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29777" w14:textId="71471D28" w:rsidR="007204A2" w:rsidRPr="007204A2" w:rsidRDefault="007204A2" w:rsidP="007204A2">
      <w:p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 xml:space="preserve">Tisztelt </w:t>
      </w:r>
      <w:r w:rsidR="006364E6">
        <w:rPr>
          <w:rFonts w:ascii="Times New Roman" w:eastAsia="Times New Roman" w:hAnsi="Times New Roman" w:cs="Times New Roman"/>
          <w:sz w:val="24"/>
          <w:szCs w:val="24"/>
          <w:lang w:eastAsia="hu-HU"/>
        </w:rPr>
        <w:t>Partner</w:t>
      </w:r>
      <w:r w:rsidR="00093505">
        <w:rPr>
          <w:rFonts w:ascii="Times New Roman" w:eastAsia="Times New Roman" w:hAnsi="Times New Roman" w:cs="Times New Roman"/>
          <w:sz w:val="24"/>
          <w:szCs w:val="24"/>
          <w:lang w:eastAsia="hu-HU"/>
        </w:rPr>
        <w:t>ünk</w:t>
      </w:r>
      <w:r w:rsidRPr="007204A2">
        <w:rPr>
          <w:rFonts w:ascii="Times New Roman" w:eastAsia="Times New Roman" w:hAnsi="Times New Roman" w:cs="Times New Roman"/>
          <w:sz w:val="24"/>
          <w:szCs w:val="24"/>
          <w:lang w:eastAsia="hu-HU"/>
        </w:rPr>
        <w:t>!</w:t>
      </w:r>
    </w:p>
    <w:p w14:paraId="29E98760"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04A85AF2" w14:textId="315136B0" w:rsidR="007204A2" w:rsidRPr="007204A2" w:rsidRDefault="007204A2" w:rsidP="001E4B7A">
      <w:pPr>
        <w:spacing w:before="100" w:beforeAutospacing="1" w:after="100" w:afterAutospacing="1" w:line="240" w:lineRule="auto"/>
        <w:jc w:val="both"/>
        <w:rPr>
          <w:rFonts w:ascii="Times New Roman" w:eastAsia="Times New Roman" w:hAnsi="Times New Roman" w:cs="Times New Roman"/>
          <w:sz w:val="24"/>
          <w:szCs w:val="24"/>
          <w:lang w:eastAsia="hu-HU"/>
        </w:rPr>
      </w:pPr>
      <w:r w:rsidRPr="007204A2">
        <w:rPr>
          <w:rFonts w:ascii="Times New Roman" w:eastAsia="Times New Roman" w:hAnsi="Times New Roman" w:cs="Times New Roman"/>
          <w:color w:val="231F20"/>
          <w:sz w:val="24"/>
          <w:szCs w:val="24"/>
          <w:lang w:eastAsia="hu-HU"/>
        </w:rPr>
        <w:t xml:space="preserve">Keller Csilla vagyok, a Happy Business </w:t>
      </w:r>
      <w:proofErr w:type="spellStart"/>
      <w:r w:rsidRPr="007204A2">
        <w:rPr>
          <w:rFonts w:ascii="Times New Roman" w:eastAsia="Times New Roman" w:hAnsi="Times New Roman" w:cs="Times New Roman"/>
          <w:color w:val="231F20"/>
          <w:sz w:val="24"/>
          <w:szCs w:val="24"/>
          <w:lang w:eastAsia="hu-HU"/>
        </w:rPr>
        <w:t>Services</w:t>
      </w:r>
      <w:proofErr w:type="spellEnd"/>
      <w:r w:rsidRPr="007204A2">
        <w:rPr>
          <w:rFonts w:ascii="Times New Roman" w:eastAsia="Times New Roman" w:hAnsi="Times New Roman" w:cs="Times New Roman"/>
          <w:color w:val="231F20"/>
          <w:sz w:val="24"/>
          <w:szCs w:val="24"/>
          <w:lang w:eastAsia="hu-HU"/>
        </w:rPr>
        <w:t xml:space="preserve"> Zrt. (HBS) termékmenedzsere.</w:t>
      </w:r>
      <w:r w:rsidRPr="007204A2">
        <w:rPr>
          <w:rFonts w:ascii="Times New Roman" w:eastAsia="Times New Roman" w:hAnsi="Times New Roman" w:cs="Times New Roman"/>
          <w:sz w:val="24"/>
          <w:szCs w:val="24"/>
          <w:lang w:eastAsia="hu-HU"/>
        </w:rPr>
        <w:t> </w:t>
      </w:r>
      <w:r w:rsidRPr="007204A2">
        <w:rPr>
          <w:rFonts w:ascii="Times" w:eastAsia="Times New Roman" w:hAnsi="Times" w:cs="Times"/>
          <w:sz w:val="24"/>
          <w:szCs w:val="24"/>
          <w:lang w:eastAsia="hu-HU"/>
        </w:rPr>
        <w:t xml:space="preserve"> </w:t>
      </w:r>
      <w:r w:rsidR="006364E6" w:rsidRPr="006364E6">
        <w:rPr>
          <w:rFonts w:ascii="Times New Roman" w:eastAsia="Times New Roman" w:hAnsi="Times New Roman" w:cs="Times New Roman"/>
          <w:color w:val="231F20"/>
          <w:sz w:val="24"/>
          <w:szCs w:val="24"/>
          <w:lang w:eastAsia="hu-HU"/>
        </w:rPr>
        <w:t>A</w:t>
      </w:r>
      <w:r w:rsidR="006364E6">
        <w:rPr>
          <w:rFonts w:ascii="Times New Roman" w:eastAsia="Times New Roman" w:hAnsi="Times New Roman" w:cs="Times New Roman"/>
          <w:color w:val="231F20"/>
          <w:sz w:val="24"/>
          <w:szCs w:val="24"/>
          <w:lang w:eastAsia="hu-HU"/>
        </w:rPr>
        <w:t xml:space="preserve">z alábbi levélben </w:t>
      </w:r>
      <w:ins w:id="0" w:author="Ani" w:date="2020-10-22T09:59:00Z">
        <w:r w:rsidR="006C2545">
          <w:rPr>
            <w:rFonts w:ascii="Times New Roman" w:eastAsia="Times New Roman" w:hAnsi="Times New Roman" w:cs="Times New Roman"/>
            <w:color w:val="231F20"/>
            <w:sz w:val="24"/>
            <w:szCs w:val="24"/>
            <w:lang w:eastAsia="hu-HU"/>
          </w:rPr>
          <w:t xml:space="preserve">röviden ismertetjük az általunk forgalmazott </w:t>
        </w:r>
      </w:ins>
      <w:ins w:id="1" w:author="Ani" w:date="2020-10-22T10:07:00Z">
        <w:r w:rsidR="00B7105E">
          <w:rPr>
            <w:rFonts w:ascii="Times New Roman" w:eastAsia="Times New Roman" w:hAnsi="Times New Roman" w:cs="Times New Roman"/>
            <w:color w:val="231F20"/>
            <w:sz w:val="24"/>
            <w:szCs w:val="24"/>
            <w:lang w:eastAsia="hu-HU"/>
          </w:rPr>
          <w:t xml:space="preserve">COVID-19 </w:t>
        </w:r>
      </w:ins>
      <w:ins w:id="2" w:author="Ani" w:date="2020-10-22T09:59:00Z">
        <w:r w:rsidR="006C2545">
          <w:rPr>
            <w:rFonts w:ascii="Times New Roman" w:eastAsia="Times New Roman" w:hAnsi="Times New Roman" w:cs="Times New Roman"/>
            <w:color w:val="231F20"/>
            <w:sz w:val="24"/>
            <w:szCs w:val="24"/>
            <w:lang w:eastAsia="hu-HU"/>
          </w:rPr>
          <w:t>gyorsteszteket, amelyek alkalmazásával megvalósítható</w:t>
        </w:r>
      </w:ins>
      <w:ins w:id="3" w:author="Ani" w:date="2020-10-22T10:00:00Z">
        <w:r w:rsidR="006C2545">
          <w:rPr>
            <w:rFonts w:ascii="Times New Roman" w:eastAsia="Times New Roman" w:hAnsi="Times New Roman" w:cs="Times New Roman"/>
            <w:color w:val="231F20"/>
            <w:sz w:val="24"/>
            <w:szCs w:val="24"/>
            <w:lang w:eastAsia="hu-HU"/>
          </w:rPr>
          <w:t xml:space="preserve"> munkahelyek, intézmények alkalmazottainak rendszeres és átfogó </w:t>
        </w:r>
        <w:commentRangeStart w:id="4"/>
        <w:r w:rsidR="006C2545">
          <w:rPr>
            <w:rFonts w:ascii="Times New Roman" w:eastAsia="Times New Roman" w:hAnsi="Times New Roman" w:cs="Times New Roman"/>
            <w:color w:val="231F20"/>
            <w:sz w:val="24"/>
            <w:szCs w:val="24"/>
            <w:lang w:eastAsia="hu-HU"/>
          </w:rPr>
          <w:t>tesztelése</w:t>
        </w:r>
        <w:commentRangeEnd w:id="4"/>
        <w:r w:rsidR="006C2545">
          <w:rPr>
            <w:rStyle w:val="Jegyzethivatkozs"/>
          </w:rPr>
          <w:commentReference w:id="4"/>
        </w:r>
        <w:r w:rsidR="006C2545">
          <w:rPr>
            <w:rFonts w:ascii="Times New Roman" w:eastAsia="Times New Roman" w:hAnsi="Times New Roman" w:cs="Times New Roman"/>
            <w:color w:val="231F20"/>
            <w:sz w:val="24"/>
            <w:szCs w:val="24"/>
            <w:lang w:eastAsia="hu-HU"/>
          </w:rPr>
          <w:t xml:space="preserve">. </w:t>
        </w:r>
      </w:ins>
      <w:del w:id="5" w:author="Ani" w:date="2020-10-22T10:00:00Z">
        <w:r w:rsidR="006364E6" w:rsidDel="006C2545">
          <w:rPr>
            <w:rFonts w:ascii="Times New Roman" w:eastAsia="Times New Roman" w:hAnsi="Times New Roman" w:cs="Times New Roman"/>
            <w:color w:val="231F20"/>
            <w:sz w:val="24"/>
            <w:szCs w:val="24"/>
            <w:lang w:eastAsia="hu-HU"/>
          </w:rPr>
          <w:delText>a</w:delText>
        </w:r>
        <w:r w:rsidR="006364E6" w:rsidRPr="006364E6" w:rsidDel="006C2545">
          <w:rPr>
            <w:rFonts w:ascii="Times New Roman" w:eastAsia="Times New Roman" w:hAnsi="Times New Roman" w:cs="Times New Roman"/>
            <w:color w:val="231F20"/>
            <w:sz w:val="24"/>
            <w:szCs w:val="24"/>
            <w:lang w:eastAsia="hu-HU"/>
          </w:rPr>
          <w:delText xml:space="preserve"> </w:delText>
        </w:r>
        <w:r w:rsidR="006364E6" w:rsidRPr="006364E6" w:rsidDel="006C2545">
          <w:rPr>
            <w:rFonts w:ascii="Times New Roman" w:eastAsia="Times New Roman" w:hAnsi="Times New Roman" w:cs="Times New Roman"/>
            <w:b/>
            <w:bCs/>
            <w:color w:val="231F20"/>
            <w:sz w:val="24"/>
            <w:szCs w:val="24"/>
            <w:lang w:eastAsia="hu-HU"/>
          </w:rPr>
          <w:delText>"Tesztelj, szűrj, cselekedj!"</w:delText>
        </w:r>
        <w:r w:rsidR="006364E6" w:rsidRPr="006364E6" w:rsidDel="006C2545">
          <w:rPr>
            <w:rFonts w:ascii="Times New Roman" w:eastAsia="Times New Roman" w:hAnsi="Times New Roman" w:cs="Times New Roman"/>
            <w:color w:val="231F20"/>
            <w:sz w:val="24"/>
            <w:szCs w:val="24"/>
            <w:lang w:eastAsia="hu-HU"/>
          </w:rPr>
          <w:delText xml:space="preserve"> </w:delText>
        </w:r>
        <w:r w:rsidR="006364E6" w:rsidDel="006C2545">
          <w:rPr>
            <w:rFonts w:ascii="Times New Roman" w:eastAsia="Times New Roman" w:hAnsi="Times New Roman" w:cs="Times New Roman"/>
            <w:color w:val="231F20"/>
            <w:sz w:val="24"/>
            <w:szCs w:val="24"/>
            <w:lang w:eastAsia="hu-HU"/>
          </w:rPr>
          <w:delText>nevű kampányunk tájékoztatója olvasható</w:delText>
        </w:r>
        <w:r w:rsidR="006364E6" w:rsidRPr="006364E6" w:rsidDel="006C2545">
          <w:rPr>
            <w:rFonts w:ascii="Times New Roman" w:eastAsia="Times New Roman" w:hAnsi="Times New Roman" w:cs="Times New Roman"/>
            <w:color w:val="231F20"/>
            <w:sz w:val="24"/>
            <w:szCs w:val="24"/>
            <w:lang w:eastAsia="hu-HU"/>
          </w:rPr>
          <w:delText>, amel</w:delText>
        </w:r>
        <w:r w:rsidR="00D15624" w:rsidDel="006C2545">
          <w:rPr>
            <w:rFonts w:ascii="Times New Roman" w:eastAsia="Times New Roman" w:hAnsi="Times New Roman" w:cs="Times New Roman"/>
            <w:color w:val="231F20"/>
            <w:sz w:val="24"/>
            <w:szCs w:val="24"/>
            <w:lang w:eastAsia="hu-HU"/>
          </w:rPr>
          <w:delText xml:space="preserve">yben bemutatjuk </w:delText>
        </w:r>
        <w:r w:rsidR="001E4B7A" w:rsidDel="006C2545">
          <w:rPr>
            <w:rFonts w:ascii="Times New Roman" w:eastAsia="Times New Roman" w:hAnsi="Times New Roman" w:cs="Times New Roman"/>
            <w:color w:val="231F20"/>
            <w:sz w:val="24"/>
            <w:szCs w:val="24"/>
            <w:lang w:eastAsia="hu-HU"/>
          </w:rPr>
          <w:delText>a</w:delText>
        </w:r>
        <w:r w:rsidR="00D15624" w:rsidDel="006C2545">
          <w:rPr>
            <w:rFonts w:ascii="Times New Roman" w:eastAsia="Times New Roman" w:hAnsi="Times New Roman" w:cs="Times New Roman"/>
            <w:color w:val="231F20"/>
            <w:sz w:val="24"/>
            <w:szCs w:val="24"/>
            <w:lang w:eastAsia="hu-HU"/>
          </w:rPr>
          <w:delText>z általunk forgalmazott gyorsteszteket.</w:delText>
        </w:r>
      </w:del>
    </w:p>
    <w:p w14:paraId="49B5B6BA"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5B2FDBFB" w14:textId="13ABC6B2" w:rsidR="007204A2" w:rsidRPr="007204A2" w:rsidRDefault="006C2545" w:rsidP="001E4B7A">
      <w:pPr>
        <w:spacing w:after="0" w:line="240" w:lineRule="auto"/>
        <w:jc w:val="both"/>
        <w:rPr>
          <w:rFonts w:ascii="Times New Roman" w:eastAsia="Times New Roman" w:hAnsi="Times New Roman" w:cs="Times New Roman"/>
          <w:sz w:val="24"/>
          <w:szCs w:val="24"/>
          <w:lang w:eastAsia="hu-HU"/>
        </w:rPr>
      </w:pPr>
      <w:ins w:id="6" w:author="Ani" w:date="2020-10-22T10:02:00Z">
        <w:r>
          <w:rPr>
            <w:rFonts w:ascii="Times New Roman" w:eastAsia="Times New Roman" w:hAnsi="Times New Roman" w:cs="Times New Roman"/>
            <w:sz w:val="24"/>
            <w:szCs w:val="24"/>
            <w:lang w:eastAsia="hu-HU"/>
          </w:rPr>
          <w:t xml:space="preserve">Cégünk orvostechnikai divíziója </w:t>
        </w:r>
      </w:ins>
      <w:del w:id="7" w:author="Ani" w:date="2020-10-22T10:02:00Z">
        <w:r w:rsidR="007204A2" w:rsidRPr="007204A2" w:rsidDel="006C2545">
          <w:rPr>
            <w:rFonts w:ascii="Times New Roman" w:eastAsia="Times New Roman" w:hAnsi="Times New Roman" w:cs="Times New Roman"/>
            <w:sz w:val="24"/>
            <w:szCs w:val="24"/>
            <w:lang w:eastAsia="hu-HU"/>
          </w:rPr>
          <w:delText>A</w:delText>
        </w:r>
      </w:del>
      <w:ins w:id="8" w:author="Ani" w:date="2020-10-22T10:02:00Z">
        <w:r>
          <w:rPr>
            <w:rFonts w:ascii="Times New Roman" w:eastAsia="Times New Roman" w:hAnsi="Times New Roman" w:cs="Times New Roman"/>
            <w:sz w:val="24"/>
            <w:szCs w:val="24"/>
            <w:lang w:eastAsia="hu-HU"/>
          </w:rPr>
          <w:t>a</w:t>
        </w:r>
      </w:ins>
      <w:r w:rsidR="007204A2" w:rsidRPr="007204A2">
        <w:rPr>
          <w:rFonts w:ascii="Times New Roman" w:eastAsia="Times New Roman" w:hAnsi="Times New Roman" w:cs="Times New Roman"/>
          <w:sz w:val="24"/>
          <w:szCs w:val="24"/>
          <w:lang w:eastAsia="hu-HU"/>
        </w:rPr>
        <w:t xml:space="preserve"> </w:t>
      </w:r>
      <w:proofErr w:type="spellStart"/>
      <w:r w:rsidR="007204A2" w:rsidRPr="007204A2">
        <w:rPr>
          <w:rFonts w:ascii="Times New Roman" w:eastAsia="Times New Roman" w:hAnsi="Times New Roman" w:cs="Times New Roman"/>
          <w:sz w:val="24"/>
          <w:szCs w:val="24"/>
          <w:lang w:eastAsia="hu-HU"/>
        </w:rPr>
        <w:t>Clungene</w:t>
      </w:r>
      <w:proofErr w:type="spellEnd"/>
      <w:r w:rsidR="007204A2" w:rsidRPr="007204A2">
        <w:rPr>
          <w:rFonts w:ascii="Times New Roman" w:eastAsia="Times New Roman" w:hAnsi="Times New Roman" w:cs="Times New Roman"/>
          <w:sz w:val="24"/>
          <w:szCs w:val="24"/>
          <w:lang w:eastAsia="hu-HU"/>
        </w:rPr>
        <w:t xml:space="preserve"> COVID</w:t>
      </w:r>
      <w:ins w:id="9" w:author="Ani" w:date="2020-10-22T10:07:00Z">
        <w:r w:rsidR="00B7105E">
          <w:rPr>
            <w:rFonts w:ascii="Times New Roman" w:eastAsia="Times New Roman" w:hAnsi="Times New Roman" w:cs="Times New Roman"/>
            <w:sz w:val="24"/>
            <w:szCs w:val="24"/>
            <w:lang w:eastAsia="hu-HU"/>
          </w:rPr>
          <w:t>-</w:t>
        </w:r>
      </w:ins>
      <w:r w:rsidR="007204A2" w:rsidRPr="007204A2">
        <w:rPr>
          <w:rFonts w:ascii="Times New Roman" w:eastAsia="Times New Roman" w:hAnsi="Times New Roman" w:cs="Times New Roman"/>
          <w:sz w:val="24"/>
          <w:szCs w:val="24"/>
          <w:lang w:eastAsia="hu-HU"/>
        </w:rPr>
        <w:t xml:space="preserve">19 </w:t>
      </w:r>
      <w:ins w:id="10" w:author="Ani" w:date="2020-10-22T10:02:00Z">
        <w:r>
          <w:rPr>
            <w:rFonts w:ascii="Times New Roman" w:eastAsia="Times New Roman" w:hAnsi="Times New Roman" w:cs="Times New Roman"/>
            <w:sz w:val="24"/>
            <w:szCs w:val="24"/>
            <w:lang w:eastAsia="hu-HU"/>
          </w:rPr>
          <w:t xml:space="preserve">antigén és antitest </w:t>
        </w:r>
      </w:ins>
      <w:r w:rsidR="007204A2" w:rsidRPr="007204A2">
        <w:rPr>
          <w:rFonts w:ascii="Times New Roman" w:eastAsia="Times New Roman" w:hAnsi="Times New Roman" w:cs="Times New Roman"/>
          <w:sz w:val="24"/>
          <w:szCs w:val="24"/>
          <w:lang w:eastAsia="hu-HU"/>
        </w:rPr>
        <w:t>gyorstesztek</w:t>
      </w:r>
      <w:ins w:id="11" w:author="Ani" w:date="2020-10-22T10:02:00Z">
        <w:r>
          <w:rPr>
            <w:rFonts w:ascii="Times New Roman" w:eastAsia="Times New Roman" w:hAnsi="Times New Roman" w:cs="Times New Roman"/>
            <w:sz w:val="24"/>
            <w:szCs w:val="24"/>
            <w:lang w:eastAsia="hu-HU"/>
          </w:rPr>
          <w:t xml:space="preserve"> </w:t>
        </w:r>
      </w:ins>
      <w:del w:id="12" w:author="Ani" w:date="2020-10-22T10:02:00Z">
        <w:r w:rsidR="007204A2" w:rsidRPr="007204A2" w:rsidDel="006C2545">
          <w:rPr>
            <w:rFonts w:ascii="Times New Roman" w:eastAsia="Times New Roman" w:hAnsi="Times New Roman" w:cs="Times New Roman"/>
            <w:sz w:val="24"/>
            <w:szCs w:val="24"/>
            <w:lang w:eastAsia="hu-HU"/>
          </w:rPr>
          <w:delText xml:space="preserve">nek </w:delText>
        </w:r>
        <w:r w:rsidR="007204A2" w:rsidRPr="007204A2" w:rsidDel="006C2545">
          <w:rPr>
            <w:rFonts w:ascii="Times New Roman" w:eastAsia="Times New Roman" w:hAnsi="Times New Roman" w:cs="Times New Roman"/>
            <w:b/>
            <w:bCs/>
            <w:sz w:val="24"/>
            <w:szCs w:val="24"/>
            <w:lang w:eastAsia="hu-HU"/>
          </w:rPr>
          <w:delText xml:space="preserve">cégünk </w:delText>
        </w:r>
        <w:r w:rsidR="007204A2" w:rsidRPr="007204A2" w:rsidDel="006C2545">
          <w:rPr>
            <w:rFonts w:ascii="Times New Roman" w:eastAsia="Times New Roman" w:hAnsi="Times New Roman" w:cs="Times New Roman"/>
            <w:sz w:val="24"/>
            <w:szCs w:val="24"/>
            <w:lang w:eastAsia="hu-HU"/>
          </w:rPr>
          <w:delText>orvostechnikai divíziója</w:delText>
        </w:r>
      </w:del>
      <w:r w:rsidR="007204A2" w:rsidRPr="007204A2">
        <w:rPr>
          <w:rFonts w:ascii="Times New Roman" w:eastAsia="Times New Roman" w:hAnsi="Times New Roman" w:cs="Times New Roman"/>
          <w:sz w:val="24"/>
          <w:szCs w:val="24"/>
          <w:lang w:eastAsia="hu-HU"/>
        </w:rPr>
        <w:t xml:space="preserve"> </w:t>
      </w:r>
      <w:r w:rsidR="007204A2" w:rsidRPr="007204A2">
        <w:rPr>
          <w:rFonts w:ascii="Times New Roman" w:eastAsia="Times New Roman" w:hAnsi="Times New Roman" w:cs="Times New Roman"/>
          <w:b/>
          <w:bCs/>
          <w:sz w:val="24"/>
          <w:szCs w:val="24"/>
          <w:lang w:eastAsia="hu-HU"/>
        </w:rPr>
        <w:t xml:space="preserve">kizárólagos importőre </w:t>
      </w:r>
      <w:r w:rsidR="007204A2" w:rsidRPr="007204A2">
        <w:rPr>
          <w:rFonts w:ascii="Times New Roman" w:eastAsia="Times New Roman" w:hAnsi="Times New Roman" w:cs="Times New Roman"/>
          <w:sz w:val="24"/>
          <w:szCs w:val="24"/>
          <w:lang w:eastAsia="hu-HU"/>
        </w:rPr>
        <w:t>Magyarországon, valamint néhány európai országban.</w:t>
      </w:r>
    </w:p>
    <w:p w14:paraId="561700ED" w14:textId="3E3E89FC" w:rsidR="007204A2" w:rsidRPr="007204A2" w:rsidRDefault="007204A2" w:rsidP="001E4B7A">
      <w:pPr>
        <w:spacing w:after="0" w:line="240" w:lineRule="auto"/>
        <w:jc w:val="both"/>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 xml:space="preserve">Már több szállítmányunk beérkezett az országba, melynek egy részét az Állami Egészségügyi Ellátó Központon keresztül a magyar állam, a többit laboratóriumok, egészségügyi intézmények és nagyvállalatok vásárolták meg. </w:t>
      </w:r>
      <w:del w:id="13" w:author="Ani" w:date="2020-10-22T10:03:00Z">
        <w:r w:rsidRPr="007204A2" w:rsidDel="006C2545">
          <w:rPr>
            <w:rFonts w:ascii="Times New Roman" w:eastAsia="Times New Roman" w:hAnsi="Times New Roman" w:cs="Times New Roman"/>
            <w:sz w:val="24"/>
            <w:szCs w:val="24"/>
            <w:lang w:eastAsia="hu-HU"/>
          </w:rPr>
          <w:delText>A mi s</w:delText>
        </w:r>
      </w:del>
      <w:ins w:id="14" w:author="Ani" w:date="2020-10-22T10:03:00Z">
        <w:r w:rsidR="006C2545">
          <w:rPr>
            <w:rFonts w:ascii="Times New Roman" w:eastAsia="Times New Roman" w:hAnsi="Times New Roman" w:cs="Times New Roman"/>
            <w:sz w:val="24"/>
            <w:szCs w:val="24"/>
            <w:lang w:eastAsia="hu-HU"/>
          </w:rPr>
          <w:t>S</w:t>
        </w:r>
      </w:ins>
      <w:r w:rsidRPr="007204A2">
        <w:rPr>
          <w:rFonts w:ascii="Times New Roman" w:eastAsia="Times New Roman" w:hAnsi="Times New Roman" w:cs="Times New Roman"/>
          <w:sz w:val="24"/>
          <w:szCs w:val="24"/>
          <w:lang w:eastAsia="hu-HU"/>
        </w:rPr>
        <w:t xml:space="preserve">zállítónk, a </w:t>
      </w:r>
      <w:proofErr w:type="spellStart"/>
      <w:r w:rsidRPr="007204A2">
        <w:rPr>
          <w:rFonts w:ascii="Times New Roman" w:eastAsia="Times New Roman" w:hAnsi="Times New Roman" w:cs="Times New Roman"/>
          <w:sz w:val="24"/>
          <w:szCs w:val="24"/>
          <w:lang w:eastAsia="hu-HU"/>
        </w:rPr>
        <w:t>Hangzhou</w:t>
      </w:r>
      <w:proofErr w:type="spellEnd"/>
      <w:r w:rsidRPr="007204A2">
        <w:rPr>
          <w:rFonts w:ascii="Times New Roman" w:eastAsia="Times New Roman" w:hAnsi="Times New Roman" w:cs="Times New Roman"/>
          <w:sz w:val="24"/>
          <w:szCs w:val="24"/>
          <w:lang w:eastAsia="hu-HU"/>
        </w:rPr>
        <w:t xml:space="preserve"> </w:t>
      </w:r>
      <w:proofErr w:type="spellStart"/>
      <w:r w:rsidRPr="007204A2">
        <w:rPr>
          <w:rFonts w:ascii="Times New Roman" w:eastAsia="Times New Roman" w:hAnsi="Times New Roman" w:cs="Times New Roman"/>
          <w:sz w:val="24"/>
          <w:szCs w:val="24"/>
          <w:lang w:eastAsia="hu-HU"/>
        </w:rPr>
        <w:t>Clungene</w:t>
      </w:r>
      <w:proofErr w:type="spellEnd"/>
      <w:r w:rsidRPr="007204A2">
        <w:rPr>
          <w:rFonts w:ascii="Times New Roman" w:eastAsia="Times New Roman" w:hAnsi="Times New Roman" w:cs="Times New Roman"/>
          <w:sz w:val="24"/>
          <w:szCs w:val="24"/>
          <w:lang w:eastAsia="hu-HU"/>
        </w:rPr>
        <w:t xml:space="preserve"> </w:t>
      </w:r>
      <w:proofErr w:type="spellStart"/>
      <w:r w:rsidRPr="007204A2">
        <w:rPr>
          <w:rFonts w:ascii="Times New Roman" w:eastAsia="Times New Roman" w:hAnsi="Times New Roman" w:cs="Times New Roman"/>
          <w:sz w:val="24"/>
          <w:szCs w:val="24"/>
          <w:lang w:eastAsia="hu-HU"/>
        </w:rPr>
        <w:t>Biotech</w:t>
      </w:r>
      <w:proofErr w:type="spellEnd"/>
      <w:r w:rsidRPr="007204A2">
        <w:rPr>
          <w:rFonts w:ascii="Times New Roman" w:eastAsia="Times New Roman" w:hAnsi="Times New Roman" w:cs="Times New Roman"/>
          <w:sz w:val="24"/>
          <w:szCs w:val="24"/>
          <w:lang w:eastAsia="hu-HU"/>
        </w:rPr>
        <w:t xml:space="preserve"> Co. Ltd. (</w:t>
      </w:r>
      <w:hyperlink r:id="rId10" w:tgtFrame="_blank" w:history="1">
        <w:r w:rsidRPr="007204A2">
          <w:rPr>
            <w:rFonts w:ascii="Times New Roman" w:eastAsia="Times New Roman" w:hAnsi="Times New Roman" w:cs="Times New Roman"/>
            <w:color w:val="1081F7"/>
            <w:sz w:val="24"/>
            <w:szCs w:val="24"/>
            <w:u w:val="single"/>
            <w:lang w:eastAsia="hu-HU"/>
          </w:rPr>
          <w:t>http://en.clongene.com/about/34.html</w:t>
        </w:r>
      </w:hyperlink>
      <w:hyperlink r:id="rId11" w:tgtFrame="_blank" w:history="1">
        <w:r w:rsidRPr="007204A2">
          <w:rPr>
            <w:rFonts w:ascii="Times New Roman" w:eastAsia="Times New Roman" w:hAnsi="Times New Roman" w:cs="Times New Roman"/>
            <w:color w:val="0000FF"/>
            <w:sz w:val="24"/>
            <w:szCs w:val="24"/>
            <w:u w:val="single"/>
            <w:lang w:eastAsia="hu-HU"/>
          </w:rPr>
          <w:t>)</w:t>
        </w:r>
      </w:hyperlink>
      <w:r w:rsidRPr="007204A2">
        <w:rPr>
          <w:rFonts w:ascii="Times New Roman" w:eastAsia="Times New Roman" w:hAnsi="Times New Roman" w:cs="Times New Roman"/>
          <w:sz w:val="24"/>
          <w:szCs w:val="24"/>
          <w:lang w:eastAsia="hu-HU"/>
        </w:rPr>
        <w:t xml:space="preserve">, több mint 1000 féle mikrobiológiai teszt anyagot és készterméket gyárt. </w:t>
      </w:r>
    </w:p>
    <w:p w14:paraId="3ED437BC" w14:textId="77777777" w:rsidR="00DD1ACB" w:rsidRPr="006364E6" w:rsidRDefault="00DD1ACB" w:rsidP="00DD1ACB">
      <w:pPr>
        <w:shd w:val="clear" w:color="auto" w:fill="FFFFFF"/>
        <w:spacing w:after="100" w:afterAutospacing="1" w:line="240" w:lineRule="auto"/>
        <w:rPr>
          <w:rFonts w:ascii="Arial" w:eastAsia="Times New Roman" w:hAnsi="Arial" w:cs="Arial"/>
          <w:color w:val="212529"/>
          <w:sz w:val="24"/>
          <w:szCs w:val="24"/>
          <w:lang w:eastAsia="hu-HU"/>
        </w:rPr>
      </w:pPr>
    </w:p>
    <w:p w14:paraId="2E00F77E" w14:textId="6F0A1810" w:rsidR="00DD1ACB" w:rsidRPr="006364E6" w:rsidRDefault="00DD1ACB" w:rsidP="001E4B7A">
      <w:pPr>
        <w:spacing w:before="100" w:beforeAutospacing="1" w:after="100" w:afterAutospacing="1" w:line="240" w:lineRule="auto"/>
        <w:jc w:val="both"/>
        <w:rPr>
          <w:rFonts w:ascii="Times New Roman" w:eastAsia="Times New Roman" w:hAnsi="Times New Roman" w:cs="Times New Roman"/>
          <w:sz w:val="24"/>
          <w:szCs w:val="24"/>
          <w:lang w:eastAsia="hu-HU"/>
        </w:rPr>
      </w:pPr>
      <w:r w:rsidRPr="006364E6">
        <w:rPr>
          <w:rFonts w:ascii="Times New Roman" w:eastAsia="Times New Roman" w:hAnsi="Times New Roman" w:cs="Times New Roman"/>
          <w:color w:val="212529"/>
          <w:sz w:val="24"/>
          <w:szCs w:val="24"/>
          <w:lang w:eastAsia="hu-HU"/>
        </w:rPr>
        <w:t>Az új koronavírus okozta megbetegedés (COVID-19) nagyon rövid idő alatt világjárványhoz vezetett. Az ősszel kirobbant</w:t>
      </w:r>
      <w:ins w:id="15" w:author="Ani" w:date="2020-10-22T10:04:00Z">
        <w:r w:rsidR="006C2545">
          <w:rPr>
            <w:rFonts w:ascii="Times New Roman" w:eastAsia="Times New Roman" w:hAnsi="Times New Roman" w:cs="Times New Roman"/>
            <w:color w:val="212529"/>
            <w:sz w:val="24"/>
            <w:szCs w:val="24"/>
            <w:lang w:eastAsia="hu-HU"/>
          </w:rPr>
          <w:t>, sokkal több embert érintő</w:t>
        </w:r>
      </w:ins>
      <w:r w:rsidRPr="006364E6">
        <w:rPr>
          <w:rFonts w:ascii="Times New Roman" w:eastAsia="Times New Roman" w:hAnsi="Times New Roman" w:cs="Times New Roman"/>
          <w:color w:val="212529"/>
          <w:sz w:val="24"/>
          <w:szCs w:val="24"/>
          <w:lang w:eastAsia="hu-HU"/>
        </w:rPr>
        <w:t xml:space="preserve"> második hullám pedig jól mutatja: a vírus </w:t>
      </w:r>
      <w:ins w:id="16" w:author="Ani" w:date="2020-10-22T10:03:00Z">
        <w:r w:rsidR="006C2545">
          <w:rPr>
            <w:rFonts w:ascii="Times New Roman" w:eastAsia="Times New Roman" w:hAnsi="Times New Roman" w:cs="Times New Roman"/>
            <w:color w:val="212529"/>
            <w:sz w:val="24"/>
            <w:szCs w:val="24"/>
            <w:lang w:eastAsia="hu-HU"/>
          </w:rPr>
          <w:t>súlyosabb feny</w:t>
        </w:r>
      </w:ins>
      <w:ins w:id="17" w:author="Ani" w:date="2020-10-22T10:04:00Z">
        <w:r w:rsidR="006C2545">
          <w:rPr>
            <w:rFonts w:ascii="Times New Roman" w:eastAsia="Times New Roman" w:hAnsi="Times New Roman" w:cs="Times New Roman"/>
            <w:color w:val="212529"/>
            <w:sz w:val="24"/>
            <w:szCs w:val="24"/>
            <w:lang w:eastAsia="hu-HU"/>
          </w:rPr>
          <w:t xml:space="preserve">egetést jelent, mint tavasszal. </w:t>
        </w:r>
      </w:ins>
      <w:del w:id="18" w:author="Ani" w:date="2020-10-22T10:04:00Z">
        <w:r w:rsidRPr="006364E6" w:rsidDel="006C2545">
          <w:rPr>
            <w:rFonts w:ascii="Times New Roman" w:eastAsia="Times New Roman" w:hAnsi="Times New Roman" w:cs="Times New Roman"/>
            <w:color w:val="212529"/>
            <w:sz w:val="24"/>
            <w:szCs w:val="24"/>
            <w:lang w:eastAsia="hu-HU"/>
          </w:rPr>
          <w:delText xml:space="preserve">továbbra is súlyos fenyegetést jelent. </w:delText>
        </w:r>
      </w:del>
      <w:r w:rsidRPr="006364E6">
        <w:rPr>
          <w:rFonts w:ascii="Times New Roman" w:eastAsia="Times New Roman" w:hAnsi="Times New Roman" w:cs="Times New Roman"/>
          <w:color w:val="212529"/>
          <w:sz w:val="24"/>
          <w:szCs w:val="24"/>
          <w:lang w:eastAsia="hu-HU"/>
        </w:rPr>
        <w:t xml:space="preserve">Ahhoz, hogy a járvány terjedését lassítani lehessen, </w:t>
      </w:r>
      <w:r w:rsidRPr="006364E6">
        <w:rPr>
          <w:rFonts w:ascii="Times New Roman" w:eastAsia="Times New Roman" w:hAnsi="Times New Roman" w:cs="Times New Roman"/>
          <w:b/>
          <w:bCs/>
          <w:color w:val="212529"/>
          <w:sz w:val="24"/>
          <w:szCs w:val="24"/>
          <w:lang w:eastAsia="hu-HU"/>
        </w:rPr>
        <w:t>elengedhetetlen a rendszeres és módszeres tesztelés</w:t>
      </w:r>
      <w:r w:rsidRPr="006364E6">
        <w:rPr>
          <w:rFonts w:ascii="Times New Roman" w:eastAsia="Times New Roman" w:hAnsi="Times New Roman" w:cs="Times New Roman"/>
          <w:color w:val="212529"/>
          <w:sz w:val="24"/>
          <w:szCs w:val="24"/>
          <w:lang w:eastAsia="hu-HU"/>
        </w:rPr>
        <w:t xml:space="preserve">. </w:t>
      </w:r>
      <w:r w:rsidR="001E4B7A">
        <w:rPr>
          <w:rFonts w:ascii="Times New Roman" w:eastAsia="Times New Roman" w:hAnsi="Times New Roman" w:cs="Times New Roman"/>
          <w:color w:val="212529"/>
          <w:sz w:val="24"/>
          <w:szCs w:val="24"/>
          <w:lang w:eastAsia="hu-HU"/>
        </w:rPr>
        <w:t xml:space="preserve">Az általunk forgalmazott </w:t>
      </w:r>
      <w:r w:rsidRPr="006364E6">
        <w:rPr>
          <w:rFonts w:ascii="Times New Roman" w:hAnsi="Times New Roman" w:cs="Times New Roman"/>
          <w:b/>
          <w:bCs/>
          <w:sz w:val="24"/>
          <w:szCs w:val="24"/>
        </w:rPr>
        <w:t>COVID-19 gyorsteszteket kombinálva</w:t>
      </w:r>
      <w:r w:rsidRPr="006364E6">
        <w:rPr>
          <w:rFonts w:ascii="Times New Roman" w:hAnsi="Times New Roman" w:cs="Times New Roman"/>
          <w:sz w:val="24"/>
          <w:szCs w:val="24"/>
        </w:rPr>
        <w:t xml:space="preserve"> rövid idő alatt, költséghatékonyan lehet szűrést végezni egy cég, üzem, hivatal vagy más intézmény dolgozói között. </w:t>
      </w:r>
    </w:p>
    <w:p w14:paraId="13ECC2BE" w14:textId="2208F72D" w:rsidR="00DD1ACB" w:rsidRPr="00D15624" w:rsidRDefault="00DD1ACB" w:rsidP="00DD1ACB">
      <w:pPr>
        <w:rPr>
          <w:rFonts w:ascii="Times New Roman" w:eastAsia="Times New Roman" w:hAnsi="Times New Roman" w:cs="Times New Roman"/>
          <w:b/>
          <w:bCs/>
          <w:color w:val="0070C0"/>
          <w:sz w:val="24"/>
          <w:szCs w:val="24"/>
          <w:u w:val="single"/>
          <w:lang w:eastAsia="hu-HU"/>
        </w:rPr>
      </w:pPr>
      <w:r w:rsidRPr="00D15624">
        <w:rPr>
          <w:b/>
          <w:bCs/>
          <w:noProof/>
          <w:color w:val="0070C0"/>
          <w:sz w:val="24"/>
          <w:szCs w:val="24"/>
          <w:u w:val="single"/>
          <w:lang w:eastAsia="hu-HU"/>
        </w:rPr>
        <w:drawing>
          <wp:anchor distT="0" distB="0" distL="114300" distR="114300" simplePos="0" relativeHeight="251658240" behindDoc="1" locked="0" layoutInCell="1" allowOverlap="1" wp14:anchorId="51EFA427" wp14:editId="454A5335">
            <wp:simplePos x="0" y="0"/>
            <wp:positionH relativeFrom="column">
              <wp:posOffset>1905</wp:posOffset>
            </wp:positionH>
            <wp:positionV relativeFrom="paragraph">
              <wp:posOffset>3175</wp:posOffset>
            </wp:positionV>
            <wp:extent cx="1428750" cy="934729"/>
            <wp:effectExtent l="0" t="0" r="0" b="0"/>
            <wp:wrapTight wrapText="bothSides">
              <wp:wrapPolygon edited="0">
                <wp:start x="0" y="0"/>
                <wp:lineTo x="0" y="21130"/>
                <wp:lineTo x="21312" y="21130"/>
                <wp:lineTo x="21312"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4729"/>
                    </a:xfrm>
                    <a:prstGeom prst="rect">
                      <a:avLst/>
                    </a:prstGeom>
                    <a:noFill/>
                    <a:ln>
                      <a:noFill/>
                    </a:ln>
                  </pic:spPr>
                </pic:pic>
              </a:graphicData>
            </a:graphic>
          </wp:anchor>
        </w:drawing>
      </w:r>
      <w:proofErr w:type="spellStart"/>
      <w:r w:rsidRPr="00D15624">
        <w:rPr>
          <w:rFonts w:ascii="Times New Roman" w:eastAsia="Times New Roman" w:hAnsi="Times New Roman" w:cs="Times New Roman"/>
          <w:b/>
          <w:bCs/>
          <w:color w:val="0070C0"/>
          <w:sz w:val="24"/>
          <w:szCs w:val="24"/>
          <w:u w:val="single"/>
          <w:lang w:eastAsia="hu-HU"/>
        </w:rPr>
        <w:t>Clungene</w:t>
      </w:r>
      <w:proofErr w:type="spellEnd"/>
      <w:r w:rsidRPr="00D15624">
        <w:rPr>
          <w:rFonts w:ascii="Times New Roman" w:eastAsia="Times New Roman" w:hAnsi="Times New Roman" w:cs="Times New Roman"/>
          <w:b/>
          <w:bCs/>
          <w:color w:val="0070C0"/>
          <w:sz w:val="24"/>
          <w:szCs w:val="24"/>
          <w:u w:val="single"/>
          <w:lang w:eastAsia="hu-HU"/>
        </w:rPr>
        <w:t xml:space="preserve">® COVID-19 </w:t>
      </w:r>
      <w:del w:id="19" w:author="Ani" w:date="2020-10-22T10:05:00Z">
        <w:r w:rsidRPr="00D15624" w:rsidDel="00B7105E">
          <w:rPr>
            <w:rFonts w:ascii="Times New Roman" w:eastAsia="Times New Roman" w:hAnsi="Times New Roman" w:cs="Times New Roman"/>
            <w:b/>
            <w:bCs/>
            <w:color w:val="0070C0"/>
            <w:sz w:val="24"/>
            <w:szCs w:val="24"/>
            <w:u w:val="single"/>
            <w:lang w:eastAsia="hu-HU"/>
          </w:rPr>
          <w:delText xml:space="preserve">IgG/IgM </w:delText>
        </w:r>
      </w:del>
      <w:ins w:id="20" w:author="Ani" w:date="2020-10-22T10:05:00Z">
        <w:r w:rsidR="00B7105E">
          <w:rPr>
            <w:rFonts w:ascii="Times New Roman" w:eastAsia="Times New Roman" w:hAnsi="Times New Roman" w:cs="Times New Roman"/>
            <w:b/>
            <w:bCs/>
            <w:color w:val="0070C0"/>
            <w:sz w:val="24"/>
            <w:szCs w:val="24"/>
            <w:u w:val="single"/>
            <w:lang w:eastAsia="hu-HU"/>
          </w:rPr>
          <w:t>szerológiai</w:t>
        </w:r>
      </w:ins>
      <w:ins w:id="21" w:author="Ani" w:date="2020-10-22T10:13:00Z">
        <w:r w:rsidR="00764E49">
          <w:rPr>
            <w:rFonts w:ascii="Times New Roman" w:eastAsia="Times New Roman" w:hAnsi="Times New Roman" w:cs="Times New Roman"/>
            <w:b/>
            <w:bCs/>
            <w:color w:val="0070C0"/>
            <w:sz w:val="24"/>
            <w:szCs w:val="24"/>
            <w:u w:val="single"/>
            <w:lang w:eastAsia="hu-HU"/>
          </w:rPr>
          <w:t xml:space="preserve"> (</w:t>
        </w:r>
        <w:proofErr w:type="spellStart"/>
        <w:r w:rsidR="00764E49">
          <w:rPr>
            <w:rFonts w:ascii="Times New Roman" w:eastAsia="Times New Roman" w:hAnsi="Times New Roman" w:cs="Times New Roman"/>
            <w:b/>
            <w:bCs/>
            <w:color w:val="0070C0"/>
            <w:sz w:val="24"/>
            <w:szCs w:val="24"/>
            <w:u w:val="single"/>
            <w:lang w:eastAsia="hu-HU"/>
          </w:rPr>
          <w:t>IgG</w:t>
        </w:r>
        <w:proofErr w:type="spellEnd"/>
        <w:r w:rsidR="00764E49">
          <w:rPr>
            <w:rFonts w:ascii="Times New Roman" w:eastAsia="Times New Roman" w:hAnsi="Times New Roman" w:cs="Times New Roman"/>
            <w:b/>
            <w:bCs/>
            <w:color w:val="0070C0"/>
            <w:sz w:val="24"/>
            <w:szCs w:val="24"/>
            <w:u w:val="single"/>
            <w:lang w:eastAsia="hu-HU"/>
          </w:rPr>
          <w:t>/</w:t>
        </w:r>
        <w:proofErr w:type="spellStart"/>
        <w:r w:rsidR="00764E49">
          <w:rPr>
            <w:rFonts w:ascii="Times New Roman" w:eastAsia="Times New Roman" w:hAnsi="Times New Roman" w:cs="Times New Roman"/>
            <w:b/>
            <w:bCs/>
            <w:color w:val="0070C0"/>
            <w:sz w:val="24"/>
            <w:szCs w:val="24"/>
            <w:u w:val="single"/>
            <w:lang w:eastAsia="hu-HU"/>
          </w:rPr>
          <w:t>IgM</w:t>
        </w:r>
        <w:proofErr w:type="spellEnd"/>
        <w:r w:rsidR="00764E49">
          <w:rPr>
            <w:rFonts w:ascii="Times New Roman" w:eastAsia="Times New Roman" w:hAnsi="Times New Roman" w:cs="Times New Roman"/>
            <w:b/>
            <w:bCs/>
            <w:color w:val="0070C0"/>
            <w:sz w:val="24"/>
            <w:szCs w:val="24"/>
            <w:u w:val="single"/>
            <w:lang w:eastAsia="hu-HU"/>
          </w:rPr>
          <w:t>)</w:t>
        </w:r>
      </w:ins>
      <w:ins w:id="22" w:author="Ani" w:date="2020-10-22T10:06:00Z">
        <w:r w:rsidR="00B7105E">
          <w:rPr>
            <w:rFonts w:ascii="Times New Roman" w:eastAsia="Times New Roman" w:hAnsi="Times New Roman" w:cs="Times New Roman"/>
            <w:b/>
            <w:bCs/>
            <w:color w:val="0070C0"/>
            <w:sz w:val="24"/>
            <w:szCs w:val="24"/>
            <w:u w:val="single"/>
            <w:lang w:eastAsia="hu-HU"/>
          </w:rPr>
          <w:t xml:space="preserve"> </w:t>
        </w:r>
      </w:ins>
      <w:r w:rsidRPr="00D15624">
        <w:rPr>
          <w:rFonts w:ascii="Times New Roman" w:eastAsia="Times New Roman" w:hAnsi="Times New Roman" w:cs="Times New Roman"/>
          <w:b/>
          <w:bCs/>
          <w:color w:val="0070C0"/>
          <w:sz w:val="24"/>
          <w:szCs w:val="24"/>
          <w:u w:val="single"/>
          <w:lang w:eastAsia="hu-HU"/>
        </w:rPr>
        <w:t>gyorsteszt kazetta</w:t>
      </w:r>
      <w:r w:rsidR="00D15624" w:rsidRPr="00D15624">
        <w:rPr>
          <w:rFonts w:ascii="Times New Roman" w:eastAsia="Times New Roman" w:hAnsi="Times New Roman" w:cs="Times New Roman"/>
          <w:b/>
          <w:bCs/>
          <w:color w:val="0070C0"/>
          <w:sz w:val="24"/>
          <w:szCs w:val="24"/>
          <w:u w:val="single"/>
          <w:lang w:eastAsia="hu-HU"/>
        </w:rPr>
        <w:t>:</w:t>
      </w:r>
    </w:p>
    <w:p w14:paraId="6A1071DB" w14:textId="54AEACBA" w:rsidR="00DD1ACB" w:rsidRPr="006364E6" w:rsidRDefault="00DD1ACB" w:rsidP="00D15624">
      <w:pPr>
        <w:shd w:val="clear" w:color="auto" w:fill="FFFFFF"/>
        <w:spacing w:after="100" w:afterAutospacing="1" w:line="240" w:lineRule="auto"/>
        <w:jc w:val="both"/>
        <w:rPr>
          <w:rFonts w:ascii="Times New Roman" w:eastAsia="Times New Roman" w:hAnsi="Times New Roman" w:cs="Times New Roman"/>
          <w:sz w:val="24"/>
          <w:szCs w:val="24"/>
          <w:lang w:eastAsia="hu-HU"/>
        </w:rPr>
      </w:pPr>
      <w:r w:rsidRPr="006364E6">
        <w:rPr>
          <w:rFonts w:ascii="Times New Roman" w:eastAsia="Times New Roman" w:hAnsi="Times New Roman" w:cs="Times New Roman"/>
          <w:sz w:val="24"/>
          <w:szCs w:val="24"/>
          <w:lang w:eastAsia="hu-HU"/>
        </w:rPr>
        <w:t xml:space="preserve">A vírus ellen, a szervezet által termelt ellenanyagokat </w:t>
      </w:r>
      <w:ins w:id="23" w:author="Ani" w:date="2020-10-22T10:06:00Z">
        <w:r w:rsidR="00B7105E">
          <w:rPr>
            <w:rFonts w:ascii="Times New Roman" w:eastAsia="Times New Roman" w:hAnsi="Times New Roman" w:cs="Times New Roman"/>
            <w:sz w:val="24"/>
            <w:szCs w:val="24"/>
            <w:lang w:eastAsia="hu-HU"/>
          </w:rPr>
          <w:t xml:space="preserve">– </w:t>
        </w:r>
        <w:proofErr w:type="spellStart"/>
        <w:r w:rsidR="00B7105E">
          <w:rPr>
            <w:rFonts w:ascii="Times New Roman" w:eastAsia="Times New Roman" w:hAnsi="Times New Roman" w:cs="Times New Roman"/>
            <w:sz w:val="24"/>
            <w:szCs w:val="24"/>
            <w:lang w:eastAsia="hu-HU"/>
          </w:rPr>
          <w:t>IgM</w:t>
        </w:r>
        <w:proofErr w:type="spellEnd"/>
        <w:r w:rsidR="00B7105E">
          <w:rPr>
            <w:rFonts w:ascii="Times New Roman" w:eastAsia="Times New Roman" w:hAnsi="Times New Roman" w:cs="Times New Roman"/>
            <w:sz w:val="24"/>
            <w:szCs w:val="24"/>
            <w:lang w:eastAsia="hu-HU"/>
          </w:rPr>
          <w:t xml:space="preserve"> és </w:t>
        </w:r>
        <w:proofErr w:type="spellStart"/>
        <w:r w:rsidR="00B7105E">
          <w:rPr>
            <w:rFonts w:ascii="Times New Roman" w:eastAsia="Times New Roman" w:hAnsi="Times New Roman" w:cs="Times New Roman"/>
            <w:sz w:val="24"/>
            <w:szCs w:val="24"/>
            <w:lang w:eastAsia="hu-HU"/>
          </w:rPr>
          <w:t>IgG</w:t>
        </w:r>
        <w:proofErr w:type="spellEnd"/>
        <w:r w:rsidR="00B7105E">
          <w:rPr>
            <w:rFonts w:ascii="Times New Roman" w:eastAsia="Times New Roman" w:hAnsi="Times New Roman" w:cs="Times New Roman"/>
            <w:sz w:val="24"/>
            <w:szCs w:val="24"/>
            <w:lang w:eastAsia="hu-HU"/>
          </w:rPr>
          <w:t xml:space="preserve"> – </w:t>
        </w:r>
      </w:ins>
      <w:r w:rsidRPr="006364E6">
        <w:rPr>
          <w:rFonts w:ascii="Times New Roman" w:eastAsia="Times New Roman" w:hAnsi="Times New Roman" w:cs="Times New Roman"/>
          <w:sz w:val="24"/>
          <w:szCs w:val="24"/>
          <w:lang w:eastAsia="hu-HU"/>
        </w:rPr>
        <w:t xml:space="preserve">mutatja ki. A COVID-19 közép-, és késői szakaszának, illetve a múltban lezajlott </w:t>
      </w:r>
      <w:r w:rsidR="0044616D">
        <w:rPr>
          <w:rFonts w:ascii="Times New Roman" w:eastAsia="Times New Roman" w:hAnsi="Times New Roman" w:cs="Times New Roman"/>
          <w:sz w:val="24"/>
          <w:szCs w:val="24"/>
          <w:lang w:eastAsia="hu-HU"/>
        </w:rPr>
        <w:t>f</w:t>
      </w:r>
      <w:r w:rsidRPr="006364E6">
        <w:rPr>
          <w:rFonts w:ascii="Times New Roman" w:eastAsia="Times New Roman" w:hAnsi="Times New Roman" w:cs="Times New Roman"/>
          <w:sz w:val="24"/>
          <w:szCs w:val="24"/>
          <w:lang w:eastAsia="hu-HU"/>
        </w:rPr>
        <w:t xml:space="preserve">ertőzés azonosítására alkalmas. </w:t>
      </w:r>
    </w:p>
    <w:p w14:paraId="57A80E6A" w14:textId="2917394C" w:rsidR="00DD1ACB" w:rsidRPr="001E4B7A" w:rsidRDefault="00DD1ACB" w:rsidP="00DD1ACB">
      <w:pPr>
        <w:rPr>
          <w:rFonts w:ascii="Times New Roman" w:eastAsia="Times New Roman" w:hAnsi="Times New Roman" w:cs="Times New Roman"/>
          <w:b/>
          <w:bCs/>
          <w:sz w:val="24"/>
          <w:szCs w:val="24"/>
          <w:lang w:eastAsia="hu-HU"/>
        </w:rPr>
      </w:pPr>
      <w:r w:rsidRPr="00D15624">
        <w:rPr>
          <w:b/>
          <w:bCs/>
          <w:noProof/>
          <w:color w:val="002060"/>
          <w:sz w:val="24"/>
          <w:szCs w:val="24"/>
          <w:u w:val="single"/>
          <w:lang w:eastAsia="hu-HU"/>
        </w:rPr>
        <w:drawing>
          <wp:anchor distT="0" distB="0" distL="114300" distR="114300" simplePos="0" relativeHeight="251659264" behindDoc="1" locked="0" layoutInCell="1" allowOverlap="1" wp14:anchorId="2283C09E" wp14:editId="796F9B0F">
            <wp:simplePos x="0" y="0"/>
            <wp:positionH relativeFrom="column">
              <wp:posOffset>1905</wp:posOffset>
            </wp:positionH>
            <wp:positionV relativeFrom="paragraph">
              <wp:posOffset>-635</wp:posOffset>
            </wp:positionV>
            <wp:extent cx="1455200" cy="1003300"/>
            <wp:effectExtent l="0" t="0" r="0" b="6350"/>
            <wp:wrapTight wrapText="bothSides">
              <wp:wrapPolygon edited="0">
                <wp:start x="0" y="0"/>
                <wp:lineTo x="0" y="21327"/>
                <wp:lineTo x="21213" y="21327"/>
                <wp:lineTo x="21213"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200" cy="1003300"/>
                    </a:xfrm>
                    <a:prstGeom prst="rect">
                      <a:avLst/>
                    </a:prstGeom>
                    <a:noFill/>
                    <a:ln>
                      <a:noFill/>
                    </a:ln>
                  </pic:spPr>
                </pic:pic>
              </a:graphicData>
            </a:graphic>
          </wp:anchor>
        </w:drawing>
      </w:r>
      <w:proofErr w:type="spellStart"/>
      <w:r w:rsidRPr="00D15624">
        <w:rPr>
          <w:rFonts w:ascii="Times New Roman" w:eastAsia="Times New Roman" w:hAnsi="Times New Roman" w:cs="Times New Roman"/>
          <w:b/>
          <w:bCs/>
          <w:color w:val="002060"/>
          <w:sz w:val="24"/>
          <w:szCs w:val="24"/>
          <w:u w:val="single"/>
          <w:lang w:eastAsia="hu-HU"/>
        </w:rPr>
        <w:t>Clungene</w:t>
      </w:r>
      <w:proofErr w:type="spellEnd"/>
      <w:r w:rsidRPr="00D15624">
        <w:rPr>
          <w:rFonts w:ascii="Times New Roman" w:eastAsia="Times New Roman" w:hAnsi="Times New Roman" w:cs="Times New Roman"/>
          <w:b/>
          <w:bCs/>
          <w:color w:val="002060"/>
          <w:sz w:val="24"/>
          <w:szCs w:val="24"/>
          <w:u w:val="single"/>
          <w:lang w:eastAsia="hu-HU"/>
        </w:rPr>
        <w:t>® COVID-19 antigén gyorsteszt kazetta</w:t>
      </w:r>
      <w:r w:rsidR="00D15624">
        <w:rPr>
          <w:rFonts w:ascii="Times New Roman" w:eastAsia="Times New Roman" w:hAnsi="Times New Roman" w:cs="Times New Roman"/>
          <w:b/>
          <w:bCs/>
          <w:color w:val="002060"/>
          <w:sz w:val="24"/>
          <w:szCs w:val="24"/>
          <w:lang w:eastAsia="hu-HU"/>
        </w:rPr>
        <w:t>:</w:t>
      </w:r>
    </w:p>
    <w:p w14:paraId="653DCFB9" w14:textId="3FFE363B" w:rsidR="00DD1ACB" w:rsidRPr="006364E6" w:rsidRDefault="006C2545" w:rsidP="00D15624">
      <w:pPr>
        <w:jc w:val="both"/>
        <w:rPr>
          <w:rFonts w:ascii="Times New Roman" w:eastAsia="Times New Roman" w:hAnsi="Times New Roman" w:cs="Times New Roman"/>
          <w:sz w:val="24"/>
          <w:szCs w:val="24"/>
          <w:lang w:eastAsia="hu-HU"/>
        </w:rPr>
      </w:pPr>
      <w:ins w:id="24" w:author="Ani" w:date="2020-10-22T10:05:00Z">
        <w:r>
          <w:rPr>
            <w:rFonts w:ascii="Times New Roman" w:eastAsia="Times New Roman" w:hAnsi="Times New Roman" w:cs="Times New Roman"/>
            <w:sz w:val="24"/>
            <w:szCs w:val="24"/>
            <w:highlight w:val="yellow"/>
            <w:lang w:eastAsia="hu-HU"/>
          </w:rPr>
          <w:t xml:space="preserve">Magát a vírust, pontosabban annak egy, </w:t>
        </w:r>
      </w:ins>
      <w:commentRangeStart w:id="25"/>
      <w:del w:id="26" w:author="Ani" w:date="2020-10-22T10:05:00Z">
        <w:r w:rsidR="00DD1ACB" w:rsidRPr="0044616D" w:rsidDel="006C2545">
          <w:rPr>
            <w:rFonts w:ascii="Times New Roman" w:eastAsia="Times New Roman" w:hAnsi="Times New Roman" w:cs="Times New Roman"/>
            <w:sz w:val="24"/>
            <w:szCs w:val="24"/>
            <w:highlight w:val="yellow"/>
            <w:lang w:eastAsia="hu-HU"/>
          </w:rPr>
          <w:delText>A vírus</w:delText>
        </w:r>
      </w:del>
      <w:r w:rsidR="00DD1ACB" w:rsidRPr="0044616D">
        <w:rPr>
          <w:rFonts w:ascii="Times New Roman" w:eastAsia="Times New Roman" w:hAnsi="Times New Roman" w:cs="Times New Roman"/>
          <w:sz w:val="24"/>
          <w:szCs w:val="24"/>
          <w:highlight w:val="yellow"/>
          <w:lang w:eastAsia="hu-HU"/>
        </w:rPr>
        <w:t xml:space="preserve"> az emberi immunrendszer által is felismert fehérjéjét mutatja ki.</w:t>
      </w:r>
      <w:r w:rsidR="00DD1ACB" w:rsidRPr="006364E6">
        <w:rPr>
          <w:rFonts w:ascii="Times New Roman" w:eastAsia="Times New Roman" w:hAnsi="Times New Roman" w:cs="Times New Roman"/>
          <w:sz w:val="24"/>
          <w:szCs w:val="24"/>
          <w:lang w:eastAsia="hu-HU"/>
        </w:rPr>
        <w:t xml:space="preserve"> </w:t>
      </w:r>
      <w:commentRangeEnd w:id="25"/>
      <w:r>
        <w:rPr>
          <w:rStyle w:val="Jegyzethivatkozs"/>
        </w:rPr>
        <w:commentReference w:id="25"/>
      </w:r>
      <w:r w:rsidR="00DD1ACB" w:rsidRPr="006364E6">
        <w:rPr>
          <w:rFonts w:ascii="Times New Roman" w:eastAsia="Times New Roman" w:hAnsi="Times New Roman" w:cs="Times New Roman"/>
          <w:sz w:val="24"/>
          <w:szCs w:val="24"/>
          <w:lang w:eastAsia="hu-HU"/>
        </w:rPr>
        <w:t>A COVID-19 korai szakaszában azonosítja a fertőzést.</w:t>
      </w:r>
    </w:p>
    <w:p w14:paraId="14BABE32" w14:textId="77777777" w:rsidR="00DD1ACB" w:rsidRPr="006364E6" w:rsidRDefault="00DD1ACB" w:rsidP="007204A2">
      <w:pPr>
        <w:spacing w:after="0" w:line="240" w:lineRule="auto"/>
        <w:rPr>
          <w:rFonts w:ascii="Times New Roman" w:eastAsia="Times New Roman" w:hAnsi="Times New Roman" w:cs="Times New Roman"/>
          <w:sz w:val="24"/>
          <w:szCs w:val="24"/>
          <w:lang w:eastAsia="hu-HU"/>
        </w:rPr>
      </w:pPr>
    </w:p>
    <w:p w14:paraId="593BAE04" w14:textId="77777777" w:rsidR="00DD1ACB" w:rsidRPr="006364E6" w:rsidRDefault="00DD1ACB" w:rsidP="007204A2">
      <w:pPr>
        <w:spacing w:after="0" w:line="240" w:lineRule="auto"/>
        <w:rPr>
          <w:rFonts w:ascii="Times New Roman" w:eastAsia="Times New Roman" w:hAnsi="Times New Roman" w:cs="Times New Roman"/>
          <w:sz w:val="24"/>
          <w:szCs w:val="24"/>
          <w:lang w:eastAsia="hu-HU"/>
        </w:rPr>
      </w:pPr>
    </w:p>
    <w:p w14:paraId="5E759E64" w14:textId="09998CF6" w:rsidR="00DD1ACB" w:rsidRPr="007A0BB9" w:rsidRDefault="00D15624" w:rsidP="00D15624">
      <w:pPr>
        <w:spacing w:after="0" w:line="240" w:lineRule="auto"/>
        <w:jc w:val="center"/>
        <w:rPr>
          <w:rFonts w:ascii="Times New Roman" w:eastAsia="Times New Roman" w:hAnsi="Times New Roman" w:cs="Times New Roman"/>
          <w:sz w:val="24"/>
          <w:szCs w:val="24"/>
          <w:u w:val="single"/>
          <w:lang w:eastAsia="hu-HU"/>
        </w:rPr>
      </w:pPr>
      <w:del w:id="27" w:author="Ani" w:date="2020-10-22T10:06:00Z">
        <w:r w:rsidRPr="00B7105E" w:rsidDel="00B7105E">
          <w:rPr>
            <w:rFonts w:ascii="Times New Roman" w:eastAsia="Times New Roman" w:hAnsi="Times New Roman" w:cs="Times New Roman"/>
            <w:b/>
            <w:bCs/>
            <w:sz w:val="24"/>
            <w:szCs w:val="24"/>
            <w:u w:val="single"/>
            <w:lang w:eastAsia="hu-HU"/>
            <w:rPrChange w:id="28" w:author="Ani" w:date="2020-10-22T10:06:00Z">
              <w:rPr>
                <w:rFonts w:ascii="Times New Roman" w:eastAsia="Times New Roman" w:hAnsi="Times New Roman" w:cs="Times New Roman"/>
                <w:sz w:val="24"/>
                <w:szCs w:val="24"/>
                <w:u w:val="single"/>
                <w:lang w:eastAsia="hu-HU"/>
              </w:rPr>
            </w:rPrChange>
          </w:rPr>
          <w:delText xml:space="preserve">A koronavírus szőrvizsgálatokhoz </w:delText>
        </w:r>
        <w:r w:rsidRPr="00B7105E" w:rsidDel="00B7105E">
          <w:rPr>
            <w:rFonts w:ascii="Times New Roman" w:eastAsia="Times New Roman" w:hAnsi="Times New Roman" w:cs="Times New Roman"/>
            <w:b/>
            <w:bCs/>
            <w:sz w:val="24"/>
            <w:szCs w:val="24"/>
            <w:u w:val="single"/>
            <w:lang w:eastAsia="hu-HU"/>
            <w:rPrChange w:id="29" w:author="Ani" w:date="2020-10-22T10:06:00Z">
              <w:rPr>
                <w:rFonts w:ascii="Times New Roman" w:eastAsia="Times New Roman" w:hAnsi="Times New Roman" w:cs="Times New Roman"/>
                <w:b/>
                <w:bCs/>
                <w:sz w:val="24"/>
                <w:szCs w:val="24"/>
                <w:u w:val="single"/>
                <w:lang w:eastAsia="hu-HU"/>
              </w:rPr>
            </w:rPrChange>
          </w:rPr>
          <w:delText>m</w:delText>
        </w:r>
      </w:del>
      <w:ins w:id="30" w:author="Ani" w:date="2020-10-22T10:06:00Z">
        <w:r w:rsidR="00B7105E" w:rsidRPr="00B7105E">
          <w:rPr>
            <w:rFonts w:ascii="Times New Roman" w:eastAsia="Times New Roman" w:hAnsi="Times New Roman" w:cs="Times New Roman"/>
            <w:b/>
            <w:bCs/>
            <w:sz w:val="24"/>
            <w:szCs w:val="24"/>
            <w:u w:val="single"/>
            <w:lang w:eastAsia="hu-HU"/>
            <w:rPrChange w:id="31" w:author="Ani" w:date="2020-10-22T10:06:00Z">
              <w:rPr>
                <w:rFonts w:ascii="Times New Roman" w:eastAsia="Times New Roman" w:hAnsi="Times New Roman" w:cs="Times New Roman"/>
                <w:sz w:val="24"/>
                <w:szCs w:val="24"/>
                <w:u w:val="single"/>
                <w:lang w:eastAsia="hu-HU"/>
              </w:rPr>
            </w:rPrChange>
          </w:rPr>
          <w:t>M</w:t>
        </w:r>
      </w:ins>
      <w:r w:rsidRPr="007A0BB9">
        <w:rPr>
          <w:rFonts w:ascii="Times New Roman" w:eastAsia="Times New Roman" w:hAnsi="Times New Roman" w:cs="Times New Roman"/>
          <w:b/>
          <w:bCs/>
          <w:sz w:val="24"/>
          <w:szCs w:val="24"/>
          <w:u w:val="single"/>
          <w:lang w:eastAsia="hu-HU"/>
        </w:rPr>
        <w:t>iért</w:t>
      </w:r>
      <w:r w:rsidRPr="007A0BB9">
        <w:rPr>
          <w:rFonts w:ascii="Times New Roman" w:eastAsia="Times New Roman" w:hAnsi="Times New Roman" w:cs="Times New Roman"/>
          <w:sz w:val="24"/>
          <w:szCs w:val="24"/>
          <w:u w:val="single"/>
          <w:lang w:eastAsia="hu-HU"/>
        </w:rPr>
        <w:t xml:space="preserve"> ajánljuk </w:t>
      </w:r>
      <w:del w:id="32" w:author="Ani" w:date="2020-10-22T10:06:00Z">
        <w:r w:rsidRPr="007A0BB9" w:rsidDel="00B7105E">
          <w:rPr>
            <w:rFonts w:ascii="Times New Roman" w:eastAsia="Times New Roman" w:hAnsi="Times New Roman" w:cs="Times New Roman"/>
            <w:b/>
            <w:bCs/>
            <w:sz w:val="24"/>
            <w:szCs w:val="24"/>
            <w:u w:val="single"/>
            <w:lang w:eastAsia="hu-HU"/>
          </w:rPr>
          <w:delText>kombinálva</w:delText>
        </w:r>
        <w:r w:rsidRPr="007A0BB9" w:rsidDel="00B7105E">
          <w:rPr>
            <w:rFonts w:ascii="Times New Roman" w:eastAsia="Times New Roman" w:hAnsi="Times New Roman" w:cs="Times New Roman"/>
            <w:sz w:val="24"/>
            <w:szCs w:val="24"/>
            <w:u w:val="single"/>
            <w:lang w:eastAsia="hu-HU"/>
          </w:rPr>
          <w:delText xml:space="preserve"> </w:delText>
        </w:r>
      </w:del>
      <w:r w:rsidRPr="007A0BB9">
        <w:rPr>
          <w:rFonts w:ascii="Times New Roman" w:eastAsia="Times New Roman" w:hAnsi="Times New Roman" w:cs="Times New Roman"/>
          <w:sz w:val="24"/>
          <w:szCs w:val="24"/>
          <w:u w:val="single"/>
          <w:lang w:eastAsia="hu-HU"/>
        </w:rPr>
        <w:t xml:space="preserve">a </w:t>
      </w:r>
      <w:r w:rsidR="0044616D">
        <w:rPr>
          <w:rFonts w:ascii="Times New Roman" w:eastAsia="Times New Roman" w:hAnsi="Times New Roman" w:cs="Times New Roman"/>
          <w:sz w:val="24"/>
          <w:szCs w:val="24"/>
          <w:u w:val="single"/>
          <w:lang w:eastAsia="hu-HU"/>
        </w:rPr>
        <w:t xml:space="preserve">két </w:t>
      </w:r>
      <w:r w:rsidRPr="007A0BB9">
        <w:rPr>
          <w:rFonts w:ascii="Times New Roman" w:eastAsia="Times New Roman" w:hAnsi="Times New Roman" w:cs="Times New Roman"/>
          <w:sz w:val="24"/>
          <w:szCs w:val="24"/>
          <w:u w:val="single"/>
          <w:lang w:eastAsia="hu-HU"/>
        </w:rPr>
        <w:t>gyorsteszt</w:t>
      </w:r>
      <w:ins w:id="33" w:author="Ani" w:date="2020-10-22T10:06:00Z">
        <w:r w:rsidR="00B7105E">
          <w:rPr>
            <w:rFonts w:ascii="Times New Roman" w:eastAsia="Times New Roman" w:hAnsi="Times New Roman" w:cs="Times New Roman"/>
            <w:sz w:val="24"/>
            <w:szCs w:val="24"/>
            <w:u w:val="single"/>
            <w:lang w:eastAsia="hu-HU"/>
          </w:rPr>
          <w:t xml:space="preserve"> </w:t>
        </w:r>
        <w:r w:rsidR="00B7105E">
          <w:rPr>
            <w:rFonts w:ascii="Times New Roman" w:eastAsia="Times New Roman" w:hAnsi="Times New Roman" w:cs="Times New Roman"/>
            <w:b/>
            <w:bCs/>
            <w:sz w:val="24"/>
            <w:szCs w:val="24"/>
            <w:u w:val="single"/>
            <w:lang w:eastAsia="hu-HU"/>
          </w:rPr>
          <w:t>kombinációját</w:t>
        </w:r>
        <w:r w:rsidR="00B7105E">
          <w:rPr>
            <w:rFonts w:ascii="Times New Roman" w:eastAsia="Times New Roman" w:hAnsi="Times New Roman" w:cs="Times New Roman"/>
            <w:sz w:val="24"/>
            <w:szCs w:val="24"/>
            <w:u w:val="single"/>
            <w:lang w:eastAsia="hu-HU"/>
          </w:rPr>
          <w:t xml:space="preserve"> a szűrővizsgálatokhoz</w:t>
        </w:r>
      </w:ins>
      <w:del w:id="34" w:author="Ani" w:date="2020-10-22T10:06:00Z">
        <w:r w:rsidRPr="007A0BB9" w:rsidDel="00B7105E">
          <w:rPr>
            <w:rFonts w:ascii="Times New Roman" w:eastAsia="Times New Roman" w:hAnsi="Times New Roman" w:cs="Times New Roman"/>
            <w:sz w:val="24"/>
            <w:szCs w:val="24"/>
            <w:u w:val="single"/>
            <w:lang w:eastAsia="hu-HU"/>
          </w:rPr>
          <w:delText>et</w:delText>
        </w:r>
      </w:del>
      <w:r w:rsidRPr="007A0BB9">
        <w:rPr>
          <w:rFonts w:ascii="Times New Roman" w:eastAsia="Times New Roman" w:hAnsi="Times New Roman" w:cs="Times New Roman"/>
          <w:sz w:val="24"/>
          <w:szCs w:val="24"/>
          <w:u w:val="single"/>
          <w:lang w:eastAsia="hu-HU"/>
        </w:rPr>
        <w:t>?</w:t>
      </w:r>
    </w:p>
    <w:p w14:paraId="664778B5" w14:textId="16879F9F" w:rsidR="00D15624" w:rsidRDefault="00D15624" w:rsidP="007204A2">
      <w:pPr>
        <w:spacing w:after="0" w:line="240" w:lineRule="auto"/>
        <w:rPr>
          <w:rFonts w:ascii="Times New Roman" w:eastAsia="Times New Roman" w:hAnsi="Times New Roman" w:cs="Times New Roman"/>
          <w:sz w:val="24"/>
          <w:szCs w:val="24"/>
          <w:lang w:eastAsia="hu-HU"/>
        </w:rPr>
      </w:pPr>
    </w:p>
    <w:p w14:paraId="6C035E2B" w14:textId="0546DDC5" w:rsidR="00D15624" w:rsidRDefault="00D15624" w:rsidP="00710C7A">
      <w:pPr>
        <w:spacing w:after="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 dolgozók </w:t>
      </w:r>
      <w:r w:rsidR="00CD6370">
        <w:rPr>
          <w:rFonts w:ascii="Times New Roman" w:eastAsia="Times New Roman" w:hAnsi="Times New Roman" w:cs="Times New Roman"/>
          <w:sz w:val="24"/>
          <w:szCs w:val="24"/>
          <w:lang w:eastAsia="hu-HU"/>
        </w:rPr>
        <w:t xml:space="preserve">COVID </w:t>
      </w:r>
      <w:r>
        <w:rPr>
          <w:rFonts w:ascii="Times New Roman" w:eastAsia="Times New Roman" w:hAnsi="Times New Roman" w:cs="Times New Roman"/>
          <w:sz w:val="24"/>
          <w:szCs w:val="24"/>
          <w:lang w:eastAsia="hu-HU"/>
        </w:rPr>
        <w:t xml:space="preserve">szűrővizsgálatát érdemes heti gyakorisággal elvégezni. </w:t>
      </w:r>
      <w:r w:rsidR="00710C7A">
        <w:rPr>
          <w:rFonts w:ascii="Times New Roman" w:eastAsia="Times New Roman" w:hAnsi="Times New Roman" w:cs="Times New Roman"/>
          <w:sz w:val="24"/>
          <w:szCs w:val="24"/>
          <w:lang w:eastAsia="hu-HU"/>
        </w:rPr>
        <w:t>Ehhez javasoljuk</w:t>
      </w:r>
      <w:r>
        <w:rPr>
          <w:rFonts w:ascii="Times New Roman" w:eastAsia="Times New Roman" w:hAnsi="Times New Roman" w:cs="Times New Roman"/>
          <w:sz w:val="24"/>
          <w:szCs w:val="24"/>
          <w:lang w:eastAsia="hu-HU"/>
        </w:rPr>
        <w:t xml:space="preserve"> a COVID-19 </w:t>
      </w:r>
      <w:del w:id="35" w:author="Ani" w:date="2020-10-22T10:12:00Z">
        <w:r w:rsidDel="002964EC">
          <w:rPr>
            <w:rFonts w:ascii="Times New Roman" w:eastAsia="Times New Roman" w:hAnsi="Times New Roman" w:cs="Times New Roman"/>
            <w:sz w:val="24"/>
            <w:szCs w:val="24"/>
            <w:lang w:eastAsia="hu-HU"/>
          </w:rPr>
          <w:delText xml:space="preserve">IgG/IgM </w:delText>
        </w:r>
      </w:del>
      <w:ins w:id="36" w:author="Ani" w:date="2020-10-22T10:12:00Z">
        <w:r w:rsidR="002964EC">
          <w:rPr>
            <w:rFonts w:ascii="Times New Roman" w:eastAsia="Times New Roman" w:hAnsi="Times New Roman" w:cs="Times New Roman"/>
            <w:sz w:val="24"/>
            <w:szCs w:val="24"/>
            <w:lang w:eastAsia="hu-HU"/>
          </w:rPr>
          <w:t xml:space="preserve">szerológiai </w:t>
        </w:r>
      </w:ins>
      <w:r>
        <w:rPr>
          <w:rFonts w:ascii="Times New Roman" w:eastAsia="Times New Roman" w:hAnsi="Times New Roman" w:cs="Times New Roman"/>
          <w:sz w:val="24"/>
          <w:szCs w:val="24"/>
          <w:lang w:eastAsia="hu-HU"/>
        </w:rPr>
        <w:t xml:space="preserve">gyorsteszt </w:t>
      </w:r>
      <w:r w:rsidR="00710C7A">
        <w:rPr>
          <w:rFonts w:ascii="Times New Roman" w:eastAsia="Times New Roman" w:hAnsi="Times New Roman" w:cs="Times New Roman"/>
          <w:sz w:val="24"/>
          <w:szCs w:val="24"/>
          <w:lang w:eastAsia="hu-HU"/>
        </w:rPr>
        <w:t xml:space="preserve">kazetta </w:t>
      </w:r>
      <w:del w:id="37" w:author="Ani" w:date="2020-10-22T10:10:00Z">
        <w:r w:rsidR="00710C7A" w:rsidDel="008F7B16">
          <w:rPr>
            <w:rFonts w:ascii="Times New Roman" w:eastAsia="Times New Roman" w:hAnsi="Times New Roman" w:cs="Times New Roman"/>
            <w:sz w:val="24"/>
            <w:szCs w:val="24"/>
            <w:lang w:eastAsia="hu-HU"/>
          </w:rPr>
          <w:delText>használatát</w:delText>
        </w:r>
      </w:del>
      <w:ins w:id="38" w:author="Ani" w:date="2020-10-22T10:10:00Z">
        <w:r w:rsidR="008F7B16">
          <w:rPr>
            <w:rFonts w:ascii="Times New Roman" w:eastAsia="Times New Roman" w:hAnsi="Times New Roman" w:cs="Times New Roman"/>
            <w:sz w:val="24"/>
            <w:szCs w:val="24"/>
            <w:lang w:eastAsia="hu-HU"/>
          </w:rPr>
          <w:t>alkalmazását</w:t>
        </w:r>
      </w:ins>
      <w:ins w:id="39" w:author="Ani" w:date="2020-10-22T10:09:00Z">
        <w:r w:rsidR="008F7B16">
          <w:rPr>
            <w:rFonts w:ascii="Times New Roman" w:eastAsia="Times New Roman" w:hAnsi="Times New Roman" w:cs="Times New Roman"/>
            <w:sz w:val="24"/>
            <w:szCs w:val="24"/>
            <w:lang w:eastAsia="hu-HU"/>
          </w:rPr>
          <w:t xml:space="preserve">, amelyekkel </w:t>
        </w:r>
      </w:ins>
      <w:ins w:id="40" w:author="Ani" w:date="2020-10-22T10:10:00Z">
        <w:r w:rsidR="008F7B16">
          <w:rPr>
            <w:rFonts w:ascii="Times New Roman" w:eastAsia="Times New Roman" w:hAnsi="Times New Roman" w:cs="Times New Roman"/>
            <w:sz w:val="24"/>
            <w:szCs w:val="24"/>
            <w:lang w:eastAsia="hu-HU"/>
          </w:rPr>
          <w:t xml:space="preserve">gyorsan és biztonságosan, ujjbegyből vett vérmintát használva lehet </w:t>
        </w:r>
        <w:r w:rsidR="002964EC">
          <w:rPr>
            <w:rFonts w:ascii="Times New Roman" w:eastAsia="Times New Roman" w:hAnsi="Times New Roman" w:cs="Times New Roman"/>
            <w:sz w:val="24"/>
            <w:szCs w:val="24"/>
            <w:lang w:eastAsia="hu-HU"/>
          </w:rPr>
          <w:t>megvizsgálni, jelen van-e a SARS-CoV-2 vírus a munkatársa</w:t>
        </w:r>
      </w:ins>
      <w:ins w:id="41" w:author="Ani" w:date="2020-10-22T10:11:00Z">
        <w:r w:rsidR="002964EC">
          <w:rPr>
            <w:rFonts w:ascii="Times New Roman" w:eastAsia="Times New Roman" w:hAnsi="Times New Roman" w:cs="Times New Roman"/>
            <w:sz w:val="24"/>
            <w:szCs w:val="24"/>
            <w:lang w:eastAsia="hu-HU"/>
          </w:rPr>
          <w:t xml:space="preserve">k között. </w:t>
        </w:r>
      </w:ins>
      <w:del w:id="42" w:author="Ani" w:date="2020-10-22T10:11:00Z">
        <w:r w:rsidR="00710C7A" w:rsidDel="002964EC">
          <w:rPr>
            <w:rFonts w:ascii="Times New Roman" w:eastAsia="Times New Roman" w:hAnsi="Times New Roman" w:cs="Times New Roman"/>
            <w:sz w:val="24"/>
            <w:szCs w:val="24"/>
            <w:lang w:eastAsia="hu-HU"/>
          </w:rPr>
          <w:delText xml:space="preserve">. </w:delText>
        </w:r>
        <w:r w:rsidR="005706CA" w:rsidDel="002964EC">
          <w:rPr>
            <w:rFonts w:ascii="Times New Roman" w:eastAsia="Times New Roman" w:hAnsi="Times New Roman" w:cs="Times New Roman"/>
            <w:sz w:val="24"/>
            <w:szCs w:val="24"/>
            <w:lang w:eastAsia="hu-HU"/>
          </w:rPr>
          <w:delText>A legcélravezetőbb</w:delText>
        </w:r>
        <w:r w:rsidR="002F3297" w:rsidDel="002964EC">
          <w:rPr>
            <w:rFonts w:ascii="Times New Roman" w:eastAsia="Times New Roman" w:hAnsi="Times New Roman" w:cs="Times New Roman"/>
            <w:sz w:val="24"/>
            <w:szCs w:val="24"/>
            <w:lang w:eastAsia="hu-HU"/>
          </w:rPr>
          <w:delText xml:space="preserve"> tesztelési</w:delText>
        </w:r>
        <w:r w:rsidR="00710C7A" w:rsidDel="002964EC">
          <w:rPr>
            <w:rFonts w:ascii="Times New Roman" w:eastAsia="Times New Roman" w:hAnsi="Times New Roman" w:cs="Times New Roman"/>
            <w:sz w:val="24"/>
            <w:szCs w:val="24"/>
            <w:lang w:eastAsia="hu-HU"/>
          </w:rPr>
          <w:delText xml:space="preserve"> módsze</w:delText>
        </w:r>
        <w:r w:rsidR="00B338DC" w:rsidDel="002964EC">
          <w:rPr>
            <w:rFonts w:ascii="Times New Roman" w:eastAsia="Times New Roman" w:hAnsi="Times New Roman" w:cs="Times New Roman"/>
            <w:sz w:val="24"/>
            <w:szCs w:val="24"/>
            <w:lang w:eastAsia="hu-HU"/>
          </w:rPr>
          <w:delText>r</w:delText>
        </w:r>
        <w:r w:rsidR="00B33BA6" w:rsidDel="002964EC">
          <w:rPr>
            <w:rFonts w:ascii="Times New Roman" w:eastAsia="Times New Roman" w:hAnsi="Times New Roman" w:cs="Times New Roman"/>
            <w:sz w:val="24"/>
            <w:szCs w:val="24"/>
            <w:lang w:eastAsia="hu-HU"/>
          </w:rPr>
          <w:delText xml:space="preserve">, ha </w:delText>
        </w:r>
        <w:r w:rsidR="00710C7A" w:rsidDel="002964EC">
          <w:rPr>
            <w:rFonts w:ascii="Times New Roman" w:eastAsia="Times New Roman" w:hAnsi="Times New Roman" w:cs="Times New Roman"/>
            <w:sz w:val="24"/>
            <w:szCs w:val="24"/>
            <w:lang w:eastAsia="hu-HU"/>
          </w:rPr>
          <w:delText>a dolgozók</w:delText>
        </w:r>
        <w:r w:rsidR="00B33BA6" w:rsidDel="002964EC">
          <w:rPr>
            <w:rFonts w:ascii="Times New Roman" w:eastAsia="Times New Roman" w:hAnsi="Times New Roman" w:cs="Times New Roman"/>
            <w:sz w:val="24"/>
            <w:szCs w:val="24"/>
            <w:lang w:eastAsia="hu-HU"/>
          </w:rPr>
          <w:delText>at először</w:delText>
        </w:r>
        <w:r w:rsidR="002F3297" w:rsidDel="002964EC">
          <w:rPr>
            <w:rFonts w:ascii="Times New Roman" w:eastAsia="Times New Roman" w:hAnsi="Times New Roman" w:cs="Times New Roman"/>
            <w:sz w:val="24"/>
            <w:szCs w:val="24"/>
            <w:lang w:eastAsia="hu-HU"/>
          </w:rPr>
          <w:delText xml:space="preserve"> </w:delText>
        </w:r>
        <w:r w:rsidR="00710C7A" w:rsidDel="002964EC">
          <w:rPr>
            <w:rFonts w:ascii="Times New Roman" w:eastAsia="Times New Roman" w:hAnsi="Times New Roman" w:cs="Times New Roman"/>
            <w:sz w:val="24"/>
            <w:szCs w:val="24"/>
            <w:lang w:eastAsia="hu-HU"/>
          </w:rPr>
          <w:delText>ujjbegyből</w:delText>
        </w:r>
        <w:r w:rsidR="002F3297" w:rsidDel="002964EC">
          <w:rPr>
            <w:rFonts w:ascii="Times New Roman" w:eastAsia="Times New Roman" w:hAnsi="Times New Roman" w:cs="Times New Roman"/>
            <w:sz w:val="24"/>
            <w:szCs w:val="24"/>
            <w:lang w:eastAsia="hu-HU"/>
          </w:rPr>
          <w:delText xml:space="preserve"> történő</w:delText>
        </w:r>
        <w:r w:rsidR="00710C7A" w:rsidDel="002964EC">
          <w:rPr>
            <w:rFonts w:ascii="Times New Roman" w:eastAsia="Times New Roman" w:hAnsi="Times New Roman" w:cs="Times New Roman"/>
            <w:sz w:val="24"/>
            <w:szCs w:val="24"/>
            <w:lang w:eastAsia="hu-HU"/>
          </w:rPr>
          <w:delText xml:space="preserve"> COVID-19 IgG/IgM gyorsteszt</w:delText>
        </w:r>
        <w:r w:rsidR="001C41B7" w:rsidDel="002964EC">
          <w:rPr>
            <w:rFonts w:ascii="Times New Roman" w:eastAsia="Times New Roman" w:hAnsi="Times New Roman" w:cs="Times New Roman"/>
            <w:sz w:val="24"/>
            <w:szCs w:val="24"/>
            <w:lang w:eastAsia="hu-HU"/>
          </w:rPr>
          <w:delText xml:space="preserve">tel </w:delText>
        </w:r>
        <w:r w:rsidR="00B33BA6" w:rsidDel="002964EC">
          <w:rPr>
            <w:rFonts w:ascii="Times New Roman" w:eastAsia="Times New Roman" w:hAnsi="Times New Roman" w:cs="Times New Roman"/>
            <w:sz w:val="24"/>
            <w:szCs w:val="24"/>
            <w:lang w:eastAsia="hu-HU"/>
          </w:rPr>
          <w:delText>tesztelik</w:delText>
        </w:r>
        <w:r w:rsidR="00710C7A" w:rsidDel="002964EC">
          <w:rPr>
            <w:rFonts w:ascii="Times New Roman" w:eastAsia="Times New Roman" w:hAnsi="Times New Roman" w:cs="Times New Roman"/>
            <w:sz w:val="24"/>
            <w:szCs w:val="24"/>
            <w:lang w:eastAsia="hu-HU"/>
          </w:rPr>
          <w:delText xml:space="preserve">. </w:delText>
        </w:r>
      </w:del>
      <w:ins w:id="43" w:author="Ani" w:date="2020-10-22T10:11:00Z">
        <w:r w:rsidR="002964EC">
          <w:rPr>
            <w:rFonts w:ascii="Times New Roman" w:eastAsia="Times New Roman" w:hAnsi="Times New Roman" w:cs="Times New Roman"/>
            <w:sz w:val="24"/>
            <w:szCs w:val="24"/>
            <w:lang w:eastAsia="hu-HU"/>
          </w:rPr>
          <w:t xml:space="preserve">Amennyiben pozitív eredmények születnek, vagy egyes munkatársak a COVID-19 fertőzés tüneteit mutatják, </w:t>
        </w:r>
      </w:ins>
      <w:ins w:id="44" w:author="Ani" w:date="2020-10-22T10:15:00Z">
        <w:r w:rsidR="00764E49">
          <w:rPr>
            <w:rFonts w:ascii="Times New Roman" w:eastAsia="Times New Roman" w:hAnsi="Times New Roman" w:cs="Times New Roman"/>
            <w:sz w:val="24"/>
            <w:szCs w:val="24"/>
            <w:lang w:eastAsia="hu-HU"/>
          </w:rPr>
          <w:t xml:space="preserve">vagy fennáll a fertőzöttség gyanúja, </w:t>
        </w:r>
      </w:ins>
      <w:ins w:id="45" w:author="Ani" w:date="2020-10-22T10:16:00Z">
        <w:r w:rsidR="00764E49">
          <w:rPr>
            <w:rFonts w:ascii="Times New Roman" w:eastAsia="Times New Roman" w:hAnsi="Times New Roman" w:cs="Times New Roman"/>
            <w:sz w:val="24"/>
            <w:szCs w:val="24"/>
            <w:lang w:eastAsia="hu-HU"/>
          </w:rPr>
          <w:t>antigén gyorstesztekkel lehet az eredményt pontosítani</w:t>
        </w:r>
      </w:ins>
      <w:ins w:id="46" w:author="Ani" w:date="2020-10-22T10:12:00Z">
        <w:r w:rsidR="00764E49">
          <w:rPr>
            <w:rFonts w:ascii="Times New Roman" w:eastAsia="Times New Roman" w:hAnsi="Times New Roman" w:cs="Times New Roman"/>
            <w:sz w:val="24"/>
            <w:szCs w:val="24"/>
            <w:lang w:eastAsia="hu-HU"/>
          </w:rPr>
          <w:t xml:space="preserve">. </w:t>
        </w:r>
      </w:ins>
      <w:del w:id="47" w:author="Ani" w:date="2020-10-22T10:12:00Z">
        <w:r w:rsidR="00B33BA6" w:rsidDel="00764E49">
          <w:rPr>
            <w:rFonts w:ascii="Times New Roman" w:eastAsia="Times New Roman" w:hAnsi="Times New Roman" w:cs="Times New Roman"/>
            <w:sz w:val="24"/>
            <w:szCs w:val="24"/>
            <w:lang w:eastAsia="hu-HU"/>
          </w:rPr>
          <w:delText xml:space="preserve">Ezt követően </w:delText>
        </w:r>
        <w:r w:rsidR="002451BD" w:rsidDel="00764E49">
          <w:rPr>
            <w:rFonts w:ascii="Times New Roman" w:eastAsia="Times New Roman" w:hAnsi="Times New Roman" w:cs="Times New Roman"/>
            <w:sz w:val="24"/>
            <w:szCs w:val="24"/>
            <w:lang w:eastAsia="hu-HU"/>
          </w:rPr>
          <w:delText>a</w:delText>
        </w:r>
        <w:r w:rsidR="00B33BA6" w:rsidDel="00764E49">
          <w:rPr>
            <w:rFonts w:ascii="Times New Roman" w:eastAsia="Times New Roman" w:hAnsi="Times New Roman" w:cs="Times New Roman"/>
            <w:sz w:val="24"/>
            <w:szCs w:val="24"/>
            <w:lang w:eastAsia="hu-HU"/>
          </w:rPr>
          <w:delText xml:space="preserve"> </w:delText>
        </w:r>
        <w:r w:rsidR="00710C7A" w:rsidDel="00764E49">
          <w:rPr>
            <w:rFonts w:ascii="Times New Roman" w:eastAsia="Times New Roman" w:hAnsi="Times New Roman" w:cs="Times New Roman"/>
            <w:sz w:val="24"/>
            <w:szCs w:val="24"/>
            <w:lang w:eastAsia="hu-HU"/>
          </w:rPr>
          <w:delText>COVID-19 antigén gyorsteszt</w:delText>
        </w:r>
        <w:r w:rsidR="002451BD" w:rsidDel="00764E49">
          <w:rPr>
            <w:rFonts w:ascii="Times New Roman" w:eastAsia="Times New Roman" w:hAnsi="Times New Roman" w:cs="Times New Roman"/>
            <w:sz w:val="24"/>
            <w:szCs w:val="24"/>
            <w:lang w:eastAsia="hu-HU"/>
          </w:rPr>
          <w:delText xml:space="preserve">et elegendő </w:delText>
        </w:r>
        <w:r w:rsidR="00710C7A" w:rsidDel="00764E49">
          <w:rPr>
            <w:rFonts w:ascii="Times New Roman" w:eastAsia="Times New Roman" w:hAnsi="Times New Roman" w:cs="Times New Roman"/>
            <w:sz w:val="24"/>
            <w:szCs w:val="24"/>
            <w:lang w:eastAsia="hu-HU"/>
          </w:rPr>
          <w:delText>azoknál</w:delText>
        </w:r>
        <w:r w:rsidR="002451BD" w:rsidDel="00764E49">
          <w:rPr>
            <w:rFonts w:ascii="Times New Roman" w:eastAsia="Times New Roman" w:hAnsi="Times New Roman" w:cs="Times New Roman"/>
            <w:sz w:val="24"/>
            <w:szCs w:val="24"/>
            <w:lang w:eastAsia="hu-HU"/>
          </w:rPr>
          <w:delText xml:space="preserve"> alkalmazni</w:delText>
        </w:r>
        <w:r w:rsidR="00710C7A" w:rsidDel="00764E49">
          <w:rPr>
            <w:rFonts w:ascii="Times New Roman" w:eastAsia="Times New Roman" w:hAnsi="Times New Roman" w:cs="Times New Roman"/>
            <w:sz w:val="24"/>
            <w:szCs w:val="24"/>
            <w:lang w:eastAsia="hu-HU"/>
          </w:rPr>
          <w:delText xml:space="preserve">, akiknél </w:delText>
        </w:r>
        <w:r w:rsidR="00B80027" w:rsidDel="00764E49">
          <w:rPr>
            <w:rFonts w:ascii="Times New Roman" w:eastAsia="Times New Roman" w:hAnsi="Times New Roman" w:cs="Times New Roman"/>
            <w:sz w:val="24"/>
            <w:szCs w:val="24"/>
            <w:lang w:eastAsia="hu-HU"/>
          </w:rPr>
          <w:delText xml:space="preserve">az IgG/IgM gyorsteszttel végzett </w:delText>
        </w:r>
        <w:r w:rsidR="00710C7A" w:rsidDel="00764E49">
          <w:rPr>
            <w:rFonts w:ascii="Times New Roman" w:eastAsia="Times New Roman" w:hAnsi="Times New Roman" w:cs="Times New Roman"/>
            <w:sz w:val="24"/>
            <w:szCs w:val="24"/>
            <w:lang w:eastAsia="hu-HU"/>
          </w:rPr>
          <w:delText xml:space="preserve">szűrővizsgálat során az eredmény pozitív lett. </w:delText>
        </w:r>
      </w:del>
    </w:p>
    <w:p w14:paraId="32B5DC14" w14:textId="05C8B3F3" w:rsidR="00710C7A" w:rsidRDefault="00710C7A" w:rsidP="00710C7A">
      <w:pPr>
        <w:spacing w:after="0" w:line="240" w:lineRule="auto"/>
        <w:jc w:val="both"/>
        <w:rPr>
          <w:rFonts w:ascii="Times New Roman" w:eastAsia="Times New Roman" w:hAnsi="Times New Roman" w:cs="Times New Roman"/>
          <w:sz w:val="24"/>
          <w:szCs w:val="24"/>
          <w:lang w:eastAsia="hu-HU"/>
        </w:rPr>
      </w:pPr>
    </w:p>
    <w:p w14:paraId="7F410BDC" w14:textId="6D8F375B" w:rsidR="0059627C" w:rsidRPr="004D5B3C" w:rsidRDefault="0059627C" w:rsidP="004D5B3C">
      <w:pPr>
        <w:spacing w:after="0" w:line="240" w:lineRule="auto"/>
        <w:jc w:val="center"/>
        <w:rPr>
          <w:rFonts w:ascii="Times New Roman" w:eastAsia="Times New Roman" w:hAnsi="Times New Roman" w:cs="Times New Roman"/>
          <w:sz w:val="24"/>
          <w:szCs w:val="24"/>
          <w:u w:val="single"/>
          <w:lang w:eastAsia="hu-HU"/>
        </w:rPr>
      </w:pPr>
      <w:r w:rsidRPr="004D5B3C">
        <w:rPr>
          <w:rFonts w:ascii="Times New Roman" w:eastAsia="Times New Roman" w:hAnsi="Times New Roman" w:cs="Times New Roman"/>
          <w:sz w:val="24"/>
          <w:szCs w:val="24"/>
          <w:u w:val="single"/>
          <w:lang w:eastAsia="hu-HU"/>
        </w:rPr>
        <w:t xml:space="preserve">A </w:t>
      </w:r>
      <w:r w:rsidRPr="004D5B3C">
        <w:rPr>
          <w:rFonts w:ascii="Times New Roman" w:eastAsia="Times New Roman" w:hAnsi="Times New Roman" w:cs="Times New Roman"/>
          <w:b/>
          <w:bCs/>
          <w:sz w:val="24"/>
          <w:szCs w:val="24"/>
          <w:u w:val="single"/>
          <w:lang w:eastAsia="hu-HU"/>
        </w:rPr>
        <w:t>gyorstesztek kombinált beszerzése</w:t>
      </w:r>
      <w:r w:rsidRPr="004D5B3C">
        <w:rPr>
          <w:rFonts w:ascii="Times New Roman" w:eastAsia="Times New Roman" w:hAnsi="Times New Roman" w:cs="Times New Roman"/>
          <w:sz w:val="24"/>
          <w:szCs w:val="24"/>
          <w:u w:val="single"/>
          <w:lang w:eastAsia="hu-HU"/>
        </w:rPr>
        <w:t xml:space="preserve"> egy</w:t>
      </w:r>
      <w:r w:rsidR="00710C7A" w:rsidRPr="004D5B3C">
        <w:rPr>
          <w:rFonts w:ascii="Times New Roman" w:eastAsia="Times New Roman" w:hAnsi="Times New Roman" w:cs="Times New Roman"/>
          <w:sz w:val="24"/>
          <w:szCs w:val="24"/>
          <w:u w:val="single"/>
          <w:lang w:eastAsia="hu-HU"/>
        </w:rPr>
        <w:t xml:space="preserve"> </w:t>
      </w:r>
      <w:r w:rsidR="00710C7A" w:rsidRPr="004D5B3C">
        <w:rPr>
          <w:rFonts w:ascii="Times New Roman" w:eastAsia="Times New Roman" w:hAnsi="Times New Roman" w:cs="Times New Roman"/>
          <w:b/>
          <w:bCs/>
          <w:sz w:val="24"/>
          <w:szCs w:val="24"/>
          <w:u w:val="single"/>
          <w:lang w:eastAsia="hu-HU"/>
        </w:rPr>
        <w:t>gyakorlati példán</w:t>
      </w:r>
      <w:r w:rsidR="00710C7A" w:rsidRPr="004D5B3C">
        <w:rPr>
          <w:rFonts w:ascii="Times New Roman" w:eastAsia="Times New Roman" w:hAnsi="Times New Roman" w:cs="Times New Roman"/>
          <w:sz w:val="24"/>
          <w:szCs w:val="24"/>
          <w:u w:val="single"/>
          <w:lang w:eastAsia="hu-HU"/>
        </w:rPr>
        <w:t xml:space="preserve"> keresztül </w:t>
      </w:r>
      <w:r w:rsidRPr="004D5B3C">
        <w:rPr>
          <w:rFonts w:ascii="Times New Roman" w:eastAsia="Times New Roman" w:hAnsi="Times New Roman" w:cs="Times New Roman"/>
          <w:sz w:val="24"/>
          <w:szCs w:val="24"/>
          <w:u w:val="single"/>
          <w:lang w:eastAsia="hu-HU"/>
        </w:rPr>
        <w:t>szemléltetve:</w:t>
      </w:r>
    </w:p>
    <w:p w14:paraId="7FAC2C18" w14:textId="3F27BBAA" w:rsidR="00710C7A" w:rsidRDefault="0059627C" w:rsidP="00710C7A">
      <w:pPr>
        <w:spacing w:after="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50 munkavállalóval rendelkező cég esetén érdemes </w:t>
      </w:r>
      <w:r w:rsidR="00710C7A">
        <w:rPr>
          <w:rFonts w:ascii="Times New Roman" w:eastAsia="Times New Roman" w:hAnsi="Times New Roman" w:cs="Times New Roman"/>
          <w:sz w:val="24"/>
          <w:szCs w:val="24"/>
          <w:lang w:eastAsia="hu-HU"/>
        </w:rPr>
        <w:t>200 db</w:t>
      </w:r>
      <w:r>
        <w:rPr>
          <w:rFonts w:ascii="Times New Roman" w:eastAsia="Times New Roman" w:hAnsi="Times New Roman" w:cs="Times New Roman"/>
          <w:sz w:val="24"/>
          <w:szCs w:val="24"/>
          <w:lang w:eastAsia="hu-HU"/>
        </w:rPr>
        <w:t xml:space="preserve"> (8 doboz)</w:t>
      </w:r>
      <w:r w:rsidR="00710C7A">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Clungene</w:t>
      </w:r>
      <w:proofErr w:type="spellEnd"/>
      <w:r>
        <w:rPr>
          <w:rFonts w:ascii="Times New Roman" w:eastAsia="Times New Roman" w:hAnsi="Times New Roman" w:cs="Times New Roman"/>
          <w:sz w:val="24"/>
          <w:szCs w:val="24"/>
          <w:lang w:eastAsia="hu-HU"/>
        </w:rPr>
        <w:t xml:space="preserve"> </w:t>
      </w:r>
      <w:r w:rsidR="00710C7A">
        <w:rPr>
          <w:rFonts w:ascii="Times New Roman" w:eastAsia="Times New Roman" w:hAnsi="Times New Roman" w:cs="Times New Roman"/>
          <w:sz w:val="24"/>
          <w:szCs w:val="24"/>
          <w:lang w:eastAsia="hu-HU"/>
        </w:rPr>
        <w:t xml:space="preserve">COVID-19 </w:t>
      </w:r>
      <w:proofErr w:type="spellStart"/>
      <w:r w:rsidR="00710C7A">
        <w:rPr>
          <w:rFonts w:ascii="Times New Roman" w:eastAsia="Times New Roman" w:hAnsi="Times New Roman" w:cs="Times New Roman"/>
          <w:sz w:val="24"/>
          <w:szCs w:val="24"/>
          <w:lang w:eastAsia="hu-HU"/>
        </w:rPr>
        <w:t>IgG</w:t>
      </w:r>
      <w:proofErr w:type="spellEnd"/>
      <w:r w:rsidR="00710C7A">
        <w:rPr>
          <w:rFonts w:ascii="Times New Roman" w:eastAsia="Times New Roman" w:hAnsi="Times New Roman" w:cs="Times New Roman"/>
          <w:sz w:val="24"/>
          <w:szCs w:val="24"/>
          <w:lang w:eastAsia="hu-HU"/>
        </w:rPr>
        <w:t>/</w:t>
      </w:r>
      <w:proofErr w:type="spellStart"/>
      <w:r w:rsidR="00710C7A">
        <w:rPr>
          <w:rFonts w:ascii="Times New Roman" w:eastAsia="Times New Roman" w:hAnsi="Times New Roman" w:cs="Times New Roman"/>
          <w:sz w:val="24"/>
          <w:szCs w:val="24"/>
          <w:lang w:eastAsia="hu-HU"/>
        </w:rPr>
        <w:t>IgM</w:t>
      </w:r>
      <w:proofErr w:type="spellEnd"/>
      <w:r w:rsidR="00710C7A">
        <w:rPr>
          <w:rFonts w:ascii="Times New Roman" w:eastAsia="Times New Roman" w:hAnsi="Times New Roman" w:cs="Times New Roman"/>
          <w:sz w:val="24"/>
          <w:szCs w:val="24"/>
          <w:lang w:eastAsia="hu-HU"/>
        </w:rPr>
        <w:t xml:space="preserve"> gyorstesztet</w:t>
      </w:r>
      <w:r>
        <w:rPr>
          <w:rFonts w:ascii="Times New Roman" w:eastAsia="Times New Roman" w:hAnsi="Times New Roman" w:cs="Times New Roman"/>
          <w:sz w:val="24"/>
          <w:szCs w:val="24"/>
          <w:lang w:eastAsia="hu-HU"/>
        </w:rPr>
        <w:t xml:space="preserve"> és 25 db (1 doboz) </w:t>
      </w:r>
      <w:proofErr w:type="spellStart"/>
      <w:r>
        <w:rPr>
          <w:rFonts w:ascii="Times New Roman" w:eastAsia="Times New Roman" w:hAnsi="Times New Roman" w:cs="Times New Roman"/>
          <w:sz w:val="24"/>
          <w:szCs w:val="24"/>
          <w:lang w:eastAsia="hu-HU"/>
        </w:rPr>
        <w:t>Clungene</w:t>
      </w:r>
      <w:proofErr w:type="spellEnd"/>
      <w:r>
        <w:rPr>
          <w:rFonts w:ascii="Times New Roman" w:eastAsia="Times New Roman" w:hAnsi="Times New Roman" w:cs="Times New Roman"/>
          <w:sz w:val="24"/>
          <w:szCs w:val="24"/>
          <w:lang w:eastAsia="hu-HU"/>
        </w:rPr>
        <w:t xml:space="preserve"> COVID-19 antigén gyorstesztet</w:t>
      </w:r>
      <w:r w:rsidR="00A23293">
        <w:rPr>
          <w:rFonts w:ascii="Times New Roman" w:eastAsia="Times New Roman" w:hAnsi="Times New Roman" w:cs="Times New Roman"/>
          <w:sz w:val="24"/>
          <w:szCs w:val="24"/>
          <w:lang w:eastAsia="hu-HU"/>
        </w:rPr>
        <w:t xml:space="preserve"> megrendelni</w:t>
      </w:r>
      <w:r>
        <w:rPr>
          <w:rFonts w:ascii="Times New Roman" w:eastAsia="Times New Roman" w:hAnsi="Times New Roman" w:cs="Times New Roman"/>
          <w:sz w:val="24"/>
          <w:szCs w:val="24"/>
          <w:lang w:eastAsia="hu-HU"/>
        </w:rPr>
        <w:t xml:space="preserve">. A 200 db </w:t>
      </w:r>
      <w:proofErr w:type="spellStart"/>
      <w:r>
        <w:rPr>
          <w:rFonts w:ascii="Times New Roman" w:eastAsia="Times New Roman" w:hAnsi="Times New Roman" w:cs="Times New Roman"/>
          <w:sz w:val="24"/>
          <w:szCs w:val="24"/>
          <w:lang w:eastAsia="hu-HU"/>
        </w:rPr>
        <w:t>IgG</w:t>
      </w:r>
      <w:proofErr w:type="spellEnd"/>
      <w:r>
        <w:rPr>
          <w:rFonts w:ascii="Times New Roman" w:eastAsia="Times New Roman" w:hAnsi="Times New Roman" w:cs="Times New Roman"/>
          <w:sz w:val="24"/>
          <w:szCs w:val="24"/>
          <w:lang w:eastAsia="hu-HU"/>
        </w:rPr>
        <w:t>/</w:t>
      </w:r>
      <w:proofErr w:type="spellStart"/>
      <w:r>
        <w:rPr>
          <w:rFonts w:ascii="Times New Roman" w:eastAsia="Times New Roman" w:hAnsi="Times New Roman" w:cs="Times New Roman"/>
          <w:sz w:val="24"/>
          <w:szCs w:val="24"/>
          <w:lang w:eastAsia="hu-HU"/>
        </w:rPr>
        <w:t>IgM</w:t>
      </w:r>
      <w:proofErr w:type="spellEnd"/>
      <w:r>
        <w:rPr>
          <w:rFonts w:ascii="Times New Roman" w:eastAsia="Times New Roman" w:hAnsi="Times New Roman" w:cs="Times New Roman"/>
          <w:sz w:val="24"/>
          <w:szCs w:val="24"/>
          <w:lang w:eastAsia="hu-HU"/>
        </w:rPr>
        <w:t xml:space="preserve"> gyorsteszt biztosítja a dolgozók koronavírus szűrővizsgálatát heti 1 alkalommal</w:t>
      </w:r>
      <w:ins w:id="48" w:author="Ani" w:date="2020-10-22T10:13:00Z">
        <w:r w:rsidR="00764E49">
          <w:rPr>
            <w:rFonts w:ascii="Times New Roman" w:eastAsia="Times New Roman" w:hAnsi="Times New Roman" w:cs="Times New Roman"/>
            <w:sz w:val="24"/>
            <w:szCs w:val="24"/>
            <w:lang w:eastAsia="hu-HU"/>
          </w:rPr>
          <w:t>,</w:t>
        </w:r>
      </w:ins>
      <w:r>
        <w:rPr>
          <w:rFonts w:ascii="Times New Roman" w:eastAsia="Times New Roman" w:hAnsi="Times New Roman" w:cs="Times New Roman"/>
          <w:sz w:val="24"/>
          <w:szCs w:val="24"/>
          <w:lang w:eastAsia="hu-HU"/>
        </w:rPr>
        <w:t xml:space="preserve"> 4 héten keresztül. Az antigén gyorstesztet elegendő elvégezni azoknál a munkavállalóknál, akiknél az </w:t>
      </w:r>
      <w:proofErr w:type="spellStart"/>
      <w:r>
        <w:rPr>
          <w:rFonts w:ascii="Times New Roman" w:eastAsia="Times New Roman" w:hAnsi="Times New Roman" w:cs="Times New Roman"/>
          <w:sz w:val="24"/>
          <w:szCs w:val="24"/>
          <w:lang w:eastAsia="hu-HU"/>
        </w:rPr>
        <w:t>IgG</w:t>
      </w:r>
      <w:proofErr w:type="spellEnd"/>
      <w:r>
        <w:rPr>
          <w:rFonts w:ascii="Times New Roman" w:eastAsia="Times New Roman" w:hAnsi="Times New Roman" w:cs="Times New Roman"/>
          <w:sz w:val="24"/>
          <w:szCs w:val="24"/>
          <w:lang w:eastAsia="hu-HU"/>
        </w:rPr>
        <w:t>/</w:t>
      </w:r>
      <w:proofErr w:type="spellStart"/>
      <w:r>
        <w:rPr>
          <w:rFonts w:ascii="Times New Roman" w:eastAsia="Times New Roman" w:hAnsi="Times New Roman" w:cs="Times New Roman"/>
          <w:sz w:val="24"/>
          <w:szCs w:val="24"/>
          <w:lang w:eastAsia="hu-HU"/>
        </w:rPr>
        <w:t>IgM</w:t>
      </w:r>
      <w:proofErr w:type="spellEnd"/>
      <w:r>
        <w:rPr>
          <w:rFonts w:ascii="Times New Roman" w:eastAsia="Times New Roman" w:hAnsi="Times New Roman" w:cs="Times New Roman"/>
          <w:sz w:val="24"/>
          <w:szCs w:val="24"/>
          <w:lang w:eastAsia="hu-HU"/>
        </w:rPr>
        <w:t xml:space="preserve"> teszt eredménye pozitív lett</w:t>
      </w:r>
      <w:ins w:id="49" w:author="Ani" w:date="2020-10-22T10:14:00Z">
        <w:r w:rsidR="00764E49">
          <w:rPr>
            <w:rFonts w:ascii="Times New Roman" w:eastAsia="Times New Roman" w:hAnsi="Times New Roman" w:cs="Times New Roman"/>
            <w:sz w:val="24"/>
            <w:szCs w:val="24"/>
            <w:lang w:eastAsia="hu-HU"/>
          </w:rPr>
          <w:t xml:space="preserve">, </w:t>
        </w:r>
      </w:ins>
      <w:ins w:id="50" w:author="Ani" w:date="2020-10-22T10:17:00Z">
        <w:r w:rsidR="00764E49">
          <w:rPr>
            <w:rFonts w:ascii="Times New Roman" w:eastAsia="Times New Roman" w:hAnsi="Times New Roman" w:cs="Times New Roman"/>
            <w:sz w:val="24"/>
            <w:szCs w:val="24"/>
            <w:lang w:eastAsia="hu-HU"/>
          </w:rPr>
          <w:t>azok közvetlen kontaktjainál, illetve</w:t>
        </w:r>
      </w:ins>
      <w:ins w:id="51" w:author="Ani" w:date="2020-10-22T10:14:00Z">
        <w:r w:rsidR="00764E49">
          <w:rPr>
            <w:rFonts w:ascii="Times New Roman" w:eastAsia="Times New Roman" w:hAnsi="Times New Roman" w:cs="Times New Roman"/>
            <w:sz w:val="24"/>
            <w:szCs w:val="24"/>
            <w:lang w:eastAsia="hu-HU"/>
          </w:rPr>
          <w:t xml:space="preserve"> akiknél jelentkez</w:t>
        </w:r>
      </w:ins>
      <w:ins w:id="52" w:author="Ani" w:date="2020-10-22T10:16:00Z">
        <w:r w:rsidR="00764E49">
          <w:rPr>
            <w:rFonts w:ascii="Times New Roman" w:eastAsia="Times New Roman" w:hAnsi="Times New Roman" w:cs="Times New Roman"/>
            <w:sz w:val="24"/>
            <w:szCs w:val="24"/>
            <w:lang w:eastAsia="hu-HU"/>
          </w:rPr>
          <w:t>nek a COVID-19</w:t>
        </w:r>
      </w:ins>
      <w:ins w:id="53" w:author="Ani" w:date="2020-10-22T10:17:00Z">
        <w:r w:rsidR="00764E49">
          <w:rPr>
            <w:rFonts w:ascii="Times New Roman" w:eastAsia="Times New Roman" w:hAnsi="Times New Roman" w:cs="Times New Roman"/>
            <w:sz w:val="24"/>
            <w:szCs w:val="24"/>
            <w:lang w:eastAsia="hu-HU"/>
          </w:rPr>
          <w:t xml:space="preserve"> tünetei</w:t>
        </w:r>
      </w:ins>
      <w:r>
        <w:rPr>
          <w:rFonts w:ascii="Times New Roman" w:eastAsia="Times New Roman" w:hAnsi="Times New Roman" w:cs="Times New Roman"/>
          <w:sz w:val="24"/>
          <w:szCs w:val="24"/>
          <w:lang w:eastAsia="hu-HU"/>
        </w:rPr>
        <w:t xml:space="preserve">. </w:t>
      </w:r>
      <w:ins w:id="54" w:author="Ani" w:date="2020-10-22T10:17:00Z">
        <w:r w:rsidR="00764E49">
          <w:rPr>
            <w:rFonts w:ascii="Times New Roman" w:eastAsia="Times New Roman" w:hAnsi="Times New Roman" w:cs="Times New Roman"/>
            <w:sz w:val="24"/>
            <w:szCs w:val="24"/>
            <w:lang w:eastAsia="hu-HU"/>
          </w:rPr>
          <w:t>Ily módon csökkenteni lehet a s</w:t>
        </w:r>
      </w:ins>
      <w:ins w:id="55" w:author="Ani" w:date="2020-10-22T10:18:00Z">
        <w:r w:rsidR="00764E49">
          <w:rPr>
            <w:rFonts w:ascii="Times New Roman" w:eastAsia="Times New Roman" w:hAnsi="Times New Roman" w:cs="Times New Roman"/>
            <w:sz w:val="24"/>
            <w:szCs w:val="24"/>
            <w:lang w:eastAsia="hu-HU"/>
          </w:rPr>
          <w:t>zükséges PCR tesztek számát; ezekre ugyanis az egészségügyi rendszer kapacitásainak telítettsége miatt sokszor napokat kell várni. A</w:t>
        </w:r>
      </w:ins>
      <w:del w:id="56" w:author="Ani" w:date="2020-10-22T10:18:00Z">
        <w:r w:rsidDel="00764E49">
          <w:rPr>
            <w:rFonts w:ascii="Times New Roman" w:eastAsia="Times New Roman" w:hAnsi="Times New Roman" w:cs="Times New Roman"/>
            <w:sz w:val="24"/>
            <w:szCs w:val="24"/>
            <w:lang w:eastAsia="hu-HU"/>
          </w:rPr>
          <w:delText>Ebben az esetben nem szükséges azonnal a PCR teszt, amelyre a jelenlegi helyzetünkben napoka</w:delText>
        </w:r>
        <w:r w:rsidR="004D5B3C" w:rsidDel="00764E49">
          <w:rPr>
            <w:rFonts w:ascii="Times New Roman" w:eastAsia="Times New Roman" w:hAnsi="Times New Roman" w:cs="Times New Roman"/>
            <w:sz w:val="24"/>
            <w:szCs w:val="24"/>
            <w:lang w:eastAsia="hu-HU"/>
          </w:rPr>
          <w:delText>t</w:delText>
        </w:r>
        <w:r w:rsidDel="00764E49">
          <w:rPr>
            <w:rFonts w:ascii="Times New Roman" w:eastAsia="Times New Roman" w:hAnsi="Times New Roman" w:cs="Times New Roman"/>
            <w:sz w:val="24"/>
            <w:szCs w:val="24"/>
            <w:lang w:eastAsia="hu-HU"/>
          </w:rPr>
          <w:delText xml:space="preserve"> kell várni, hanem az a</w:delText>
        </w:r>
      </w:del>
      <w:r>
        <w:rPr>
          <w:rFonts w:ascii="Times New Roman" w:eastAsia="Times New Roman" w:hAnsi="Times New Roman" w:cs="Times New Roman"/>
          <w:sz w:val="24"/>
          <w:szCs w:val="24"/>
          <w:lang w:eastAsia="hu-HU"/>
        </w:rPr>
        <w:t>ntigén gyorsteszt</w:t>
      </w:r>
      <w:ins w:id="57" w:author="Ani" w:date="2020-10-22T10:18:00Z">
        <w:r w:rsidR="00764E49">
          <w:rPr>
            <w:rFonts w:ascii="Times New Roman" w:eastAsia="Times New Roman" w:hAnsi="Times New Roman" w:cs="Times New Roman"/>
            <w:sz w:val="24"/>
            <w:szCs w:val="24"/>
            <w:lang w:eastAsia="hu-HU"/>
          </w:rPr>
          <w:t xml:space="preserve">tel ugyanis </w:t>
        </w:r>
      </w:ins>
      <w:del w:id="58" w:author="Ani" w:date="2020-10-22T10:18:00Z">
        <w:r w:rsidDel="00764E49">
          <w:rPr>
            <w:rFonts w:ascii="Times New Roman" w:eastAsia="Times New Roman" w:hAnsi="Times New Roman" w:cs="Times New Roman"/>
            <w:sz w:val="24"/>
            <w:szCs w:val="24"/>
            <w:lang w:eastAsia="hu-HU"/>
          </w:rPr>
          <w:delText xml:space="preserve"> segítségével mindössze </w:delText>
        </w:r>
      </w:del>
      <w:ins w:id="59" w:author="Ani" w:date="2020-10-22T10:18:00Z">
        <w:r w:rsidR="00764E49">
          <w:rPr>
            <w:rFonts w:ascii="Times New Roman" w:eastAsia="Times New Roman" w:hAnsi="Times New Roman" w:cs="Times New Roman"/>
            <w:sz w:val="24"/>
            <w:szCs w:val="24"/>
            <w:lang w:eastAsia="hu-HU"/>
          </w:rPr>
          <w:t xml:space="preserve">már mintegy </w:t>
        </w:r>
      </w:ins>
      <w:del w:id="60" w:author="Ani" w:date="2020-10-22T10:18:00Z">
        <w:r w:rsidDel="00764E49">
          <w:rPr>
            <w:rFonts w:ascii="Times New Roman" w:eastAsia="Times New Roman" w:hAnsi="Times New Roman" w:cs="Times New Roman"/>
            <w:sz w:val="24"/>
            <w:szCs w:val="24"/>
            <w:lang w:eastAsia="hu-HU"/>
          </w:rPr>
          <w:delText>15-2</w:delText>
        </w:r>
      </w:del>
      <w:ins w:id="61" w:author="Ani" w:date="2020-10-22T10:18:00Z">
        <w:r w:rsidR="00764E49">
          <w:rPr>
            <w:rFonts w:ascii="Times New Roman" w:eastAsia="Times New Roman" w:hAnsi="Times New Roman" w:cs="Times New Roman"/>
            <w:sz w:val="24"/>
            <w:szCs w:val="24"/>
            <w:lang w:eastAsia="hu-HU"/>
          </w:rPr>
          <w:t>3</w:t>
        </w:r>
      </w:ins>
      <w:r>
        <w:rPr>
          <w:rFonts w:ascii="Times New Roman" w:eastAsia="Times New Roman" w:hAnsi="Times New Roman" w:cs="Times New Roman"/>
          <w:sz w:val="24"/>
          <w:szCs w:val="24"/>
          <w:lang w:eastAsia="hu-HU"/>
        </w:rPr>
        <w:t>0 perc után</w:t>
      </w:r>
      <w:r w:rsidR="004D5B3C">
        <w:rPr>
          <w:rFonts w:ascii="Times New Roman" w:eastAsia="Times New Roman" w:hAnsi="Times New Roman" w:cs="Times New Roman"/>
          <w:sz w:val="24"/>
          <w:szCs w:val="24"/>
          <w:lang w:eastAsia="hu-HU"/>
        </w:rPr>
        <w:t xml:space="preserve"> </w:t>
      </w:r>
      <w:ins w:id="62" w:author="Ani" w:date="2020-10-22T10:19:00Z">
        <w:r w:rsidR="00764E49">
          <w:rPr>
            <w:rFonts w:ascii="Times New Roman" w:eastAsia="Times New Roman" w:hAnsi="Times New Roman" w:cs="Times New Roman"/>
            <w:sz w:val="24"/>
            <w:szCs w:val="24"/>
            <w:lang w:eastAsia="hu-HU"/>
          </w:rPr>
          <w:t xml:space="preserve">kimutatható a vírus jelenléte. </w:t>
        </w:r>
      </w:ins>
      <w:del w:id="63" w:author="Ani" w:date="2020-10-22T10:18:00Z">
        <w:r w:rsidR="004D5B3C" w:rsidDel="00764E49">
          <w:rPr>
            <w:rFonts w:ascii="Times New Roman" w:eastAsia="Times New Roman" w:hAnsi="Times New Roman" w:cs="Times New Roman"/>
            <w:sz w:val="24"/>
            <w:szCs w:val="24"/>
            <w:lang w:eastAsia="hu-HU"/>
          </w:rPr>
          <w:delText xml:space="preserve">azonnali </w:delText>
        </w:r>
      </w:del>
      <w:del w:id="64" w:author="Ani" w:date="2020-10-22T10:19:00Z">
        <w:r w:rsidR="004D5B3C" w:rsidDel="00764E49">
          <w:rPr>
            <w:rFonts w:ascii="Times New Roman" w:eastAsia="Times New Roman" w:hAnsi="Times New Roman" w:cs="Times New Roman"/>
            <w:sz w:val="24"/>
            <w:szCs w:val="24"/>
            <w:lang w:eastAsia="hu-HU"/>
          </w:rPr>
          <w:delText xml:space="preserve">eredményt kapunk arról, hogy a vírus jelenléte azonosítható-e az adott dolgozónál. </w:delText>
        </w:r>
      </w:del>
    </w:p>
    <w:p w14:paraId="3A2B2695" w14:textId="14072533" w:rsidR="004D5B3C" w:rsidRDefault="004D5B3C" w:rsidP="00710C7A">
      <w:pPr>
        <w:spacing w:after="0" w:line="240" w:lineRule="auto"/>
        <w:jc w:val="both"/>
        <w:rPr>
          <w:rFonts w:ascii="Times New Roman" w:eastAsia="Times New Roman" w:hAnsi="Times New Roman" w:cs="Times New Roman"/>
          <w:sz w:val="24"/>
          <w:szCs w:val="24"/>
          <w:lang w:eastAsia="hu-HU"/>
        </w:rPr>
      </w:pPr>
      <w:del w:id="65" w:author="Ani" w:date="2020-10-22T10:19:00Z">
        <w:r w:rsidDel="00764E49">
          <w:rPr>
            <w:rFonts w:ascii="Times New Roman" w:eastAsia="Times New Roman" w:hAnsi="Times New Roman" w:cs="Times New Roman"/>
            <w:sz w:val="24"/>
            <w:szCs w:val="24"/>
            <w:lang w:eastAsia="hu-HU"/>
          </w:rPr>
          <w:delText xml:space="preserve">A koronavírus szűrővizsgálathoz a két gyorsteszt kombinált felhasználása segít </w:delText>
        </w:r>
        <w:r w:rsidRPr="004D5B3C" w:rsidDel="00764E49">
          <w:rPr>
            <w:rFonts w:ascii="Times New Roman" w:hAnsi="Times New Roman" w:cs="Times New Roman"/>
            <w:sz w:val="24"/>
            <w:szCs w:val="24"/>
          </w:rPr>
          <w:delText>az érintettek azonosításában, valamint abban, hogy a cég vezetős</w:delText>
        </w:r>
        <w:r w:rsidDel="00764E49">
          <w:rPr>
            <w:rFonts w:ascii="Times New Roman" w:hAnsi="Times New Roman" w:cs="Times New Roman"/>
            <w:sz w:val="24"/>
            <w:szCs w:val="24"/>
          </w:rPr>
          <w:delText>é</w:delText>
        </w:r>
        <w:r w:rsidRPr="004D5B3C" w:rsidDel="00764E49">
          <w:rPr>
            <w:rFonts w:ascii="Times New Roman" w:hAnsi="Times New Roman" w:cs="Times New Roman"/>
            <w:sz w:val="24"/>
            <w:szCs w:val="24"/>
          </w:rPr>
          <w:delText xml:space="preserve">ge minél hamarabb meg tudja hozni a szükséges intézkedéseket. Ezzel </w:delText>
        </w:r>
      </w:del>
      <w:ins w:id="66" w:author="Ani" w:date="2020-10-22T10:19:00Z">
        <w:r w:rsidR="00764E49">
          <w:rPr>
            <w:rFonts w:ascii="Times New Roman" w:eastAsia="Times New Roman" w:hAnsi="Times New Roman" w:cs="Times New Roman"/>
            <w:sz w:val="24"/>
            <w:szCs w:val="24"/>
            <w:lang w:eastAsia="hu-HU"/>
          </w:rPr>
          <w:t>E</w:t>
        </w:r>
      </w:ins>
      <w:del w:id="67" w:author="Ani" w:date="2020-10-22T10:19:00Z">
        <w:r w:rsidRPr="004D5B3C" w:rsidDel="00764E49">
          <w:rPr>
            <w:rFonts w:ascii="Times New Roman" w:hAnsi="Times New Roman" w:cs="Times New Roman"/>
            <w:sz w:val="24"/>
            <w:szCs w:val="24"/>
          </w:rPr>
          <w:delText>a</w:delText>
        </w:r>
      </w:del>
      <w:r w:rsidRPr="004D5B3C">
        <w:rPr>
          <w:rFonts w:ascii="Times New Roman" w:hAnsi="Times New Roman" w:cs="Times New Roman"/>
          <w:sz w:val="24"/>
          <w:szCs w:val="24"/>
        </w:rPr>
        <w:t xml:space="preserve"> módszerrel lassítható a vírus terjedése, valamint megakadályozható a járvány miatt bekövetkező kényszerű leállás, és az azzal járó anyagi veszteségek.</w:t>
      </w:r>
    </w:p>
    <w:p w14:paraId="5A3C2F39" w14:textId="77777777" w:rsidR="004D5B3C" w:rsidRDefault="004D5B3C" w:rsidP="00710C7A">
      <w:pPr>
        <w:spacing w:after="0" w:line="240" w:lineRule="auto"/>
        <w:jc w:val="both"/>
        <w:rPr>
          <w:rFonts w:ascii="Times New Roman" w:eastAsia="Times New Roman" w:hAnsi="Times New Roman" w:cs="Times New Roman"/>
          <w:sz w:val="24"/>
          <w:szCs w:val="24"/>
          <w:lang w:eastAsia="hu-HU"/>
        </w:rPr>
      </w:pPr>
    </w:p>
    <w:p w14:paraId="04930085" w14:textId="77777777" w:rsidR="00D15624" w:rsidRPr="006364E6" w:rsidRDefault="00D15624" w:rsidP="007204A2">
      <w:pPr>
        <w:spacing w:after="0" w:line="240" w:lineRule="auto"/>
        <w:rPr>
          <w:rFonts w:ascii="Times New Roman" w:eastAsia="Times New Roman" w:hAnsi="Times New Roman" w:cs="Times New Roman"/>
          <w:sz w:val="24"/>
          <w:szCs w:val="24"/>
          <w:lang w:eastAsia="hu-HU"/>
        </w:rPr>
      </w:pPr>
    </w:p>
    <w:p w14:paraId="3F209505" w14:textId="13E42D30" w:rsidR="007204A2" w:rsidRPr="007204A2" w:rsidRDefault="007204A2" w:rsidP="007204A2">
      <w:pPr>
        <w:spacing w:after="0" w:line="240" w:lineRule="auto"/>
        <w:rPr>
          <w:rFonts w:ascii="Times New Roman" w:eastAsia="Times New Roman" w:hAnsi="Times New Roman" w:cs="Times New Roman"/>
          <w:b/>
          <w:bCs/>
          <w:color w:val="0070C0"/>
          <w:sz w:val="24"/>
          <w:szCs w:val="24"/>
          <w:u w:val="single"/>
          <w:lang w:eastAsia="hu-HU"/>
        </w:rPr>
      </w:pPr>
      <w:proofErr w:type="spellStart"/>
      <w:r w:rsidRPr="007204A2">
        <w:rPr>
          <w:rFonts w:ascii="Times New Roman" w:eastAsia="Times New Roman" w:hAnsi="Times New Roman" w:cs="Times New Roman"/>
          <w:b/>
          <w:bCs/>
          <w:color w:val="0070C0"/>
          <w:sz w:val="24"/>
          <w:szCs w:val="24"/>
          <w:u w:val="single"/>
          <w:lang w:eastAsia="hu-HU"/>
        </w:rPr>
        <w:t>Clungene</w:t>
      </w:r>
      <w:proofErr w:type="spellEnd"/>
      <w:r w:rsidRPr="007204A2">
        <w:rPr>
          <w:rFonts w:ascii="Times New Roman" w:eastAsia="Times New Roman" w:hAnsi="Times New Roman" w:cs="Times New Roman"/>
          <w:b/>
          <w:bCs/>
          <w:color w:val="0070C0"/>
          <w:sz w:val="24"/>
          <w:szCs w:val="24"/>
          <w:u w:val="single"/>
          <w:lang w:eastAsia="hu-HU"/>
        </w:rPr>
        <w:t xml:space="preserve">® </w:t>
      </w:r>
      <w:r w:rsidR="00DD1ACB" w:rsidRPr="00D15624">
        <w:rPr>
          <w:rFonts w:ascii="Times New Roman" w:eastAsia="Times New Roman" w:hAnsi="Times New Roman" w:cs="Times New Roman"/>
          <w:b/>
          <w:bCs/>
          <w:color w:val="0070C0"/>
          <w:sz w:val="24"/>
          <w:szCs w:val="24"/>
          <w:u w:val="single"/>
          <w:lang w:eastAsia="hu-HU"/>
        </w:rPr>
        <w:t>COVID-19</w:t>
      </w:r>
      <w:r w:rsidR="006364E6" w:rsidRPr="00D15624">
        <w:rPr>
          <w:rFonts w:ascii="Times New Roman" w:eastAsia="Times New Roman" w:hAnsi="Times New Roman" w:cs="Times New Roman"/>
          <w:b/>
          <w:bCs/>
          <w:color w:val="0070C0"/>
          <w:sz w:val="24"/>
          <w:szCs w:val="24"/>
          <w:u w:val="single"/>
          <w:lang w:eastAsia="hu-HU"/>
        </w:rPr>
        <w:t xml:space="preserve"> </w:t>
      </w:r>
      <w:proofErr w:type="spellStart"/>
      <w:r w:rsidRPr="007204A2">
        <w:rPr>
          <w:rFonts w:ascii="Times New Roman" w:eastAsia="Times New Roman" w:hAnsi="Times New Roman" w:cs="Times New Roman"/>
          <w:b/>
          <w:bCs/>
          <w:color w:val="0070C0"/>
          <w:sz w:val="24"/>
          <w:szCs w:val="24"/>
          <w:u w:val="single"/>
          <w:lang w:eastAsia="hu-HU"/>
        </w:rPr>
        <w:t>Ig</w:t>
      </w:r>
      <w:r w:rsidR="006364E6" w:rsidRPr="00D15624">
        <w:rPr>
          <w:rFonts w:ascii="Times New Roman" w:eastAsia="Times New Roman" w:hAnsi="Times New Roman" w:cs="Times New Roman"/>
          <w:b/>
          <w:bCs/>
          <w:color w:val="0070C0"/>
          <w:sz w:val="24"/>
          <w:szCs w:val="24"/>
          <w:u w:val="single"/>
          <w:lang w:eastAsia="hu-HU"/>
        </w:rPr>
        <w:t>G</w:t>
      </w:r>
      <w:proofErr w:type="spellEnd"/>
      <w:r w:rsidR="006364E6" w:rsidRPr="00D15624">
        <w:rPr>
          <w:rFonts w:ascii="Times New Roman" w:eastAsia="Times New Roman" w:hAnsi="Times New Roman" w:cs="Times New Roman"/>
          <w:b/>
          <w:bCs/>
          <w:color w:val="0070C0"/>
          <w:sz w:val="24"/>
          <w:szCs w:val="24"/>
          <w:u w:val="single"/>
          <w:lang w:eastAsia="hu-HU"/>
        </w:rPr>
        <w:t>/</w:t>
      </w:r>
      <w:proofErr w:type="spellStart"/>
      <w:r w:rsidR="006364E6" w:rsidRPr="00D15624">
        <w:rPr>
          <w:rFonts w:ascii="Times New Roman" w:eastAsia="Times New Roman" w:hAnsi="Times New Roman" w:cs="Times New Roman"/>
          <w:b/>
          <w:bCs/>
          <w:color w:val="0070C0"/>
          <w:sz w:val="24"/>
          <w:szCs w:val="24"/>
          <w:u w:val="single"/>
          <w:lang w:eastAsia="hu-HU"/>
        </w:rPr>
        <w:t>IgM</w:t>
      </w:r>
      <w:proofErr w:type="spellEnd"/>
      <w:r w:rsidRPr="007204A2">
        <w:rPr>
          <w:rFonts w:ascii="Times New Roman" w:eastAsia="Times New Roman" w:hAnsi="Times New Roman" w:cs="Times New Roman"/>
          <w:b/>
          <w:bCs/>
          <w:color w:val="0070C0"/>
          <w:sz w:val="24"/>
          <w:szCs w:val="24"/>
          <w:u w:val="single"/>
          <w:lang w:eastAsia="hu-HU"/>
        </w:rPr>
        <w:t xml:space="preserve"> gyorsteszt kazetta legfontosabb előnyei:</w:t>
      </w:r>
    </w:p>
    <w:p w14:paraId="6001BBED"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D936E81" w14:textId="1B171592" w:rsidR="007204A2" w:rsidRPr="00927A7C" w:rsidDel="00927A7C" w:rsidRDefault="00927A7C" w:rsidP="00927A7C">
      <w:pPr>
        <w:pStyle w:val="Listaszerbekezds"/>
        <w:numPr>
          <w:ilvl w:val="0"/>
          <w:numId w:val="12"/>
        </w:numPr>
        <w:spacing w:after="0" w:line="240" w:lineRule="auto"/>
        <w:rPr>
          <w:del w:id="68" w:author="Ani" w:date="2020-10-22T10:23:00Z"/>
          <w:rFonts w:ascii="Times New Roman" w:eastAsia="Times New Roman" w:hAnsi="Times New Roman" w:cs="Times New Roman"/>
          <w:sz w:val="24"/>
          <w:szCs w:val="24"/>
          <w:lang w:eastAsia="hu-HU"/>
          <w:rPrChange w:id="69" w:author="Ani" w:date="2020-10-22T10:26:00Z">
            <w:rPr>
              <w:del w:id="70" w:author="Ani" w:date="2020-10-22T10:23:00Z"/>
              <w:lang w:eastAsia="hu-HU"/>
            </w:rPr>
          </w:rPrChange>
        </w:rPr>
        <w:pPrChange w:id="71" w:author="Ani" w:date="2020-10-22T10:26:00Z">
          <w:pPr>
            <w:spacing w:after="0" w:line="240" w:lineRule="auto"/>
          </w:pPr>
        </w:pPrChange>
      </w:pPr>
      <w:ins w:id="72" w:author="Ani" w:date="2020-10-22T10:23:00Z">
        <w:r w:rsidRPr="00927A7C">
          <w:rPr>
            <w:rFonts w:ascii="Times New Roman" w:eastAsia="Times New Roman" w:hAnsi="Times New Roman" w:cs="Times New Roman"/>
            <w:sz w:val="24"/>
            <w:szCs w:val="24"/>
            <w:lang w:eastAsia="hu-HU"/>
            <w:rPrChange w:id="73" w:author="Ani" w:date="2020-10-22T10:26:00Z">
              <w:rPr>
                <w:lang w:eastAsia="hu-HU"/>
              </w:rPr>
            </w:rPrChange>
          </w:rPr>
          <w:t>t</w:t>
        </w:r>
      </w:ins>
      <w:del w:id="74" w:author="Ani" w:date="2020-10-22T10:23:00Z">
        <w:r w:rsidR="007204A2" w:rsidRPr="00927A7C" w:rsidDel="00927A7C">
          <w:rPr>
            <w:rFonts w:ascii="Times New Roman" w:eastAsia="Times New Roman" w:hAnsi="Times New Roman" w:cs="Times New Roman"/>
            <w:sz w:val="24"/>
            <w:szCs w:val="24"/>
            <w:lang w:eastAsia="hu-HU"/>
            <w:rPrChange w:id="75" w:author="Ani" w:date="2020-10-22T10:26:00Z">
              <w:rPr>
                <w:lang w:eastAsia="hu-HU"/>
              </w:rPr>
            </w:rPrChange>
          </w:rPr>
          <w:delText>·   </w:delText>
        </w:r>
      </w:del>
      <w:del w:id="76" w:author="Ani" w:date="2020-10-22T10:22:00Z">
        <w:r w:rsidR="007204A2" w:rsidRPr="00927A7C" w:rsidDel="00927A7C">
          <w:rPr>
            <w:rFonts w:ascii="Times New Roman" w:eastAsia="Times New Roman" w:hAnsi="Times New Roman" w:cs="Times New Roman"/>
            <w:sz w:val="24"/>
            <w:szCs w:val="24"/>
            <w:lang w:eastAsia="hu-HU"/>
            <w:rPrChange w:id="77" w:author="Ani" w:date="2020-10-22T10:26:00Z">
              <w:rPr>
                <w:lang w:eastAsia="hu-HU"/>
              </w:rPr>
            </w:rPrChange>
          </w:rPr>
          <w:delText>    t</w:delText>
        </w:r>
      </w:del>
      <w:r w:rsidR="007204A2" w:rsidRPr="00927A7C">
        <w:rPr>
          <w:rFonts w:ascii="Times New Roman" w:eastAsia="Times New Roman" w:hAnsi="Times New Roman" w:cs="Times New Roman"/>
          <w:sz w:val="24"/>
          <w:szCs w:val="24"/>
          <w:lang w:eastAsia="hu-HU"/>
          <w:rPrChange w:id="78" w:author="Ani" w:date="2020-10-22T10:26:00Z">
            <w:rPr>
              <w:lang w:eastAsia="hu-HU"/>
            </w:rPr>
          </w:rPrChange>
        </w:rPr>
        <w:t xml:space="preserve">ájékoztató jellegű információval szolgál nemcsak a fennálló fertőzöttségről, hanem a már korábban lezajlott fertőzésről </w:t>
      </w:r>
      <w:proofErr w:type="spellStart"/>
      <w:r w:rsidR="007204A2" w:rsidRPr="00927A7C">
        <w:rPr>
          <w:rFonts w:ascii="Times New Roman" w:eastAsia="Times New Roman" w:hAnsi="Times New Roman" w:cs="Times New Roman"/>
          <w:sz w:val="24"/>
          <w:szCs w:val="24"/>
          <w:lang w:eastAsia="hu-HU"/>
          <w:rPrChange w:id="79" w:author="Ani" w:date="2020-10-22T10:26:00Z">
            <w:rPr>
              <w:lang w:eastAsia="hu-HU"/>
            </w:rPr>
          </w:rPrChange>
        </w:rPr>
        <w:t>is;</w:t>
      </w:r>
    </w:p>
    <w:p w14:paraId="5C032AEC" w14:textId="1F1EA40E" w:rsidR="007204A2" w:rsidRPr="00927A7C" w:rsidDel="00927A7C" w:rsidRDefault="007204A2" w:rsidP="00927A7C">
      <w:pPr>
        <w:pStyle w:val="Listaszerbekezds"/>
        <w:numPr>
          <w:ilvl w:val="0"/>
          <w:numId w:val="12"/>
        </w:numPr>
        <w:rPr>
          <w:del w:id="80" w:author="Ani" w:date="2020-10-22T10:23:00Z"/>
          <w:rFonts w:ascii="Times New Roman" w:hAnsi="Times New Roman" w:cs="Times New Roman"/>
          <w:sz w:val="24"/>
          <w:szCs w:val="24"/>
          <w:lang w:eastAsia="hu-HU"/>
          <w:rPrChange w:id="81" w:author="Ani" w:date="2020-10-22T10:26:00Z">
            <w:rPr>
              <w:del w:id="82" w:author="Ani" w:date="2020-10-22T10:23:00Z"/>
              <w:lang w:eastAsia="hu-HU"/>
            </w:rPr>
          </w:rPrChange>
        </w:rPr>
        <w:pPrChange w:id="83" w:author="Ani" w:date="2020-10-22T10:26:00Z">
          <w:pPr>
            <w:spacing w:after="0" w:line="240" w:lineRule="auto"/>
          </w:pPr>
        </w:pPrChange>
      </w:pPr>
    </w:p>
    <w:p w14:paraId="0D69833C" w14:textId="77777777" w:rsidR="00927A7C" w:rsidRPr="00927A7C" w:rsidRDefault="007204A2" w:rsidP="00927A7C">
      <w:pPr>
        <w:pStyle w:val="Listaszerbekezds"/>
        <w:numPr>
          <w:ilvl w:val="0"/>
          <w:numId w:val="12"/>
        </w:numPr>
        <w:rPr>
          <w:ins w:id="84" w:author="Ani" w:date="2020-10-22T10:23:00Z"/>
          <w:rFonts w:ascii="Times New Roman" w:hAnsi="Times New Roman" w:cs="Times New Roman"/>
          <w:sz w:val="24"/>
          <w:szCs w:val="24"/>
          <w:lang w:eastAsia="hu-HU"/>
          <w:rPrChange w:id="85" w:author="Ani" w:date="2020-10-22T10:26:00Z">
            <w:rPr>
              <w:ins w:id="86" w:author="Ani" w:date="2020-10-22T10:23:00Z"/>
              <w:lang w:eastAsia="hu-HU"/>
            </w:rPr>
          </w:rPrChange>
        </w:rPr>
        <w:pPrChange w:id="87" w:author="Ani" w:date="2020-10-22T10:26:00Z">
          <w:pPr>
            <w:spacing w:after="0" w:line="240" w:lineRule="auto"/>
          </w:pPr>
        </w:pPrChange>
      </w:pPr>
      <w:del w:id="88" w:author="Ani" w:date="2020-10-22T10:23:00Z">
        <w:r w:rsidRPr="00927A7C" w:rsidDel="00927A7C">
          <w:rPr>
            <w:rFonts w:ascii="Times New Roman" w:hAnsi="Times New Roman" w:cs="Times New Roman"/>
            <w:sz w:val="24"/>
            <w:szCs w:val="24"/>
            <w:lang w:eastAsia="hu-HU"/>
            <w:rPrChange w:id="89" w:author="Ani" w:date="2020-10-22T10:26:00Z">
              <w:rPr>
                <w:lang w:eastAsia="hu-HU"/>
              </w:rPr>
            </w:rPrChange>
          </w:rPr>
          <w:delText>·       </w:delText>
        </w:r>
      </w:del>
      <w:proofErr w:type="spellEnd"/>
    </w:p>
    <w:p w14:paraId="00927455" w14:textId="2EA55FAD" w:rsidR="007204A2" w:rsidRPr="00927A7C" w:rsidRDefault="007204A2" w:rsidP="00927A7C">
      <w:pPr>
        <w:pStyle w:val="Listaszerbekezds"/>
        <w:numPr>
          <w:ilvl w:val="0"/>
          <w:numId w:val="12"/>
        </w:numPr>
        <w:spacing w:after="0" w:line="240" w:lineRule="auto"/>
        <w:rPr>
          <w:rFonts w:ascii="Times New Roman" w:eastAsia="Times New Roman" w:hAnsi="Times New Roman" w:cs="Times New Roman"/>
          <w:sz w:val="24"/>
          <w:szCs w:val="24"/>
          <w:lang w:eastAsia="hu-HU"/>
          <w:rPrChange w:id="90" w:author="Ani" w:date="2020-10-22T10:26:00Z">
            <w:rPr>
              <w:lang w:eastAsia="hu-HU"/>
            </w:rPr>
          </w:rPrChange>
        </w:rPr>
        <w:pPrChange w:id="91" w:author="Ani" w:date="2020-10-22T10:26:00Z">
          <w:pPr>
            <w:spacing w:after="0" w:line="240" w:lineRule="auto"/>
          </w:pPr>
        </w:pPrChange>
      </w:pPr>
      <w:r w:rsidRPr="00927A7C">
        <w:rPr>
          <w:rFonts w:ascii="Times New Roman" w:eastAsia="Times New Roman" w:hAnsi="Times New Roman" w:cs="Times New Roman"/>
          <w:sz w:val="24"/>
          <w:szCs w:val="24"/>
          <w:lang w:eastAsia="hu-HU"/>
          <w:rPrChange w:id="92" w:author="Ani" w:date="2020-10-22T10:26:00Z">
            <w:rPr>
              <w:lang w:eastAsia="hu-HU"/>
            </w:rPr>
          </w:rPrChange>
        </w:rPr>
        <w:t xml:space="preserve">rendszeres teszteléssel azonosítani lehet, ha megjelent a vírus a munkahelyen, </w:t>
      </w:r>
      <w:ins w:id="93" w:author="Ani" w:date="2020-10-22T10:19:00Z">
        <w:r w:rsidR="0078512F" w:rsidRPr="00927A7C">
          <w:rPr>
            <w:rFonts w:ascii="Times New Roman" w:eastAsia="Times New Roman" w:hAnsi="Times New Roman" w:cs="Times New Roman"/>
            <w:sz w:val="24"/>
            <w:szCs w:val="24"/>
            <w:lang w:eastAsia="hu-HU"/>
            <w:rPrChange w:id="94" w:author="Ani" w:date="2020-10-22T10:26:00Z">
              <w:rPr>
                <w:lang w:eastAsia="hu-HU"/>
              </w:rPr>
            </w:rPrChange>
          </w:rPr>
          <w:t>intézményben</w:t>
        </w:r>
      </w:ins>
      <w:del w:id="95" w:author="Ani" w:date="2020-10-22T10:19:00Z">
        <w:r w:rsidRPr="00927A7C" w:rsidDel="0078512F">
          <w:rPr>
            <w:rFonts w:ascii="Times New Roman" w:eastAsia="Times New Roman" w:hAnsi="Times New Roman" w:cs="Times New Roman"/>
            <w:sz w:val="24"/>
            <w:szCs w:val="24"/>
            <w:lang w:eastAsia="hu-HU"/>
            <w:rPrChange w:id="96" w:author="Ani" w:date="2020-10-22T10:26:00Z">
              <w:rPr>
                <w:lang w:eastAsia="hu-HU"/>
              </w:rPr>
            </w:rPrChange>
          </w:rPr>
          <w:delText>idősotthonban, egészségügyi intézményben</w:delText>
        </w:r>
      </w:del>
      <w:r w:rsidRPr="00927A7C">
        <w:rPr>
          <w:rFonts w:ascii="Times New Roman" w:eastAsia="Times New Roman" w:hAnsi="Times New Roman" w:cs="Times New Roman"/>
          <w:sz w:val="24"/>
          <w:szCs w:val="24"/>
          <w:lang w:eastAsia="hu-HU"/>
          <w:rPrChange w:id="97" w:author="Ani" w:date="2020-10-22T10:26:00Z">
            <w:rPr>
              <w:lang w:eastAsia="hu-HU"/>
            </w:rPr>
          </w:rPrChange>
        </w:rPr>
        <w:t>;</w:t>
      </w:r>
    </w:p>
    <w:p w14:paraId="0D859721" w14:textId="0B5AC2BB" w:rsidR="007204A2" w:rsidRPr="00927A7C" w:rsidDel="00927A7C" w:rsidRDefault="007204A2" w:rsidP="00927A7C">
      <w:pPr>
        <w:pStyle w:val="Listaszerbekezds"/>
        <w:numPr>
          <w:ilvl w:val="0"/>
          <w:numId w:val="12"/>
        </w:numPr>
        <w:spacing w:after="0" w:line="240" w:lineRule="auto"/>
        <w:rPr>
          <w:del w:id="98" w:author="Ani" w:date="2020-10-22T10:23:00Z"/>
          <w:rFonts w:ascii="Times New Roman" w:eastAsia="Times New Roman" w:hAnsi="Times New Roman" w:cs="Times New Roman"/>
          <w:sz w:val="24"/>
          <w:szCs w:val="24"/>
          <w:lang w:eastAsia="hu-HU"/>
          <w:rPrChange w:id="99" w:author="Ani" w:date="2020-10-22T10:26:00Z">
            <w:rPr>
              <w:del w:id="100" w:author="Ani" w:date="2020-10-22T10:23:00Z"/>
              <w:lang w:eastAsia="hu-HU"/>
            </w:rPr>
          </w:rPrChange>
        </w:rPr>
        <w:pPrChange w:id="101" w:author="Ani" w:date="2020-10-22T10:26:00Z">
          <w:pPr>
            <w:spacing w:after="0" w:line="240" w:lineRule="auto"/>
          </w:pPr>
        </w:pPrChange>
      </w:pPr>
    </w:p>
    <w:p w14:paraId="36C94A99" w14:textId="77777777" w:rsidR="004A39C1" w:rsidRPr="004A39C1" w:rsidRDefault="007204A2" w:rsidP="00C65E75">
      <w:pPr>
        <w:pStyle w:val="Listaszerbekezds"/>
        <w:numPr>
          <w:ilvl w:val="0"/>
          <w:numId w:val="12"/>
        </w:numPr>
        <w:spacing w:before="100" w:beforeAutospacing="1" w:after="100" w:afterAutospacing="1" w:line="240" w:lineRule="auto"/>
        <w:rPr>
          <w:ins w:id="102" w:author="Ani" w:date="2020-10-22T10:28:00Z"/>
          <w:rFonts w:ascii="Times New Roman" w:eastAsia="Times New Roman" w:hAnsi="Times New Roman" w:cs="Times New Roman"/>
          <w:sz w:val="24"/>
          <w:szCs w:val="24"/>
          <w:lang w:eastAsia="hu-HU"/>
          <w:rPrChange w:id="103" w:author="Ani" w:date="2020-10-22T10:28:00Z">
            <w:rPr>
              <w:ins w:id="104" w:author="Ani" w:date="2020-10-22T10:28:00Z"/>
              <w:rFonts w:ascii="Times New Roman" w:hAnsi="Times New Roman" w:cs="Times New Roman"/>
              <w:sz w:val="24"/>
              <w:szCs w:val="24"/>
              <w:lang w:eastAsia="hu-HU"/>
            </w:rPr>
          </w:rPrChange>
        </w:rPr>
      </w:pPr>
      <w:del w:id="105" w:author="Ani" w:date="2020-10-22T10:23:00Z">
        <w:r w:rsidRPr="004A39C1" w:rsidDel="00927A7C">
          <w:rPr>
            <w:rFonts w:ascii="Times New Roman" w:hAnsi="Times New Roman" w:cs="Times New Roman"/>
            <w:sz w:val="24"/>
            <w:szCs w:val="24"/>
            <w:lang w:eastAsia="hu-HU"/>
            <w:rPrChange w:id="106" w:author="Ani" w:date="2020-10-22T10:28:00Z">
              <w:rPr>
                <w:lang w:eastAsia="hu-HU"/>
              </w:rPr>
            </w:rPrChange>
          </w:rPr>
          <w:delText>·       </w:delText>
        </w:r>
      </w:del>
      <w:r w:rsidRPr="004A39C1">
        <w:rPr>
          <w:rFonts w:ascii="Times New Roman" w:hAnsi="Times New Roman" w:cs="Times New Roman"/>
          <w:sz w:val="24"/>
          <w:szCs w:val="24"/>
          <w:lang w:eastAsia="hu-HU"/>
          <w:rPrChange w:id="107" w:author="Ani" w:date="2020-10-22T10:28:00Z">
            <w:rPr>
              <w:lang w:eastAsia="hu-HU"/>
            </w:rPr>
          </w:rPrChange>
        </w:rPr>
        <w:t>a fertőzött személyek azonosításával és azok elkülönítésével megakadályozható, hogy a vírus elterjedjen a dolgozók, illetve a személyzet tagjai között, amivel megelőzhetőek a COVID-19 okozta, a munkaerő tömeges kieséséből, illetve a munkahely bezárásból fakadó anyagi veszteségek;</w:t>
      </w:r>
    </w:p>
    <w:p w14:paraId="30225ECC" w14:textId="595F443A" w:rsidR="004A39C1" w:rsidRPr="0093698C" w:rsidRDefault="004A39C1" w:rsidP="00C65E75">
      <w:pPr>
        <w:pStyle w:val="Listaszerbekezds"/>
        <w:numPr>
          <w:ilvl w:val="0"/>
          <w:numId w:val="12"/>
        </w:numPr>
        <w:spacing w:before="100" w:beforeAutospacing="1" w:after="100" w:afterAutospacing="1" w:line="240" w:lineRule="auto"/>
        <w:rPr>
          <w:ins w:id="108" w:author="Ani" w:date="2020-10-22T10:27:00Z"/>
          <w:rFonts w:ascii="Times New Roman" w:eastAsia="Times New Roman" w:hAnsi="Times New Roman" w:cs="Times New Roman"/>
          <w:sz w:val="24"/>
          <w:szCs w:val="24"/>
          <w:lang w:eastAsia="hu-HU"/>
        </w:rPr>
        <w:pPrChange w:id="109" w:author="Ani" w:date="2020-10-22T10:28:00Z">
          <w:pPr>
            <w:numPr>
              <w:numId w:val="12"/>
            </w:numPr>
            <w:spacing w:before="100" w:beforeAutospacing="1" w:after="100" w:afterAutospacing="1" w:line="240" w:lineRule="auto"/>
            <w:ind w:left="720" w:hanging="360"/>
          </w:pPr>
        </w:pPrChange>
      </w:pPr>
      <w:ins w:id="110" w:author="Ani" w:date="2020-10-22T10:27:00Z">
        <w:r w:rsidRPr="004A39C1">
          <w:rPr>
            <w:rFonts w:ascii="Times New Roman" w:eastAsia="Times New Roman" w:hAnsi="Times New Roman" w:cs="Times New Roman"/>
            <w:sz w:val="24"/>
            <w:szCs w:val="24"/>
            <w:lang w:eastAsia="hu-HU"/>
          </w:rPr>
          <w:t>bárhol el lehet végezni, akár egy vállalat vagy intézmény megfelelő helyiségében is</w:t>
        </w:r>
        <w:r w:rsidRPr="0093698C">
          <w:rPr>
            <w:rFonts w:ascii="Times New Roman" w:eastAsia="Times New Roman" w:hAnsi="Times New Roman" w:cs="Times New Roman"/>
            <w:sz w:val="24"/>
            <w:szCs w:val="24"/>
            <w:lang w:eastAsia="hu-HU"/>
          </w:rPr>
          <w:t>;</w:t>
        </w:r>
      </w:ins>
    </w:p>
    <w:p w14:paraId="70DB824B" w14:textId="228F2937" w:rsidR="004A39C1" w:rsidRPr="004A39C1" w:rsidRDefault="004A39C1" w:rsidP="004A39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hu-HU"/>
          <w:rPrChange w:id="111" w:author="Ani" w:date="2020-10-22T10:28:00Z">
            <w:rPr>
              <w:lang w:eastAsia="hu-HU"/>
            </w:rPr>
          </w:rPrChange>
        </w:rPr>
        <w:pPrChange w:id="112" w:author="Ani" w:date="2020-10-22T10:28:00Z">
          <w:pPr>
            <w:spacing w:after="0" w:line="240" w:lineRule="auto"/>
          </w:pPr>
        </w:pPrChange>
      </w:pPr>
      <w:ins w:id="113" w:author="Ani" w:date="2020-10-22T10:27:00Z">
        <w:r w:rsidRPr="007204A2">
          <w:rPr>
            <w:rFonts w:ascii="Times New Roman" w:eastAsia="Times New Roman" w:hAnsi="Times New Roman" w:cs="Times New Roman"/>
            <w:sz w:val="24"/>
            <w:szCs w:val="24"/>
            <w:lang w:eastAsia="hu-HU"/>
          </w:rPr>
          <w:t>Az elvégzéséhez nincs szükség semmilyen berendezésre, sem további fogyóeszközökre</w:t>
        </w:r>
        <w:r>
          <w:rPr>
            <w:rFonts w:ascii="Times New Roman" w:eastAsia="Times New Roman" w:hAnsi="Times New Roman" w:cs="Times New Roman"/>
            <w:sz w:val="24"/>
            <w:szCs w:val="24"/>
            <w:lang w:eastAsia="hu-HU"/>
          </w:rPr>
          <w:t>;</w:t>
        </w:r>
      </w:ins>
    </w:p>
    <w:p w14:paraId="794F90C7" w14:textId="58BB3045" w:rsidR="007204A2" w:rsidRPr="00927A7C" w:rsidDel="00927A7C" w:rsidRDefault="007204A2" w:rsidP="00927A7C">
      <w:pPr>
        <w:pStyle w:val="Listaszerbekezds"/>
        <w:numPr>
          <w:ilvl w:val="0"/>
          <w:numId w:val="12"/>
        </w:numPr>
        <w:spacing w:after="0" w:line="240" w:lineRule="auto"/>
        <w:rPr>
          <w:del w:id="114" w:author="Ani" w:date="2020-10-22T10:23:00Z"/>
          <w:rFonts w:ascii="Times New Roman" w:eastAsia="Times New Roman" w:hAnsi="Times New Roman" w:cs="Times New Roman"/>
          <w:sz w:val="24"/>
          <w:szCs w:val="24"/>
          <w:lang w:eastAsia="hu-HU"/>
          <w:rPrChange w:id="115" w:author="Ani" w:date="2020-10-22T10:26:00Z">
            <w:rPr>
              <w:del w:id="116" w:author="Ani" w:date="2020-10-22T10:23:00Z"/>
              <w:lang w:eastAsia="hu-HU"/>
            </w:rPr>
          </w:rPrChange>
        </w:rPr>
        <w:pPrChange w:id="117" w:author="Ani" w:date="2020-10-22T10:26:00Z">
          <w:pPr>
            <w:spacing w:after="0" w:line="240" w:lineRule="auto"/>
          </w:pPr>
        </w:pPrChange>
      </w:pPr>
    </w:p>
    <w:p w14:paraId="7C720CFD" w14:textId="52BC8EE6" w:rsidR="007204A2" w:rsidRPr="00927A7C" w:rsidRDefault="007204A2" w:rsidP="00927A7C">
      <w:pPr>
        <w:pStyle w:val="Listaszerbekezds"/>
        <w:numPr>
          <w:ilvl w:val="0"/>
          <w:numId w:val="12"/>
        </w:numPr>
        <w:rPr>
          <w:rFonts w:ascii="Times New Roman" w:hAnsi="Times New Roman" w:cs="Times New Roman"/>
          <w:sz w:val="24"/>
          <w:szCs w:val="24"/>
          <w:lang w:eastAsia="hu-HU"/>
          <w:rPrChange w:id="118" w:author="Ani" w:date="2020-10-22T10:26:00Z">
            <w:rPr>
              <w:lang w:eastAsia="hu-HU"/>
            </w:rPr>
          </w:rPrChange>
        </w:rPr>
        <w:pPrChange w:id="119" w:author="Ani" w:date="2020-10-22T10:26:00Z">
          <w:pPr>
            <w:spacing w:after="0" w:line="240" w:lineRule="auto"/>
          </w:pPr>
        </w:pPrChange>
      </w:pPr>
      <w:del w:id="120" w:author="Ani" w:date="2020-10-22T10:23:00Z">
        <w:r w:rsidRPr="00927A7C" w:rsidDel="00927A7C">
          <w:rPr>
            <w:rFonts w:ascii="Times New Roman" w:hAnsi="Times New Roman" w:cs="Times New Roman"/>
            <w:sz w:val="24"/>
            <w:szCs w:val="24"/>
            <w:lang w:eastAsia="hu-HU"/>
            <w:rPrChange w:id="121" w:author="Ani" w:date="2020-10-22T10:26:00Z">
              <w:rPr>
                <w:lang w:eastAsia="hu-HU"/>
              </w:rPr>
            </w:rPrChange>
          </w:rPr>
          <w:delText>·       </w:delText>
        </w:r>
      </w:del>
      <w:r w:rsidRPr="00927A7C">
        <w:rPr>
          <w:rFonts w:ascii="Times New Roman" w:hAnsi="Times New Roman" w:cs="Times New Roman"/>
          <w:sz w:val="24"/>
          <w:szCs w:val="24"/>
          <w:lang w:eastAsia="hu-HU"/>
          <w:rPrChange w:id="122" w:author="Ani" w:date="2020-10-22T10:26:00Z">
            <w:rPr>
              <w:lang w:eastAsia="hu-HU"/>
            </w:rPr>
          </w:rPrChange>
        </w:rPr>
        <w:t>elvégzése mindössze 15 percet igényel: a tesztet üzemorvos, vagy ilyen szolgáltatást nyújtó szakemberek alkalmazhatják*;</w:t>
      </w:r>
    </w:p>
    <w:p w14:paraId="3E6938ED" w14:textId="3B03916F" w:rsidR="007204A2" w:rsidRPr="00927A7C" w:rsidDel="00927A7C" w:rsidRDefault="007204A2" w:rsidP="00927A7C">
      <w:pPr>
        <w:pStyle w:val="Listaszerbekezds"/>
        <w:numPr>
          <w:ilvl w:val="0"/>
          <w:numId w:val="12"/>
        </w:numPr>
        <w:spacing w:after="0" w:line="240" w:lineRule="auto"/>
        <w:rPr>
          <w:del w:id="123" w:author="Ani" w:date="2020-10-22T10:24:00Z"/>
          <w:rFonts w:ascii="Times New Roman" w:eastAsia="Times New Roman" w:hAnsi="Times New Roman" w:cs="Times New Roman"/>
          <w:sz w:val="24"/>
          <w:szCs w:val="24"/>
          <w:lang w:eastAsia="hu-HU"/>
          <w:rPrChange w:id="124" w:author="Ani" w:date="2020-10-22T10:26:00Z">
            <w:rPr>
              <w:del w:id="125" w:author="Ani" w:date="2020-10-22T10:24:00Z"/>
              <w:lang w:eastAsia="hu-HU"/>
            </w:rPr>
          </w:rPrChange>
        </w:rPr>
        <w:pPrChange w:id="126" w:author="Ani" w:date="2020-10-22T10:26:00Z">
          <w:pPr>
            <w:spacing w:after="0" w:line="240" w:lineRule="auto"/>
          </w:pPr>
        </w:pPrChange>
      </w:pPr>
    </w:p>
    <w:p w14:paraId="65B9AF0B" w14:textId="26C2DDF4" w:rsidR="007204A2" w:rsidRPr="00927A7C" w:rsidRDefault="007204A2" w:rsidP="00927A7C">
      <w:pPr>
        <w:pStyle w:val="Listaszerbekezds"/>
        <w:numPr>
          <w:ilvl w:val="0"/>
          <w:numId w:val="12"/>
        </w:numPr>
        <w:rPr>
          <w:rFonts w:ascii="Times New Roman" w:hAnsi="Times New Roman" w:cs="Times New Roman"/>
          <w:sz w:val="24"/>
          <w:szCs w:val="24"/>
          <w:lang w:eastAsia="hu-HU"/>
          <w:rPrChange w:id="127" w:author="Ani" w:date="2020-10-22T10:26:00Z">
            <w:rPr>
              <w:lang w:eastAsia="hu-HU"/>
            </w:rPr>
          </w:rPrChange>
        </w:rPr>
        <w:pPrChange w:id="128" w:author="Ani" w:date="2020-10-22T10:26:00Z">
          <w:pPr>
            <w:spacing w:after="0" w:line="240" w:lineRule="auto"/>
          </w:pPr>
        </w:pPrChange>
      </w:pPr>
      <w:del w:id="129" w:author="Ani" w:date="2020-10-22T10:23:00Z">
        <w:r w:rsidRPr="00927A7C" w:rsidDel="00927A7C">
          <w:rPr>
            <w:rFonts w:ascii="Times New Roman" w:hAnsi="Times New Roman" w:cs="Times New Roman"/>
            <w:sz w:val="24"/>
            <w:szCs w:val="24"/>
            <w:lang w:eastAsia="hu-HU"/>
            <w:rPrChange w:id="130" w:author="Ani" w:date="2020-10-22T10:26:00Z">
              <w:rPr>
                <w:lang w:eastAsia="hu-HU"/>
              </w:rPr>
            </w:rPrChange>
          </w:rPr>
          <w:delText>·       </w:delText>
        </w:r>
      </w:del>
      <w:r w:rsidRPr="00927A7C">
        <w:rPr>
          <w:rFonts w:ascii="Times New Roman" w:hAnsi="Times New Roman" w:cs="Times New Roman"/>
          <w:sz w:val="24"/>
          <w:szCs w:val="24"/>
          <w:lang w:eastAsia="hu-HU"/>
          <w:rPrChange w:id="131" w:author="Ani" w:date="2020-10-22T10:26:00Z">
            <w:rPr>
              <w:lang w:eastAsia="hu-HU"/>
            </w:rPr>
          </w:rPrChange>
        </w:rPr>
        <w:t xml:space="preserve">szerológiai gyorsteszttel </w:t>
      </w:r>
      <w:ins w:id="132" w:author="Ani" w:date="2020-10-22T10:20:00Z">
        <w:r w:rsidR="00BF674C" w:rsidRPr="00927A7C">
          <w:rPr>
            <w:rFonts w:ascii="Times New Roman" w:hAnsi="Times New Roman" w:cs="Times New Roman"/>
            <w:sz w:val="24"/>
            <w:szCs w:val="24"/>
            <w:lang w:eastAsia="hu-HU"/>
            <w:rPrChange w:id="133" w:author="Ani" w:date="2020-10-22T10:26:00Z">
              <w:rPr>
                <w:lang w:eastAsia="hu-HU"/>
              </w:rPr>
            </w:rPrChange>
          </w:rPr>
          <w:t xml:space="preserve">végezhető el a leggyorsabban és legolcsóbban </w:t>
        </w:r>
      </w:ins>
      <w:del w:id="134" w:author="Ani" w:date="2020-10-22T10:20:00Z">
        <w:r w:rsidRPr="00927A7C" w:rsidDel="00BF674C">
          <w:rPr>
            <w:rFonts w:ascii="Times New Roman" w:hAnsi="Times New Roman" w:cs="Times New Roman"/>
            <w:sz w:val="24"/>
            <w:szCs w:val="24"/>
            <w:lang w:eastAsia="hu-HU"/>
            <w:rPrChange w:id="135" w:author="Ani" w:date="2020-10-22T10:26:00Z">
              <w:rPr>
                <w:lang w:eastAsia="hu-HU"/>
              </w:rPr>
            </w:rPrChange>
          </w:rPr>
          <w:delText xml:space="preserve">rövidebb idő alatt és olcsóbban végezhető el </w:delText>
        </w:r>
      </w:del>
      <w:r w:rsidRPr="00927A7C">
        <w:rPr>
          <w:rFonts w:ascii="Times New Roman" w:hAnsi="Times New Roman" w:cs="Times New Roman"/>
          <w:sz w:val="24"/>
          <w:szCs w:val="24"/>
          <w:lang w:eastAsia="hu-HU"/>
          <w:rPrChange w:id="136" w:author="Ani" w:date="2020-10-22T10:26:00Z">
            <w:rPr>
              <w:lang w:eastAsia="hu-HU"/>
            </w:rPr>
          </w:rPrChange>
        </w:rPr>
        <w:t>nagy mennyiségű ember szűrése</w:t>
      </w:r>
      <w:del w:id="137" w:author="Ani" w:date="2020-10-22T10:20:00Z">
        <w:r w:rsidRPr="00927A7C" w:rsidDel="00BF674C">
          <w:rPr>
            <w:rFonts w:ascii="Times New Roman" w:hAnsi="Times New Roman" w:cs="Times New Roman"/>
            <w:sz w:val="24"/>
            <w:szCs w:val="24"/>
            <w:lang w:eastAsia="hu-HU"/>
            <w:rPrChange w:id="138" w:author="Ani" w:date="2020-10-22T10:26:00Z">
              <w:rPr>
                <w:lang w:eastAsia="hu-HU"/>
              </w:rPr>
            </w:rPrChange>
          </w:rPr>
          <w:delText>, mint PCR-teszttel (amelyet elegendő a fertőzött, illetve gyanús eseteket igazolandó alkalmazni)</w:delText>
        </w:r>
      </w:del>
      <w:r w:rsidRPr="00927A7C">
        <w:rPr>
          <w:rFonts w:ascii="Times New Roman" w:hAnsi="Times New Roman" w:cs="Times New Roman"/>
          <w:sz w:val="24"/>
          <w:szCs w:val="24"/>
          <w:lang w:eastAsia="hu-HU"/>
          <w:rPrChange w:id="139" w:author="Ani" w:date="2020-10-22T10:26:00Z">
            <w:rPr>
              <w:lang w:eastAsia="hu-HU"/>
            </w:rPr>
          </w:rPrChange>
        </w:rPr>
        <w:t>.</w:t>
      </w:r>
    </w:p>
    <w:p w14:paraId="1F7D15C2"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 </w:t>
      </w:r>
    </w:p>
    <w:p w14:paraId="1CB8885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A termék megfelel a rá vonatkozó követelményeknek:</w:t>
      </w:r>
    </w:p>
    <w:p w14:paraId="6E5476A1" w14:textId="77777777" w:rsidR="007204A2" w:rsidRPr="007204A2" w:rsidRDefault="007204A2" w:rsidP="00720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EU regisztrációs száma: DE/CA05/IvD-238321-1330-00;</w:t>
      </w:r>
    </w:p>
    <w:p w14:paraId="395801B0" w14:textId="77777777" w:rsidR="007204A2" w:rsidRPr="007204A2" w:rsidRDefault="007204A2" w:rsidP="00720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 gyorsteszt OGYÉI nyilvántartási száma: HU/CA01/17106/20;</w:t>
      </w:r>
    </w:p>
    <w:p w14:paraId="004598E1" w14:textId="6839F67D" w:rsidR="007204A2" w:rsidRPr="007204A2" w:rsidRDefault="007204A2" w:rsidP="00720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 termék összes dokumentációja a weboldalunkon elérhető: </w:t>
      </w:r>
      <w:commentRangeStart w:id="140"/>
      <w:r w:rsidR="0093698C">
        <w:fldChar w:fldCharType="begin"/>
      </w:r>
      <w:r w:rsidR="0093698C">
        <w:instrText xml:space="preserve"> HYPERLINK "https://covid-19.hbs.hu/" </w:instrText>
      </w:r>
      <w:r w:rsidR="0093698C">
        <w:fldChar w:fldCharType="separate"/>
      </w:r>
      <w:r w:rsidRPr="007204A2">
        <w:rPr>
          <w:rStyle w:val="Hiperhivatkozs"/>
          <w:rFonts w:ascii="Times New Roman" w:eastAsia="Times New Roman" w:hAnsi="Times New Roman" w:cs="Times New Roman"/>
          <w:sz w:val="24"/>
          <w:szCs w:val="24"/>
          <w:lang w:eastAsia="hu-HU"/>
        </w:rPr>
        <w:t>https://covid-19.hbs.hu/</w:t>
      </w:r>
      <w:r w:rsidR="0093698C">
        <w:rPr>
          <w:rStyle w:val="Hiperhivatkozs"/>
          <w:rFonts w:ascii="Times New Roman" w:eastAsia="Times New Roman" w:hAnsi="Times New Roman" w:cs="Times New Roman"/>
          <w:sz w:val="24"/>
          <w:szCs w:val="24"/>
          <w:lang w:eastAsia="hu-HU"/>
        </w:rPr>
        <w:fldChar w:fldCharType="end"/>
      </w:r>
      <w:commentRangeEnd w:id="140"/>
      <w:r w:rsidR="00BF674C">
        <w:rPr>
          <w:rStyle w:val="Jegyzethivatkozs"/>
        </w:rPr>
        <w:commentReference w:id="140"/>
      </w:r>
    </w:p>
    <w:p w14:paraId="09069E59"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5DF56F0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Árak:</w:t>
      </w:r>
    </w:p>
    <w:p w14:paraId="2BB2798B" w14:textId="77777777" w:rsidR="007204A2" w:rsidRPr="007204A2" w:rsidRDefault="007204A2" w:rsidP="007204A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egy vagy több </w:t>
      </w:r>
      <w:r w:rsidRPr="007204A2">
        <w:rPr>
          <w:rFonts w:ascii="Times New Roman" w:eastAsia="Times New Roman" w:hAnsi="Times New Roman" w:cs="Times New Roman"/>
          <w:b/>
          <w:bCs/>
          <w:sz w:val="24"/>
          <w:szCs w:val="24"/>
          <w:lang w:eastAsia="hu-HU"/>
        </w:rPr>
        <w:t>1250 darabos karton vásárlása esetén: 1 650 Ft </w:t>
      </w:r>
      <w:r w:rsidRPr="007204A2">
        <w:rPr>
          <w:rFonts w:ascii="Times New Roman" w:eastAsia="Times New Roman" w:hAnsi="Times New Roman" w:cs="Times New Roman"/>
          <w:sz w:val="24"/>
          <w:szCs w:val="24"/>
          <w:lang w:eastAsia="hu-HU"/>
        </w:rPr>
        <w:t>+ ÁFA / darab (5% ÁFA), tartalmazza a szállítási költséget;</w:t>
      </w:r>
    </w:p>
    <w:p w14:paraId="78ED91A6" w14:textId="77777777" w:rsidR="007204A2" w:rsidRPr="007204A2" w:rsidRDefault="007204A2" w:rsidP="007204A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b/>
          <w:bCs/>
          <w:sz w:val="24"/>
          <w:szCs w:val="24"/>
          <w:lang w:eastAsia="hu-HU"/>
        </w:rPr>
        <w:t>200 – 1250 darab között: 1 850 Ft </w:t>
      </w:r>
      <w:r w:rsidRPr="007204A2">
        <w:rPr>
          <w:rFonts w:ascii="Times New Roman" w:eastAsia="Times New Roman" w:hAnsi="Times New Roman" w:cs="Times New Roman"/>
          <w:sz w:val="24"/>
          <w:szCs w:val="24"/>
          <w:lang w:eastAsia="hu-HU"/>
        </w:rPr>
        <w:t>+ ÁFA / darab (5% ÁFA), tartalmazza a szállítási költséget.</w:t>
      </w:r>
    </w:p>
    <w:p w14:paraId="4CF98A6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1C40AB5A"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Fizetés:</w:t>
      </w:r>
    </w:p>
    <w:p w14:paraId="77FA6C2A" w14:textId="77777777" w:rsidR="007204A2" w:rsidRPr="007204A2" w:rsidRDefault="007204A2" w:rsidP="00720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utólag: a kiszállítás teljesülését követő 3 munkanapon belül;</w:t>
      </w:r>
    </w:p>
    <w:p w14:paraId="5D148A9B" w14:textId="77777777" w:rsidR="007204A2" w:rsidRPr="007204A2" w:rsidRDefault="007204A2" w:rsidP="00720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lastRenderedPageBreak/>
        <w:t>5 000 db feletti megrendelés esetén, a megrendelt mennyiség összértékének 50%-t kérjük előre átutalni.</w:t>
      </w:r>
    </w:p>
    <w:p w14:paraId="7816462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098F45C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Szállítás:</w:t>
      </w:r>
    </w:p>
    <w:p w14:paraId="5875A34F" w14:textId="77777777" w:rsidR="007204A2" w:rsidRPr="007204A2" w:rsidRDefault="007204A2" w:rsidP="007204A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azonnal;</w:t>
      </w:r>
    </w:p>
    <w:p w14:paraId="340705BC" w14:textId="77777777" w:rsidR="007204A2" w:rsidRPr="007204A2" w:rsidRDefault="007204A2" w:rsidP="007204A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amennyiben a megrendelését írásban megerősíti az adott munkanap 10.00 óráig, úgy a kiszállítást megszervezzük a következő munkanapra.</w:t>
      </w:r>
    </w:p>
    <w:p w14:paraId="0C73D6B1"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52FFEC29"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Kiszerelés:</w:t>
      </w:r>
    </w:p>
    <w:p w14:paraId="3F13D303" w14:textId="77777777" w:rsidR="007204A2" w:rsidRPr="007204A2" w:rsidRDefault="007204A2" w:rsidP="007204A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1 karton 1250 gyorstesztet, 1 doboz 25 gyorstesztet tartalmaz. (1 karton = 50 doboz.)</w:t>
      </w:r>
    </w:p>
    <w:p w14:paraId="7692E610" w14:textId="779C5CD3" w:rsidR="007204A2" w:rsidRPr="007204A2" w:rsidRDefault="007204A2" w:rsidP="007204A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1 doboz tartalma: 25 egyedileg csomagolt tesztkazetta</w:t>
      </w:r>
      <w:ins w:id="141" w:author="Ani" w:date="2020-10-22T10:21:00Z">
        <w:r w:rsidR="00BF674C">
          <w:rPr>
            <w:rFonts w:ascii="Times New Roman" w:eastAsia="Times New Roman" w:hAnsi="Times New Roman" w:cs="Times New Roman"/>
            <w:sz w:val="24"/>
            <w:szCs w:val="24"/>
            <w:lang w:eastAsia="hu-HU"/>
          </w:rPr>
          <w:t>, 25 pipetta</w:t>
        </w:r>
      </w:ins>
      <w:del w:id="142" w:author="Ani" w:date="2020-10-22T10:21:00Z">
        <w:r w:rsidRPr="007204A2" w:rsidDel="00BF674C">
          <w:rPr>
            <w:rFonts w:ascii="Times New Roman" w:eastAsia="Times New Roman" w:hAnsi="Times New Roman" w:cs="Times New Roman"/>
            <w:sz w:val="24"/>
            <w:szCs w:val="24"/>
            <w:lang w:eastAsia="hu-HU"/>
          </w:rPr>
          <w:delText xml:space="preserve"> (1–1 db. pipetta mellékelve)</w:delText>
        </w:r>
      </w:del>
      <w:r w:rsidRPr="007204A2">
        <w:rPr>
          <w:rFonts w:ascii="Times New Roman" w:eastAsia="Times New Roman" w:hAnsi="Times New Roman" w:cs="Times New Roman"/>
          <w:sz w:val="24"/>
          <w:szCs w:val="24"/>
          <w:lang w:eastAsia="hu-HU"/>
        </w:rPr>
        <w:t>, 25 db ujjbegyszúró, 25 db egyedileg csomagolt fertőtlenítő lapocska, 1 db puffer (a 25 db teszthez), használati útmutató.</w:t>
      </w:r>
    </w:p>
    <w:p w14:paraId="7C90FB0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60FC430B"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A terméket bemutató fényképek:</w:t>
      </w:r>
    </w:p>
    <w:p w14:paraId="48A4D9A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773FDC7F" w14:textId="5B91CEA1"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6364E6">
        <w:rPr>
          <w:noProof/>
          <w:sz w:val="24"/>
          <w:szCs w:val="24"/>
          <w:lang w:eastAsia="hu-HU"/>
        </w:rPr>
        <w:drawing>
          <wp:inline distT="0" distB="0" distL="0" distR="0" wp14:anchorId="6703BE53" wp14:editId="02824B5D">
            <wp:extent cx="2470150" cy="165735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150" cy="1657350"/>
                    </a:xfrm>
                    <a:prstGeom prst="rect">
                      <a:avLst/>
                    </a:prstGeom>
                    <a:noFill/>
                    <a:ln>
                      <a:noFill/>
                    </a:ln>
                  </pic:spPr>
                </pic:pic>
              </a:graphicData>
            </a:graphic>
          </wp:inline>
        </w:drawing>
      </w:r>
      <w:r w:rsidRPr="006364E6">
        <w:rPr>
          <w:noProof/>
          <w:sz w:val="24"/>
          <w:szCs w:val="24"/>
          <w:lang w:eastAsia="hu-HU"/>
        </w:rPr>
        <w:drawing>
          <wp:inline distT="0" distB="0" distL="0" distR="0" wp14:anchorId="15A968A5" wp14:editId="635F24C7">
            <wp:extent cx="2470150" cy="1670050"/>
            <wp:effectExtent l="0" t="0" r="635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670050"/>
                    </a:xfrm>
                    <a:prstGeom prst="rect">
                      <a:avLst/>
                    </a:prstGeom>
                    <a:noFill/>
                    <a:ln>
                      <a:noFill/>
                    </a:ln>
                  </pic:spPr>
                </pic:pic>
              </a:graphicData>
            </a:graphic>
          </wp:inline>
        </w:drawing>
      </w:r>
      <w:r w:rsidRPr="006364E6">
        <w:rPr>
          <w:noProof/>
          <w:sz w:val="24"/>
          <w:szCs w:val="24"/>
          <w:lang w:eastAsia="hu-HU"/>
        </w:rPr>
        <w:drawing>
          <wp:inline distT="0" distB="0" distL="0" distR="0" wp14:anchorId="1F204A66" wp14:editId="35C1C6F4">
            <wp:extent cx="2552700" cy="1670050"/>
            <wp:effectExtent l="0" t="0" r="0" b="635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670050"/>
                    </a:xfrm>
                    <a:prstGeom prst="rect">
                      <a:avLst/>
                    </a:prstGeom>
                    <a:noFill/>
                    <a:ln>
                      <a:noFill/>
                    </a:ln>
                  </pic:spPr>
                </pic:pic>
              </a:graphicData>
            </a:graphic>
          </wp:inline>
        </w:drawing>
      </w:r>
      <w:r w:rsidRPr="006364E6">
        <w:rPr>
          <w:noProof/>
          <w:sz w:val="24"/>
          <w:szCs w:val="24"/>
          <w:lang w:eastAsia="hu-HU"/>
        </w:rPr>
        <w:drawing>
          <wp:inline distT="0" distB="0" distL="0" distR="0" wp14:anchorId="34D2F755" wp14:editId="7D178E5E">
            <wp:extent cx="2495550" cy="1670050"/>
            <wp:effectExtent l="0" t="0" r="0"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670050"/>
                    </a:xfrm>
                    <a:prstGeom prst="rect">
                      <a:avLst/>
                    </a:prstGeom>
                    <a:noFill/>
                    <a:ln>
                      <a:noFill/>
                    </a:ln>
                  </pic:spPr>
                </pic:pic>
              </a:graphicData>
            </a:graphic>
          </wp:inline>
        </w:drawing>
      </w:r>
    </w:p>
    <w:p w14:paraId="67FAF0B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20F28590"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12FAA54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4A45975"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26CA7B81" w14:textId="77777777" w:rsidR="004A784E" w:rsidRDefault="007204A2" w:rsidP="007204A2">
      <w:pPr>
        <w:spacing w:after="0" w:line="240" w:lineRule="auto"/>
        <w:rPr>
          <w:rFonts w:ascii="Times New Roman" w:eastAsia="Times New Roman" w:hAnsi="Times New Roman" w:cs="Times New Roman"/>
          <w:b/>
          <w:bCs/>
          <w:color w:val="000000"/>
          <w:sz w:val="24"/>
          <w:szCs w:val="24"/>
          <w:lang w:eastAsia="hu-HU"/>
        </w:rPr>
      </w:pPr>
      <w:r w:rsidRPr="007204A2">
        <w:rPr>
          <w:rFonts w:ascii="Times New Roman" w:eastAsia="Times New Roman" w:hAnsi="Times New Roman" w:cs="Times New Roman"/>
          <w:sz w:val="24"/>
          <w:szCs w:val="24"/>
          <w:lang w:eastAsia="hu-HU"/>
        </w:rPr>
        <w:br/>
      </w:r>
    </w:p>
    <w:p w14:paraId="7228A310" w14:textId="77777777" w:rsidR="004A784E" w:rsidRDefault="004A784E">
      <w:pPr>
        <w:rPr>
          <w:rFonts w:ascii="Times New Roman" w:eastAsia="Times New Roman" w:hAnsi="Times New Roman" w:cs="Times New Roman"/>
          <w:b/>
          <w:bCs/>
          <w:color w:val="000000"/>
          <w:sz w:val="24"/>
          <w:szCs w:val="24"/>
          <w:lang w:eastAsia="hu-HU"/>
        </w:rPr>
      </w:pPr>
      <w:r>
        <w:rPr>
          <w:rFonts w:ascii="Times New Roman" w:eastAsia="Times New Roman" w:hAnsi="Times New Roman" w:cs="Times New Roman"/>
          <w:b/>
          <w:bCs/>
          <w:color w:val="000000"/>
          <w:sz w:val="24"/>
          <w:szCs w:val="24"/>
          <w:lang w:eastAsia="hu-HU"/>
        </w:rPr>
        <w:br w:type="page"/>
      </w:r>
    </w:p>
    <w:p w14:paraId="2008B938" w14:textId="40F0D503" w:rsidR="007204A2" w:rsidRPr="007204A2" w:rsidRDefault="007204A2" w:rsidP="007204A2">
      <w:pPr>
        <w:spacing w:after="0" w:line="240" w:lineRule="auto"/>
        <w:rPr>
          <w:rFonts w:ascii="Times New Roman" w:eastAsia="Times New Roman" w:hAnsi="Times New Roman" w:cs="Times New Roman"/>
          <w:sz w:val="24"/>
          <w:szCs w:val="24"/>
          <w:lang w:eastAsia="hu-HU"/>
        </w:rPr>
      </w:pPr>
      <w:proofErr w:type="spellStart"/>
      <w:r w:rsidRPr="007204A2">
        <w:rPr>
          <w:rFonts w:ascii="Times New Roman" w:eastAsia="Times New Roman" w:hAnsi="Times New Roman" w:cs="Times New Roman"/>
          <w:b/>
          <w:bCs/>
          <w:color w:val="002060"/>
          <w:sz w:val="24"/>
          <w:szCs w:val="24"/>
          <w:u w:val="single"/>
          <w:lang w:eastAsia="hu-HU"/>
        </w:rPr>
        <w:lastRenderedPageBreak/>
        <w:t>Clungene</w:t>
      </w:r>
      <w:proofErr w:type="spellEnd"/>
      <w:r w:rsidRPr="007204A2">
        <w:rPr>
          <w:rFonts w:ascii="Times New Roman" w:eastAsia="Times New Roman" w:hAnsi="Times New Roman" w:cs="Times New Roman"/>
          <w:b/>
          <w:bCs/>
          <w:color w:val="002060"/>
          <w:sz w:val="24"/>
          <w:szCs w:val="24"/>
          <w:u w:val="single"/>
          <w:lang w:eastAsia="hu-HU"/>
        </w:rPr>
        <w:t>® antigén gyorsteszt kazetta legfontosabb előnyei:</w:t>
      </w:r>
    </w:p>
    <w:p w14:paraId="09B65969"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390D03C" w14:textId="3E831EDA" w:rsidR="007204A2" w:rsidRPr="007204A2" w:rsidRDefault="007204A2"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color w:val="000000"/>
          <w:sz w:val="24"/>
          <w:szCs w:val="24"/>
          <w:lang w:eastAsia="hu-HU"/>
        </w:rPr>
        <w:t>Közvetlenül a vírus jelenlétét mutatja ki</w:t>
      </w:r>
      <w:ins w:id="143" w:author="Ani" w:date="2020-10-22T10:21:00Z">
        <w:r w:rsidR="00927A7C">
          <w:rPr>
            <w:rFonts w:ascii="Times New Roman" w:eastAsia="Times New Roman" w:hAnsi="Times New Roman" w:cs="Times New Roman"/>
            <w:color w:val="000000"/>
            <w:sz w:val="24"/>
            <w:szCs w:val="24"/>
            <w:lang w:eastAsia="hu-HU"/>
          </w:rPr>
          <w:t>;</w:t>
        </w:r>
      </w:ins>
      <w:del w:id="144" w:author="Ani" w:date="2020-10-22T10:21:00Z">
        <w:r w:rsidRPr="007204A2" w:rsidDel="00927A7C">
          <w:rPr>
            <w:rFonts w:ascii="Times New Roman" w:eastAsia="Times New Roman" w:hAnsi="Times New Roman" w:cs="Times New Roman"/>
            <w:color w:val="000000"/>
            <w:sz w:val="24"/>
            <w:szCs w:val="24"/>
            <w:lang w:eastAsia="hu-HU"/>
          </w:rPr>
          <w:delText>.</w:delText>
        </w:r>
      </w:del>
    </w:p>
    <w:p w14:paraId="55916563" w14:textId="310720E3" w:rsidR="007204A2" w:rsidRPr="007204A2" w:rsidRDefault="00927A7C"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ins w:id="145" w:author="Ani" w:date="2020-10-22T10:22:00Z">
        <w:r>
          <w:rPr>
            <w:rFonts w:ascii="Times New Roman" w:eastAsia="Times New Roman" w:hAnsi="Times New Roman" w:cs="Times New Roman"/>
            <w:color w:val="000000"/>
            <w:sz w:val="24"/>
            <w:szCs w:val="24"/>
            <w:lang w:eastAsia="hu-HU"/>
          </w:rPr>
          <w:t>megbízhatóan azonosítja a vírust a fertőzés korai szakaszában (</w:t>
        </w:r>
      </w:ins>
      <w:del w:id="146" w:author="Ani" w:date="2020-10-22T10:22:00Z">
        <w:r w:rsidR="007204A2" w:rsidRPr="007204A2" w:rsidDel="00927A7C">
          <w:rPr>
            <w:rFonts w:ascii="Times New Roman" w:eastAsia="Times New Roman" w:hAnsi="Times New Roman" w:cs="Times New Roman"/>
            <w:color w:val="000000"/>
            <w:sz w:val="24"/>
            <w:szCs w:val="24"/>
            <w:lang w:eastAsia="hu-HU"/>
          </w:rPr>
          <w:delText xml:space="preserve">Az antigén a legtöbb esetben </w:delText>
        </w:r>
      </w:del>
      <w:r w:rsidR="007204A2" w:rsidRPr="007204A2">
        <w:rPr>
          <w:rFonts w:ascii="Times New Roman" w:eastAsia="Times New Roman" w:hAnsi="Times New Roman" w:cs="Times New Roman"/>
          <w:color w:val="000000"/>
          <w:sz w:val="24"/>
          <w:szCs w:val="24"/>
          <w:lang w:eastAsia="hu-HU"/>
        </w:rPr>
        <w:t>a tünetek megjelenését követő 7 napban</w:t>
      </w:r>
      <w:ins w:id="147" w:author="Ani" w:date="2020-10-22T10:22:00Z">
        <w:r>
          <w:rPr>
            <w:rFonts w:ascii="Times New Roman" w:eastAsia="Times New Roman" w:hAnsi="Times New Roman" w:cs="Times New Roman"/>
            <w:color w:val="000000"/>
            <w:sz w:val="24"/>
            <w:szCs w:val="24"/>
            <w:lang w:eastAsia="hu-HU"/>
          </w:rPr>
          <w:t>);</w:t>
        </w:r>
      </w:ins>
      <w:del w:id="148" w:author="Ani" w:date="2020-10-22T10:22:00Z">
        <w:r w:rsidR="007204A2" w:rsidRPr="007204A2" w:rsidDel="00927A7C">
          <w:rPr>
            <w:rFonts w:ascii="Times New Roman" w:eastAsia="Times New Roman" w:hAnsi="Times New Roman" w:cs="Times New Roman"/>
            <w:color w:val="000000"/>
            <w:sz w:val="24"/>
            <w:szCs w:val="24"/>
            <w:lang w:eastAsia="hu-HU"/>
          </w:rPr>
          <w:delText xml:space="preserve"> van jelen kimutatható mértékben a fertőzött személyben, ezért az antigén gyorsteszt ebben az időintervallumban megbízható.</w:delText>
        </w:r>
      </w:del>
    </w:p>
    <w:p w14:paraId="45EB6DC4" w14:textId="3DBD6045" w:rsidR="007204A2" w:rsidRPr="007204A2" w:rsidRDefault="00E5282E"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ins w:id="149" w:author="Ani" w:date="2020-10-22T10:27:00Z">
        <w:r>
          <w:rPr>
            <w:rFonts w:ascii="Times New Roman" w:eastAsia="Times New Roman" w:hAnsi="Times New Roman" w:cs="Times New Roman"/>
            <w:sz w:val="24"/>
            <w:szCs w:val="24"/>
            <w:lang w:eastAsia="hu-HU"/>
          </w:rPr>
          <w:t>l</w:t>
        </w:r>
      </w:ins>
      <w:del w:id="150" w:author="Ani" w:date="2020-10-22T10:27:00Z">
        <w:r w:rsidR="007204A2" w:rsidRPr="007204A2" w:rsidDel="00E5282E">
          <w:rPr>
            <w:rFonts w:ascii="Times New Roman" w:eastAsia="Times New Roman" w:hAnsi="Times New Roman" w:cs="Times New Roman"/>
            <w:sz w:val="24"/>
            <w:szCs w:val="24"/>
            <w:lang w:eastAsia="hu-HU"/>
          </w:rPr>
          <w:delText>L</w:delText>
        </w:r>
      </w:del>
      <w:r w:rsidR="007204A2" w:rsidRPr="007204A2">
        <w:rPr>
          <w:rFonts w:ascii="Times New Roman" w:eastAsia="Times New Roman" w:hAnsi="Times New Roman" w:cs="Times New Roman"/>
          <w:sz w:val="24"/>
          <w:szCs w:val="24"/>
          <w:lang w:eastAsia="hu-HU"/>
        </w:rPr>
        <w:t>ényegesen olcsóbb, mint a PCR teszt</w:t>
      </w:r>
      <w:ins w:id="151" w:author="Ani" w:date="2020-10-22T10:27:00Z">
        <w:r>
          <w:rPr>
            <w:rFonts w:ascii="Times New Roman" w:eastAsia="Times New Roman" w:hAnsi="Times New Roman" w:cs="Times New Roman"/>
            <w:sz w:val="24"/>
            <w:szCs w:val="24"/>
            <w:lang w:eastAsia="hu-HU"/>
          </w:rPr>
          <w:t>;</w:t>
        </w:r>
      </w:ins>
      <w:del w:id="152" w:author="Ani" w:date="2020-10-22T10:27:00Z">
        <w:r w:rsidR="007204A2" w:rsidRPr="007204A2" w:rsidDel="00E5282E">
          <w:rPr>
            <w:rFonts w:ascii="Times New Roman" w:eastAsia="Times New Roman" w:hAnsi="Times New Roman" w:cs="Times New Roman"/>
            <w:sz w:val="24"/>
            <w:szCs w:val="24"/>
            <w:lang w:eastAsia="hu-HU"/>
          </w:rPr>
          <w:delText>.</w:delText>
        </w:r>
      </w:del>
    </w:p>
    <w:p w14:paraId="73DEDA22" w14:textId="7D8CC3D0" w:rsidR="007204A2" w:rsidRPr="007204A2" w:rsidRDefault="00E5282E"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ins w:id="153" w:author="Ani" w:date="2020-10-22T10:27:00Z">
        <w:r>
          <w:rPr>
            <w:rFonts w:ascii="Times New Roman" w:eastAsia="Times New Roman" w:hAnsi="Times New Roman" w:cs="Times New Roman"/>
            <w:sz w:val="24"/>
            <w:szCs w:val="24"/>
            <w:lang w:eastAsia="hu-HU"/>
          </w:rPr>
          <w:t>b</w:t>
        </w:r>
      </w:ins>
      <w:del w:id="154" w:author="Ani" w:date="2020-10-22T10:27:00Z">
        <w:r w:rsidR="007204A2" w:rsidRPr="007204A2" w:rsidDel="00E5282E">
          <w:rPr>
            <w:rFonts w:ascii="Times New Roman" w:eastAsia="Times New Roman" w:hAnsi="Times New Roman" w:cs="Times New Roman"/>
            <w:sz w:val="24"/>
            <w:szCs w:val="24"/>
            <w:lang w:eastAsia="hu-HU"/>
          </w:rPr>
          <w:delText>B</w:delText>
        </w:r>
      </w:del>
      <w:r w:rsidR="007204A2" w:rsidRPr="007204A2">
        <w:rPr>
          <w:rFonts w:ascii="Times New Roman" w:eastAsia="Times New Roman" w:hAnsi="Times New Roman" w:cs="Times New Roman"/>
          <w:sz w:val="24"/>
          <w:szCs w:val="24"/>
          <w:lang w:eastAsia="hu-HU"/>
        </w:rPr>
        <w:t>árhol el lehet végezni, akár egy vállalat vagy intézmény megfelelő helyiségében is</w:t>
      </w:r>
      <w:del w:id="155" w:author="Ani" w:date="2020-10-22T10:27:00Z">
        <w:r w:rsidR="007204A2" w:rsidRPr="007204A2" w:rsidDel="00E5282E">
          <w:rPr>
            <w:rFonts w:ascii="Times New Roman" w:eastAsia="Times New Roman" w:hAnsi="Times New Roman" w:cs="Times New Roman"/>
            <w:sz w:val="24"/>
            <w:szCs w:val="24"/>
            <w:lang w:eastAsia="hu-HU"/>
          </w:rPr>
          <w:delText>.</w:delText>
        </w:r>
      </w:del>
      <w:ins w:id="156" w:author="Ani" w:date="2020-10-22T10:27:00Z">
        <w:r>
          <w:rPr>
            <w:rFonts w:ascii="Times New Roman" w:eastAsia="Times New Roman" w:hAnsi="Times New Roman" w:cs="Times New Roman"/>
            <w:sz w:val="24"/>
            <w:szCs w:val="24"/>
            <w:lang w:eastAsia="hu-HU"/>
          </w:rPr>
          <w:t>;</w:t>
        </w:r>
      </w:ins>
    </w:p>
    <w:p w14:paraId="476333B3" w14:textId="1C410E75" w:rsidR="007204A2" w:rsidRPr="007204A2" w:rsidRDefault="007204A2"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Az elvégzéséhez nincs szükség semmilyen berendezésre, sem további fogyóeszközökre</w:t>
      </w:r>
      <w:ins w:id="157" w:author="Ani" w:date="2020-10-22T10:27:00Z">
        <w:r w:rsidR="00E5282E">
          <w:rPr>
            <w:rFonts w:ascii="Times New Roman" w:eastAsia="Times New Roman" w:hAnsi="Times New Roman" w:cs="Times New Roman"/>
            <w:sz w:val="24"/>
            <w:szCs w:val="24"/>
            <w:lang w:eastAsia="hu-HU"/>
          </w:rPr>
          <w:t>;</w:t>
        </w:r>
      </w:ins>
      <w:del w:id="158" w:author="Ani" w:date="2020-10-22T10:27:00Z">
        <w:r w:rsidRPr="007204A2" w:rsidDel="00E5282E">
          <w:rPr>
            <w:rFonts w:ascii="Times New Roman" w:eastAsia="Times New Roman" w:hAnsi="Times New Roman" w:cs="Times New Roman"/>
            <w:sz w:val="24"/>
            <w:szCs w:val="24"/>
            <w:lang w:eastAsia="hu-HU"/>
          </w:rPr>
          <w:delText>.</w:delText>
        </w:r>
      </w:del>
    </w:p>
    <w:p w14:paraId="43C342DA" w14:textId="06D456C7" w:rsidR="007204A2" w:rsidRPr="007204A2" w:rsidRDefault="007204A2"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Nincs várólista: a tesztet üzemorvos vagy más egészségügyi dolgozó azonnal elvégezheti</w:t>
      </w:r>
      <w:ins w:id="159" w:author="Ani" w:date="2020-10-22T10:27:00Z">
        <w:r w:rsidR="00E5282E">
          <w:rPr>
            <w:rFonts w:ascii="Times New Roman" w:eastAsia="Times New Roman" w:hAnsi="Times New Roman" w:cs="Times New Roman"/>
            <w:sz w:val="24"/>
            <w:szCs w:val="24"/>
            <w:lang w:eastAsia="hu-HU"/>
          </w:rPr>
          <w:t>;</w:t>
        </w:r>
      </w:ins>
      <w:del w:id="160" w:author="Ani" w:date="2020-10-22T10:27:00Z">
        <w:r w:rsidRPr="007204A2" w:rsidDel="00E5282E">
          <w:rPr>
            <w:rFonts w:ascii="Times New Roman" w:eastAsia="Times New Roman" w:hAnsi="Times New Roman" w:cs="Times New Roman"/>
            <w:sz w:val="24"/>
            <w:szCs w:val="24"/>
            <w:lang w:eastAsia="hu-HU"/>
          </w:rPr>
          <w:delText>.</w:delText>
        </w:r>
      </w:del>
    </w:p>
    <w:p w14:paraId="34E88375" w14:textId="1B11D395" w:rsidR="007204A2" w:rsidRPr="007204A2" w:rsidRDefault="007204A2" w:rsidP="007204A2">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Az eredmény már 15–30 perc után leolvasható</w:t>
      </w:r>
      <w:ins w:id="161" w:author="Ani" w:date="2020-10-22T10:27:00Z">
        <w:r w:rsidR="00E5282E">
          <w:rPr>
            <w:rFonts w:ascii="Times New Roman" w:eastAsia="Times New Roman" w:hAnsi="Times New Roman" w:cs="Times New Roman"/>
            <w:sz w:val="24"/>
            <w:szCs w:val="24"/>
            <w:lang w:eastAsia="hu-HU"/>
          </w:rPr>
          <w:t>.</w:t>
        </w:r>
      </w:ins>
    </w:p>
    <w:p w14:paraId="5707E64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651B577D"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A termék megfelel a rá vonatkozó követelményeknek:</w:t>
      </w:r>
    </w:p>
    <w:p w14:paraId="64F83ABD" w14:textId="77777777" w:rsidR="007204A2" w:rsidRPr="007204A2" w:rsidRDefault="007204A2" w:rsidP="007204A2">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 xml:space="preserve">EU regisztrációs száma: </w:t>
      </w:r>
      <w:r w:rsidRPr="007204A2">
        <w:rPr>
          <w:rFonts w:ascii="Times New Roman" w:eastAsia="Times New Roman" w:hAnsi="Times New Roman" w:cs="Times New Roman"/>
          <w:color w:val="000000"/>
          <w:sz w:val="24"/>
          <w:szCs w:val="24"/>
          <w:lang w:eastAsia="hu-HU"/>
        </w:rPr>
        <w:t>DE/CA05/IvD-238321-1547-00</w:t>
      </w:r>
      <w:r w:rsidRPr="007204A2">
        <w:rPr>
          <w:rFonts w:ascii="Times New Roman" w:eastAsia="Times New Roman" w:hAnsi="Times New Roman" w:cs="Times New Roman"/>
          <w:sz w:val="24"/>
          <w:szCs w:val="24"/>
          <w:lang w:eastAsia="hu-HU"/>
        </w:rPr>
        <w:t>;</w:t>
      </w:r>
    </w:p>
    <w:p w14:paraId="21F246D2" w14:textId="77777777" w:rsidR="007204A2" w:rsidRPr="007204A2" w:rsidRDefault="007204A2" w:rsidP="007204A2">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 xml:space="preserve">A gyorsteszt OGYÉI nyilvántartási száma: </w:t>
      </w:r>
      <w:r w:rsidRPr="007204A2">
        <w:rPr>
          <w:rFonts w:ascii="Times New Roman" w:eastAsia="Times New Roman" w:hAnsi="Times New Roman" w:cs="Times New Roman"/>
          <w:color w:val="000000"/>
          <w:sz w:val="24"/>
          <w:szCs w:val="24"/>
          <w:lang w:eastAsia="hu-HU"/>
        </w:rPr>
        <w:t>HU/CA01/55505/20;</w:t>
      </w:r>
    </w:p>
    <w:p w14:paraId="669397D1" w14:textId="77777777" w:rsidR="007204A2" w:rsidRPr="007204A2" w:rsidRDefault="007204A2" w:rsidP="007204A2">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commentRangeStart w:id="162"/>
      <w:r w:rsidRPr="007204A2">
        <w:rPr>
          <w:rFonts w:ascii="Times New Roman" w:eastAsia="Times New Roman" w:hAnsi="Times New Roman" w:cs="Times New Roman"/>
          <w:color w:val="000000"/>
          <w:sz w:val="24"/>
          <w:szCs w:val="24"/>
          <w:lang w:eastAsia="hu-HU"/>
        </w:rPr>
        <w:t>A termék összes dokumentációja és a használati utasítás hamarosan elérhető lesz weboldalunkon. Érdemes az internetes oldalunkra gyakran ellátogatni mert folyamatosan frissítjük az ott található tartalmat.</w:t>
      </w:r>
      <w:commentRangeEnd w:id="162"/>
      <w:r w:rsidR="0093698C">
        <w:rPr>
          <w:rStyle w:val="Jegyzethivatkozs"/>
        </w:rPr>
        <w:commentReference w:id="162"/>
      </w:r>
    </w:p>
    <w:p w14:paraId="4734093D"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2533A9C"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color w:val="000000"/>
          <w:sz w:val="24"/>
          <w:szCs w:val="24"/>
          <w:u w:val="single"/>
          <w:lang w:eastAsia="hu-HU"/>
        </w:rPr>
        <w:t xml:space="preserve">Ár: </w:t>
      </w:r>
    </w:p>
    <w:p w14:paraId="3DFC3728" w14:textId="77777777" w:rsidR="007204A2" w:rsidRPr="007204A2" w:rsidRDefault="007204A2" w:rsidP="007204A2">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egy vagy több </w:t>
      </w:r>
      <w:r w:rsidRPr="007204A2">
        <w:rPr>
          <w:rFonts w:ascii="Times New Roman" w:eastAsia="Times New Roman" w:hAnsi="Times New Roman" w:cs="Times New Roman"/>
          <w:b/>
          <w:bCs/>
          <w:sz w:val="24"/>
          <w:szCs w:val="24"/>
          <w:lang w:eastAsia="hu-HU"/>
        </w:rPr>
        <w:t xml:space="preserve">1250 darabos karton vásárlása esetén: </w:t>
      </w:r>
      <w:r w:rsidRPr="007204A2">
        <w:rPr>
          <w:rFonts w:ascii="Times New Roman" w:eastAsia="Times New Roman" w:hAnsi="Times New Roman" w:cs="Times New Roman"/>
          <w:b/>
          <w:bCs/>
          <w:color w:val="000000"/>
          <w:sz w:val="24"/>
          <w:szCs w:val="24"/>
          <w:lang w:eastAsia="hu-HU"/>
        </w:rPr>
        <w:t>1950 Ft</w:t>
      </w:r>
      <w:r w:rsidRPr="007204A2">
        <w:rPr>
          <w:rFonts w:ascii="Times New Roman" w:eastAsia="Times New Roman" w:hAnsi="Times New Roman" w:cs="Times New Roman"/>
          <w:sz w:val="24"/>
          <w:szCs w:val="24"/>
          <w:lang w:eastAsia="hu-HU"/>
        </w:rPr>
        <w:t>/ darab (5% ÁFA), tartalmazza a szállítási költséget;</w:t>
      </w:r>
    </w:p>
    <w:p w14:paraId="0FDCD41F" w14:textId="77777777" w:rsidR="007204A2" w:rsidRPr="007204A2" w:rsidRDefault="007204A2" w:rsidP="007204A2">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b/>
          <w:bCs/>
          <w:sz w:val="24"/>
          <w:szCs w:val="24"/>
          <w:lang w:eastAsia="hu-HU"/>
        </w:rPr>
        <w:t>200 – 1250 darab között: 2150 Ft</w:t>
      </w:r>
      <w:r w:rsidRPr="007204A2">
        <w:rPr>
          <w:rFonts w:ascii="Times New Roman" w:eastAsia="Times New Roman" w:hAnsi="Times New Roman" w:cs="Times New Roman"/>
          <w:sz w:val="24"/>
          <w:szCs w:val="24"/>
          <w:lang w:eastAsia="hu-HU"/>
        </w:rPr>
        <w:t>/ darab (5% ÁFA), tartalmazza a szállítási költséget.</w:t>
      </w:r>
    </w:p>
    <w:p w14:paraId="25C273E4"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2FE4C85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Fizetés:</w:t>
      </w:r>
    </w:p>
    <w:p w14:paraId="76E7B67B" w14:textId="77777777" w:rsidR="007204A2" w:rsidRPr="007204A2" w:rsidRDefault="007204A2" w:rsidP="007204A2">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utólag: a kiszállítás teljesülését követő 3 munkanapon belül;</w:t>
      </w:r>
    </w:p>
    <w:p w14:paraId="325081F3" w14:textId="77777777" w:rsidR="007204A2" w:rsidRPr="007204A2" w:rsidRDefault="007204A2" w:rsidP="007204A2">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5 000 db feletti megrendelés esetén, a megrendelt mennyiség összértékének 50%-t kérjük előre átutalni.</w:t>
      </w:r>
    </w:p>
    <w:p w14:paraId="55960518"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774E3DE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u w:val="single"/>
          <w:lang w:eastAsia="hu-HU"/>
        </w:rPr>
        <w:t>Kiszerelés:</w:t>
      </w:r>
    </w:p>
    <w:p w14:paraId="0FAB0053" w14:textId="77777777" w:rsidR="007204A2" w:rsidRPr="007204A2" w:rsidRDefault="007204A2" w:rsidP="007204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1 karton 1250 gyorstesztet, 1 doboz 25 antigén gyorstesztet tartalmaz. (1 karton = 50 doboz.)</w:t>
      </w:r>
    </w:p>
    <w:p w14:paraId="2E38256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B00A60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commentRangeStart w:id="163"/>
      <w:r w:rsidRPr="007204A2">
        <w:rPr>
          <w:rFonts w:ascii="Times New Roman" w:eastAsia="Times New Roman" w:hAnsi="Times New Roman" w:cs="Times New Roman"/>
          <w:color w:val="000000"/>
          <w:sz w:val="24"/>
          <w:szCs w:val="24"/>
          <w:u w:val="single"/>
          <w:lang w:eastAsia="hu-HU"/>
        </w:rPr>
        <w:t>Elérhetőség:</w:t>
      </w:r>
    </w:p>
    <w:p w14:paraId="22EF50A9"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color w:val="000000"/>
          <w:sz w:val="24"/>
          <w:szCs w:val="24"/>
          <w:lang w:eastAsia="hu-HU"/>
        </w:rPr>
        <w:t xml:space="preserve">Körülbelül két héten belül a raktárunkban elérhető lesz az antigén gyorsteszt. </w:t>
      </w:r>
      <w:r w:rsidRPr="007204A2">
        <w:rPr>
          <w:rFonts w:ascii="Times New Roman" w:eastAsia="Times New Roman" w:hAnsi="Times New Roman" w:cs="Times New Roman"/>
          <w:sz w:val="24"/>
          <w:szCs w:val="24"/>
          <w:lang w:eastAsia="hu-HU"/>
        </w:rPr>
        <w:br/>
      </w:r>
      <w:r w:rsidRPr="007204A2">
        <w:rPr>
          <w:rFonts w:ascii="Times New Roman" w:eastAsia="Times New Roman" w:hAnsi="Times New Roman" w:cs="Times New Roman"/>
          <w:color w:val="000000"/>
          <w:sz w:val="24"/>
          <w:szCs w:val="24"/>
          <w:lang w:eastAsia="hu-HU"/>
        </w:rPr>
        <w:t>A szállítmány érkezését jelenleg is szervezzük, ezzel kapcsolatban pontos információt a következő napokban tudunk adni.</w:t>
      </w:r>
      <w:commentRangeEnd w:id="163"/>
      <w:r w:rsidR="0093698C">
        <w:rPr>
          <w:rStyle w:val="Jegyzethivatkozs"/>
        </w:rPr>
        <w:commentReference w:id="163"/>
      </w:r>
    </w:p>
    <w:p w14:paraId="51F63A9C"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6E335CF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438372CF"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br/>
      </w:r>
      <w:r w:rsidRPr="007204A2">
        <w:rPr>
          <w:rFonts w:ascii="Times New Roman" w:eastAsia="Times New Roman" w:hAnsi="Times New Roman" w:cs="Times New Roman"/>
          <w:color w:val="000000"/>
          <w:sz w:val="24"/>
          <w:szCs w:val="24"/>
          <w:u w:val="single"/>
          <w:lang w:eastAsia="hu-HU"/>
        </w:rPr>
        <w:t>A terméket bemutató fénykép:</w:t>
      </w:r>
    </w:p>
    <w:p w14:paraId="24D856D4"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1A87BE83" w14:textId="3FB52DE0"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6364E6">
        <w:rPr>
          <w:rFonts w:ascii="Times New Roman" w:hAnsi="Times New Roman" w:cs="Times New Roman"/>
          <w:noProof/>
          <w:sz w:val="24"/>
          <w:szCs w:val="24"/>
          <w:lang w:eastAsia="hu-HU"/>
        </w:rPr>
        <w:drawing>
          <wp:inline distT="0" distB="0" distL="0" distR="0" wp14:anchorId="1C674E46" wp14:editId="6914E032">
            <wp:extent cx="2228850" cy="153670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536700"/>
                    </a:xfrm>
                    <a:prstGeom prst="rect">
                      <a:avLst/>
                    </a:prstGeom>
                    <a:noFill/>
                    <a:ln>
                      <a:noFill/>
                    </a:ln>
                  </pic:spPr>
                </pic:pic>
              </a:graphicData>
            </a:graphic>
          </wp:inline>
        </w:drawing>
      </w:r>
    </w:p>
    <w:p w14:paraId="64A4639B"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118E1E1C"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1425C1C3"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0787020D"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616666A4"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color w:val="000000"/>
          <w:sz w:val="24"/>
          <w:szCs w:val="24"/>
          <w:lang w:eastAsia="hu-HU"/>
        </w:rPr>
        <w:t xml:space="preserve">Első kézből való tájékozódásért érdemes követni minket </w:t>
      </w:r>
      <w:r w:rsidRPr="007204A2">
        <w:rPr>
          <w:rFonts w:ascii="Times New Roman" w:eastAsia="Times New Roman" w:hAnsi="Times New Roman" w:cs="Times New Roman"/>
          <w:b/>
          <w:bCs/>
          <w:color w:val="0000FF"/>
          <w:sz w:val="24"/>
          <w:szCs w:val="24"/>
          <w:lang w:eastAsia="hu-HU"/>
        </w:rPr>
        <w:t xml:space="preserve">Facebook </w:t>
      </w:r>
      <w:r w:rsidRPr="007204A2">
        <w:rPr>
          <w:rFonts w:ascii="Times New Roman" w:eastAsia="Times New Roman" w:hAnsi="Times New Roman" w:cs="Times New Roman"/>
          <w:color w:val="000000"/>
          <w:sz w:val="24"/>
          <w:szCs w:val="24"/>
          <w:lang w:eastAsia="hu-HU"/>
        </w:rPr>
        <w:t xml:space="preserve">oldalunkon: </w:t>
      </w:r>
      <w:r w:rsidRPr="007204A2">
        <w:rPr>
          <w:rFonts w:ascii="Times New Roman" w:eastAsia="Times New Roman" w:hAnsi="Times New Roman" w:cs="Times New Roman"/>
          <w:b/>
          <w:bCs/>
          <w:color w:val="000000"/>
          <w:sz w:val="24"/>
          <w:szCs w:val="24"/>
          <w:lang w:eastAsia="hu-HU"/>
        </w:rPr>
        <w:t>"</w:t>
      </w:r>
      <w:r w:rsidRPr="007204A2">
        <w:rPr>
          <w:rFonts w:ascii="Times New Roman" w:eastAsia="Times New Roman" w:hAnsi="Times New Roman" w:cs="Times New Roman"/>
          <w:b/>
          <w:bCs/>
          <w:color w:val="0000FF"/>
          <w:sz w:val="24"/>
          <w:szCs w:val="24"/>
          <w:lang w:eastAsia="hu-HU"/>
        </w:rPr>
        <w:t>Tesztelj, szűrj, cselekedj!</w:t>
      </w:r>
      <w:r w:rsidRPr="007204A2">
        <w:rPr>
          <w:rFonts w:ascii="Times New Roman" w:eastAsia="Times New Roman" w:hAnsi="Times New Roman" w:cs="Times New Roman"/>
          <w:b/>
          <w:bCs/>
          <w:color w:val="000000"/>
          <w:sz w:val="24"/>
          <w:szCs w:val="24"/>
          <w:lang w:eastAsia="hu-HU"/>
        </w:rPr>
        <w:t>"</w:t>
      </w:r>
      <w:r w:rsidRPr="007204A2">
        <w:rPr>
          <w:rFonts w:ascii="Times New Roman" w:eastAsia="Times New Roman" w:hAnsi="Times New Roman" w:cs="Times New Roman"/>
          <w:color w:val="000000"/>
          <w:sz w:val="24"/>
          <w:szCs w:val="24"/>
          <w:lang w:eastAsia="hu-HU"/>
        </w:rPr>
        <w:t>, amelynek célja, hogy felhívjuk a figyelmét a rendszeres COVID-szűrés fontosságára és előnyeire.</w:t>
      </w:r>
      <w:r w:rsidRPr="007204A2">
        <w:rPr>
          <w:rFonts w:ascii="Times New Roman" w:eastAsia="Times New Roman" w:hAnsi="Times New Roman" w:cs="Times New Roman"/>
          <w:sz w:val="24"/>
          <w:szCs w:val="24"/>
          <w:u w:val="single"/>
          <w:lang w:eastAsia="hu-HU"/>
        </w:rPr>
        <w:t xml:space="preserve"> </w:t>
      </w:r>
    </w:p>
    <w:p w14:paraId="6E3F3E24"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0B3FE571"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2D51C4F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Megrendeléssel kapcsolatban, kérem, forduljanak hozzám bizalommal!</w:t>
      </w:r>
    </w:p>
    <w:p w14:paraId="34FF0CCE"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379B0E15"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p>
    <w:p w14:paraId="52780DE6" w14:textId="77777777" w:rsidR="007204A2" w:rsidRPr="007204A2" w:rsidRDefault="007204A2" w:rsidP="007204A2">
      <w:pPr>
        <w:spacing w:after="0" w:line="240" w:lineRule="auto"/>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24"/>
          <w:szCs w:val="24"/>
          <w:lang w:eastAsia="hu-HU"/>
        </w:rPr>
        <w:t>Üdvözlettel,</w:t>
      </w:r>
      <w:r w:rsidRPr="007204A2">
        <w:rPr>
          <w:rFonts w:ascii="Times New Roman" w:eastAsia="Times New Roman" w:hAnsi="Times New Roman" w:cs="Times New Roman"/>
          <w:sz w:val="24"/>
          <w:szCs w:val="24"/>
          <w:lang w:eastAsia="hu-HU"/>
        </w:rPr>
        <w:br/>
      </w:r>
      <w:r w:rsidRPr="007204A2">
        <w:rPr>
          <w:rFonts w:ascii="Times New Roman" w:eastAsia="Times New Roman" w:hAnsi="Times New Roman" w:cs="Times New Roman"/>
          <w:sz w:val="24"/>
          <w:szCs w:val="24"/>
          <w:lang w:eastAsia="hu-HU"/>
        </w:rPr>
        <w:br/>
      </w:r>
      <w:r w:rsidRPr="007204A2">
        <w:rPr>
          <w:rFonts w:ascii="Times New Roman" w:eastAsia="Times New Roman" w:hAnsi="Times New Roman" w:cs="Times New Roman"/>
          <w:b/>
          <w:bCs/>
          <w:sz w:val="24"/>
          <w:szCs w:val="24"/>
          <w:lang w:eastAsia="hu-HU"/>
        </w:rPr>
        <w:t>Keller Csilla</w:t>
      </w:r>
      <w:r w:rsidRPr="007204A2">
        <w:rPr>
          <w:rFonts w:ascii="Times New Roman" w:eastAsia="Times New Roman" w:hAnsi="Times New Roman" w:cs="Times New Roman"/>
          <w:sz w:val="24"/>
          <w:szCs w:val="24"/>
          <w:lang w:eastAsia="hu-HU"/>
        </w:rPr>
        <w:br/>
        <w:t>Termékmenedzser</w:t>
      </w:r>
      <w:r w:rsidRPr="007204A2">
        <w:rPr>
          <w:rFonts w:ascii="Times New Roman" w:eastAsia="Times New Roman" w:hAnsi="Times New Roman" w:cs="Times New Roman"/>
          <w:sz w:val="24"/>
          <w:szCs w:val="24"/>
          <w:lang w:eastAsia="hu-HU"/>
        </w:rPr>
        <w:br/>
      </w:r>
      <w:r w:rsidRPr="007204A2">
        <w:rPr>
          <w:rFonts w:ascii="Times New Roman" w:eastAsia="Times New Roman" w:hAnsi="Times New Roman" w:cs="Times New Roman"/>
          <w:sz w:val="24"/>
          <w:szCs w:val="24"/>
          <w:lang w:eastAsia="hu-HU"/>
        </w:rPr>
        <w:br/>
      </w:r>
      <w:proofErr w:type="spellStart"/>
      <w:r w:rsidRPr="007204A2">
        <w:rPr>
          <w:rFonts w:ascii="Times New Roman" w:eastAsia="Times New Roman" w:hAnsi="Times New Roman" w:cs="Times New Roman"/>
          <w:b/>
          <w:bCs/>
          <w:sz w:val="24"/>
          <w:szCs w:val="24"/>
          <w:lang w:eastAsia="hu-HU"/>
        </w:rPr>
        <w:t>hbs</w:t>
      </w:r>
      <w:proofErr w:type="spellEnd"/>
      <w:r w:rsidRPr="007204A2">
        <w:rPr>
          <w:rFonts w:ascii="Times New Roman" w:eastAsia="Times New Roman" w:hAnsi="Times New Roman" w:cs="Times New Roman"/>
          <w:b/>
          <w:bCs/>
          <w:sz w:val="24"/>
          <w:szCs w:val="24"/>
          <w:lang w:eastAsia="hu-HU"/>
        </w:rPr>
        <w:t xml:space="preserve"> </w:t>
      </w:r>
      <w:proofErr w:type="spellStart"/>
      <w:r w:rsidRPr="007204A2">
        <w:rPr>
          <w:rFonts w:ascii="Times New Roman" w:eastAsia="Times New Roman" w:hAnsi="Times New Roman" w:cs="Times New Roman"/>
          <w:b/>
          <w:bCs/>
          <w:sz w:val="24"/>
          <w:szCs w:val="24"/>
          <w:lang w:eastAsia="hu-HU"/>
        </w:rPr>
        <w:t>medical</w:t>
      </w:r>
      <w:proofErr w:type="spellEnd"/>
      <w:r w:rsidRPr="007204A2">
        <w:rPr>
          <w:rFonts w:ascii="Times New Roman" w:eastAsia="Times New Roman" w:hAnsi="Times New Roman" w:cs="Times New Roman"/>
          <w:b/>
          <w:bCs/>
          <w:sz w:val="24"/>
          <w:szCs w:val="24"/>
          <w:lang w:eastAsia="hu-HU"/>
        </w:rPr>
        <w:t xml:space="preserve"> divízió</w:t>
      </w:r>
      <w:r w:rsidRPr="007204A2">
        <w:rPr>
          <w:rFonts w:ascii="Times New Roman" w:eastAsia="Times New Roman" w:hAnsi="Times New Roman" w:cs="Times New Roman"/>
          <w:sz w:val="24"/>
          <w:szCs w:val="24"/>
          <w:lang w:eastAsia="hu-HU"/>
        </w:rPr>
        <w:br/>
        <w:t xml:space="preserve">Happy Business </w:t>
      </w:r>
      <w:proofErr w:type="spellStart"/>
      <w:r w:rsidRPr="007204A2">
        <w:rPr>
          <w:rFonts w:ascii="Times New Roman" w:eastAsia="Times New Roman" w:hAnsi="Times New Roman" w:cs="Times New Roman"/>
          <w:sz w:val="24"/>
          <w:szCs w:val="24"/>
          <w:lang w:eastAsia="hu-HU"/>
        </w:rPr>
        <w:t>Services</w:t>
      </w:r>
      <w:proofErr w:type="spellEnd"/>
      <w:r w:rsidRPr="007204A2">
        <w:rPr>
          <w:rFonts w:ascii="Times New Roman" w:eastAsia="Times New Roman" w:hAnsi="Times New Roman" w:cs="Times New Roman"/>
          <w:sz w:val="24"/>
          <w:szCs w:val="24"/>
          <w:lang w:eastAsia="hu-HU"/>
        </w:rPr>
        <w:t xml:space="preserve"> Zrt..</w:t>
      </w:r>
      <w:r w:rsidRPr="007204A2">
        <w:rPr>
          <w:rFonts w:ascii="Times New Roman" w:eastAsia="Times New Roman" w:hAnsi="Times New Roman" w:cs="Times New Roman"/>
          <w:sz w:val="24"/>
          <w:szCs w:val="24"/>
          <w:lang w:eastAsia="hu-HU"/>
        </w:rPr>
        <w:br/>
        <w:t>Tel.:      +36207784899</w:t>
      </w:r>
      <w:r w:rsidRPr="007204A2">
        <w:rPr>
          <w:rFonts w:ascii="Times New Roman" w:eastAsia="Times New Roman" w:hAnsi="Times New Roman" w:cs="Times New Roman"/>
          <w:sz w:val="24"/>
          <w:szCs w:val="24"/>
          <w:lang w:eastAsia="hu-HU"/>
        </w:rPr>
        <w:br/>
        <w:t xml:space="preserve">E-mail: </w:t>
      </w:r>
      <w:hyperlink r:id="rId17" w:history="1">
        <w:r w:rsidRPr="007204A2">
          <w:rPr>
            <w:rFonts w:ascii="Times New Roman" w:eastAsia="Times New Roman" w:hAnsi="Times New Roman" w:cs="Times New Roman"/>
            <w:color w:val="0000FF"/>
            <w:sz w:val="24"/>
            <w:szCs w:val="24"/>
            <w:u w:val="single"/>
            <w:lang w:eastAsia="hu-HU"/>
          </w:rPr>
          <w:t>csilla.keller@hbs.hu</w:t>
        </w:r>
      </w:hyperlink>
    </w:p>
    <w:p w14:paraId="18B73923" w14:textId="62E5B184" w:rsidR="007204A2" w:rsidRPr="007204A2" w:rsidRDefault="0093698C" w:rsidP="007204A2">
      <w:pPr>
        <w:spacing w:after="0" w:line="240" w:lineRule="auto"/>
        <w:rPr>
          <w:rFonts w:ascii="Times New Roman" w:eastAsia="Times New Roman" w:hAnsi="Times New Roman" w:cs="Times New Roman"/>
          <w:sz w:val="24"/>
          <w:szCs w:val="24"/>
          <w:lang w:eastAsia="hu-HU"/>
        </w:rPr>
      </w:pPr>
      <w:hyperlink r:id="rId18" w:tgtFrame="_blank" w:history="1">
        <w:r w:rsidR="007204A2" w:rsidRPr="007204A2">
          <w:rPr>
            <w:rFonts w:ascii="Times New Roman" w:eastAsia="Times New Roman" w:hAnsi="Times New Roman" w:cs="Times New Roman"/>
            <w:color w:val="0000FF"/>
            <w:sz w:val="24"/>
            <w:szCs w:val="24"/>
            <w:u w:val="single"/>
            <w:lang w:eastAsia="hu-HU"/>
          </w:rPr>
          <w:t>https://covid-19.hbs.hu</w:t>
        </w:r>
        <w:r w:rsidR="007204A2" w:rsidRPr="007204A2">
          <w:rPr>
            <w:rFonts w:ascii="Times New Roman" w:eastAsia="Times New Roman" w:hAnsi="Times New Roman" w:cs="Times New Roman"/>
            <w:b/>
            <w:bCs/>
            <w:color w:val="0000FF"/>
            <w:sz w:val="24"/>
            <w:szCs w:val="24"/>
            <w:u w:val="single"/>
            <w:lang w:eastAsia="hu-HU"/>
          </w:rPr>
          <w:br/>
        </w:r>
      </w:hyperlink>
      <w:hyperlink r:id="rId19" w:tgtFrame="_blank" w:history="1">
        <w:r w:rsidR="007204A2" w:rsidRPr="007204A2">
          <w:rPr>
            <w:rFonts w:ascii="Times New Roman" w:eastAsia="Times New Roman" w:hAnsi="Times New Roman" w:cs="Times New Roman"/>
            <w:b/>
            <w:bCs/>
            <w:color w:val="0000FF"/>
            <w:sz w:val="24"/>
            <w:szCs w:val="24"/>
            <w:u w:val="single"/>
            <w:lang w:eastAsia="hu-HU"/>
          </w:rPr>
          <w:t>Facebook oldal: Tesztelj, szűrj, cselekedj!</w:t>
        </w:r>
        <w:r w:rsidR="007204A2" w:rsidRPr="007204A2">
          <w:rPr>
            <w:rFonts w:ascii="Times New Roman" w:eastAsia="Times New Roman" w:hAnsi="Times New Roman" w:cs="Times New Roman"/>
            <w:b/>
            <w:bCs/>
            <w:color w:val="000000"/>
            <w:sz w:val="24"/>
            <w:szCs w:val="24"/>
            <w:u w:val="single"/>
            <w:lang w:eastAsia="hu-HU"/>
          </w:rPr>
          <w:t xml:space="preserve"> </w:t>
        </w:r>
        <w:r w:rsidR="007204A2" w:rsidRPr="007204A2">
          <w:rPr>
            <w:rFonts w:ascii="Times New Roman" w:eastAsia="Times New Roman" w:hAnsi="Times New Roman" w:cs="Times New Roman"/>
            <w:color w:val="0000FF"/>
            <w:sz w:val="24"/>
            <w:szCs w:val="24"/>
            <w:u w:val="single"/>
            <w:lang w:eastAsia="hu-HU"/>
          </w:rPr>
          <w:br/>
        </w:r>
      </w:hyperlink>
    </w:p>
    <w:p w14:paraId="4817C277" w14:textId="77777777" w:rsidR="007204A2" w:rsidRPr="007204A2" w:rsidRDefault="007204A2" w:rsidP="007204A2">
      <w:pPr>
        <w:spacing w:after="240" w:line="240" w:lineRule="auto"/>
        <w:rPr>
          <w:rFonts w:ascii="Times New Roman" w:eastAsia="Times New Roman" w:hAnsi="Times New Roman" w:cs="Times New Roman"/>
          <w:sz w:val="24"/>
          <w:szCs w:val="24"/>
          <w:lang w:eastAsia="hu-HU"/>
        </w:rPr>
      </w:pPr>
    </w:p>
    <w:p w14:paraId="528C2566" w14:textId="77777777" w:rsidR="007204A2" w:rsidRPr="007204A2" w:rsidRDefault="007204A2" w:rsidP="006364E6">
      <w:pPr>
        <w:spacing w:after="0" w:line="240" w:lineRule="auto"/>
        <w:jc w:val="both"/>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16"/>
          <w:szCs w:val="16"/>
          <w:lang w:eastAsia="hu-HU"/>
        </w:rPr>
        <w:t xml:space="preserve">*Felhívjuk figyelmét, hogy a 60/2003. (X. 20.) </w:t>
      </w:r>
      <w:proofErr w:type="spellStart"/>
      <w:r w:rsidRPr="007204A2">
        <w:rPr>
          <w:rFonts w:ascii="Times New Roman" w:eastAsia="Times New Roman" w:hAnsi="Times New Roman" w:cs="Times New Roman"/>
          <w:sz w:val="16"/>
          <w:szCs w:val="16"/>
          <w:lang w:eastAsia="hu-HU"/>
        </w:rPr>
        <w:t>ESzCsM</w:t>
      </w:r>
      <w:proofErr w:type="spellEnd"/>
      <w:r w:rsidRPr="007204A2">
        <w:rPr>
          <w:rFonts w:ascii="Times New Roman" w:eastAsia="Times New Roman" w:hAnsi="Times New Roman" w:cs="Times New Roman"/>
          <w:sz w:val="16"/>
          <w:szCs w:val="16"/>
          <w:lang w:eastAsia="hu-HU"/>
        </w:rPr>
        <w:t xml:space="preserve"> rendelet az egészségügyi szolgáltatások nyújtásához szükséges szakmai minimumfeltételekről értelmében: „... Mikrobiológiai laboratóriumi diagnosztikát (infekciós kórképek tenyésztéses módszeren, direkt antigén kimutatáson, ellenanyag kimutatáson és molekuláris genetikai eljáráson alapuló diagnosztikáját), valamint kórházhigiénés mikrobiológiai vizsgálatokat csak mikrobiológiai diagnosztikai vizsgálatokra szóló működési engedéllyel és 5003 mikrobiológiai laboratóriumi szakmakóddal rendelkező laboratórium végezhet. Évi 10 000 humán eredetű mintaszám alatt a laboratórium működtetése csak kiemelt járványügyi érdekből engedélyezhető.” Az egészségügyről szóló 1997. évi CLIV. törvény 108.§ (1) bekezdése szerint „Egészségügyi szolgáltatás – a 108/A. §-ban foglalt kivétellel – kizárólag az egészségügyi államigazgatási szerv által kiadott működési engedély birtokában, az abban meghatározottak szerint kezdhető meg, illetve folytatható”. Az egészségügyi szolgáltatás gyakorlásának általános feltételeiről, valamint a működési engedélyezési eljárásról szóló 96/2003. (VII.15.) Korm. rendelet 6. § (1) bekezdése alapján „Egészségügyi szolgáltatás nyújtására – ha törvény másként nem rendelkezik – az e rendelet szerinti működési engedéllyel rendelkező egészségügyi szolgáltató jogosult.”</w:t>
      </w:r>
    </w:p>
    <w:p w14:paraId="695F20C5" w14:textId="60E9D0F4" w:rsidR="004E7CD1" w:rsidRPr="00E73849" w:rsidRDefault="007204A2" w:rsidP="00E73849">
      <w:pPr>
        <w:spacing w:after="0" w:line="240" w:lineRule="auto"/>
        <w:jc w:val="both"/>
        <w:rPr>
          <w:rFonts w:ascii="Times New Roman" w:eastAsia="Times New Roman" w:hAnsi="Times New Roman" w:cs="Times New Roman"/>
          <w:sz w:val="24"/>
          <w:szCs w:val="24"/>
          <w:lang w:eastAsia="hu-HU"/>
        </w:rPr>
      </w:pPr>
      <w:r w:rsidRPr="007204A2">
        <w:rPr>
          <w:rFonts w:ascii="Times New Roman" w:eastAsia="Times New Roman" w:hAnsi="Times New Roman" w:cs="Times New Roman"/>
          <w:sz w:val="16"/>
          <w:szCs w:val="16"/>
          <w:lang w:eastAsia="hu-HU"/>
        </w:rPr>
        <w:t>Tájékoztatjuk, hogy az Ön e-mail címe valamely oldalunkon, személyes kapcsolat, névjegy, üzleti kártya, illetve internetes piackutatásból és/vagy nyilvánosan megvásárolható, illetve hozzáférhető marketing adatbázisból került rögzítésre. Email-címe kezelésénél teljes mértékben betartjuk a vonatkozó Adatvédelmi Törvény előírásait. Adatkezelési tájékoztatónkat</w:t>
      </w:r>
      <w:hyperlink r:id="rId20" w:tgtFrame="_blank" w:history="1">
        <w:r w:rsidRPr="007204A2">
          <w:rPr>
            <w:rFonts w:ascii="Times New Roman" w:eastAsia="Times New Roman" w:hAnsi="Times New Roman" w:cs="Times New Roman"/>
            <w:color w:val="1081F7"/>
            <w:sz w:val="16"/>
            <w:szCs w:val="16"/>
            <w:u w:val="single"/>
            <w:lang w:eastAsia="hu-HU"/>
          </w:rPr>
          <w:t> ide </w:t>
        </w:r>
      </w:hyperlink>
      <w:r w:rsidRPr="007204A2">
        <w:rPr>
          <w:rFonts w:ascii="Times New Roman" w:eastAsia="Times New Roman" w:hAnsi="Times New Roman" w:cs="Times New Roman"/>
          <w:sz w:val="16"/>
          <w:szCs w:val="16"/>
          <w:lang w:eastAsia="hu-HU"/>
        </w:rPr>
        <w:t>kattintva tekintheti meg. E levelet azért kapta, mert meglévő információink alapján feltételeztük, ajánlatunk felkeltheti az Ön érdeklődését. Amennyiben tévedtünk, elnézését kérve ajánljuk figyelmébe az alábbi az </w:t>
      </w:r>
      <w:hyperlink r:id="rId21" w:tgtFrame="_blank" w:history="1">
        <w:r w:rsidRPr="007204A2">
          <w:rPr>
            <w:rFonts w:ascii="Times New Roman" w:eastAsia="Times New Roman" w:hAnsi="Times New Roman" w:cs="Times New Roman"/>
            <w:color w:val="0000FF"/>
            <w:sz w:val="16"/>
            <w:szCs w:val="16"/>
            <w:u w:val="single"/>
            <w:lang w:eastAsia="hu-HU"/>
          </w:rPr>
          <w:t>internationalsale@hbs.hu</w:t>
        </w:r>
      </w:hyperlink>
      <w:r w:rsidRPr="007204A2">
        <w:rPr>
          <w:rFonts w:ascii="Times New Roman" w:eastAsia="Times New Roman" w:hAnsi="Times New Roman" w:cs="Times New Roman"/>
          <w:sz w:val="16"/>
          <w:szCs w:val="16"/>
          <w:lang w:eastAsia="hu-HU"/>
        </w:rPr>
        <w:t> e-mail címet, amelyen jelezheti, ha nem kíván további levelet kapni cégünktől.</w:t>
      </w:r>
    </w:p>
    <w:sectPr w:rsidR="004E7CD1" w:rsidRPr="00E738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ni" w:date="2020-10-22T10:00:00Z" w:initials="A">
    <w:p w14:paraId="60E78F57" w14:textId="2C7C2A67" w:rsidR="006C2545" w:rsidRDefault="006C2545">
      <w:pPr>
        <w:pStyle w:val="Jegyzetszveg"/>
      </w:pPr>
      <w:r>
        <w:rPr>
          <w:rStyle w:val="Jegyzethivatkozs"/>
        </w:rPr>
        <w:annotationRef/>
      </w:r>
      <w:r>
        <w:t>Miért fontos a „kampányunkról” beszélni? Elég lesz a Facebook oldalt megemlíteni, nem?</w:t>
      </w:r>
    </w:p>
  </w:comment>
  <w:comment w:id="25" w:author="Ani" w:date="2020-10-22T10:04:00Z" w:initials="A">
    <w:p w14:paraId="714A1CBD" w14:textId="52A8699B" w:rsidR="006C2545" w:rsidRDefault="006C2545">
      <w:pPr>
        <w:pStyle w:val="Jegyzetszveg"/>
      </w:pPr>
      <w:r>
        <w:rPr>
          <w:rStyle w:val="Jegyzethivatkozs"/>
        </w:rPr>
        <w:annotationRef/>
      </w:r>
      <w:r>
        <w:t>Mi ezzel a gond?</w:t>
      </w:r>
    </w:p>
  </w:comment>
  <w:comment w:id="140" w:author="Ani" w:date="2020-10-22T10:20:00Z" w:initials="A">
    <w:p w14:paraId="25047E9E" w14:textId="1B6A67A4" w:rsidR="00BF674C" w:rsidRDefault="00BF674C">
      <w:pPr>
        <w:pStyle w:val="Jegyzetszveg"/>
      </w:pPr>
      <w:r>
        <w:rPr>
          <w:rStyle w:val="Jegyzethivatkozs"/>
        </w:rPr>
        <w:annotationRef/>
      </w:r>
      <w:r>
        <w:t>Ez majd a termék oldalára mutasson!</w:t>
      </w:r>
    </w:p>
  </w:comment>
  <w:comment w:id="162" w:author="Ani" w:date="2020-10-22T10:29:00Z" w:initials="A">
    <w:p w14:paraId="2CFADC9F" w14:textId="72720829" w:rsidR="0093698C" w:rsidRDefault="0093698C">
      <w:pPr>
        <w:pStyle w:val="Jegyzetszveg"/>
      </w:pPr>
      <w:r>
        <w:rPr>
          <w:rStyle w:val="Jegyzethivatkozs"/>
        </w:rPr>
        <w:annotationRef/>
      </w:r>
      <w:r>
        <w:t>Hamarosan frissíteni!</w:t>
      </w:r>
    </w:p>
  </w:comment>
  <w:comment w:id="163" w:author="Ani" w:date="2020-10-22T10:28:00Z" w:initials="A">
    <w:p w14:paraId="64499518" w14:textId="7787BA16" w:rsidR="0093698C" w:rsidRDefault="0093698C">
      <w:pPr>
        <w:pStyle w:val="Jegyzetszveg"/>
      </w:pPr>
      <w:r>
        <w:rPr>
          <w:rStyle w:val="Jegyzethivatkozs"/>
        </w:rPr>
        <w:annotationRef/>
      </w:r>
      <w:r>
        <w:t>Ezt hamarosan frissíteni kell majd!!!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E78F57" w15:done="0"/>
  <w15:commentEx w15:paraId="714A1CBD" w15:done="0"/>
  <w15:commentEx w15:paraId="25047E9E" w15:done="0"/>
  <w15:commentEx w15:paraId="2CFADC9F" w15:done="0"/>
  <w15:commentEx w15:paraId="644995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D6C7" w16cex:dateUtc="2020-10-22T08:00:00Z"/>
  <w16cex:commentExtensible w16cex:durableId="233BD7C9" w16cex:dateUtc="2020-10-22T08:04:00Z"/>
  <w16cex:commentExtensible w16cex:durableId="233BDB7D" w16cex:dateUtc="2020-10-22T08:20:00Z"/>
  <w16cex:commentExtensible w16cex:durableId="233BDD98" w16cex:dateUtc="2020-10-22T08:29:00Z"/>
  <w16cex:commentExtensible w16cex:durableId="233BDD6B" w16cex:dateUtc="2020-10-22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E78F57" w16cid:durableId="233BD6C7"/>
  <w16cid:commentId w16cid:paraId="714A1CBD" w16cid:durableId="233BD7C9"/>
  <w16cid:commentId w16cid:paraId="25047E9E" w16cid:durableId="233BDB7D"/>
  <w16cid:commentId w16cid:paraId="2CFADC9F" w16cid:durableId="233BDD98"/>
  <w16cid:commentId w16cid:paraId="64499518" w16cid:durableId="233BDD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3FF"/>
    <w:multiLevelType w:val="multilevel"/>
    <w:tmpl w:val="974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652D"/>
    <w:multiLevelType w:val="hybridMultilevel"/>
    <w:tmpl w:val="78EA05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8F2886"/>
    <w:multiLevelType w:val="multilevel"/>
    <w:tmpl w:val="BE4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1946"/>
    <w:multiLevelType w:val="multilevel"/>
    <w:tmpl w:val="812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A2E51"/>
    <w:multiLevelType w:val="multilevel"/>
    <w:tmpl w:val="426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62A5B"/>
    <w:multiLevelType w:val="multilevel"/>
    <w:tmpl w:val="3C8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2A90"/>
    <w:multiLevelType w:val="multilevel"/>
    <w:tmpl w:val="12A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80853"/>
    <w:multiLevelType w:val="multilevel"/>
    <w:tmpl w:val="370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A2A88"/>
    <w:multiLevelType w:val="multilevel"/>
    <w:tmpl w:val="C10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57E59"/>
    <w:multiLevelType w:val="multilevel"/>
    <w:tmpl w:val="CE0C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213D2"/>
    <w:multiLevelType w:val="hybridMultilevel"/>
    <w:tmpl w:val="1F487F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D9637A8"/>
    <w:multiLevelType w:val="multilevel"/>
    <w:tmpl w:val="DEC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9"/>
  </w:num>
  <w:num w:numId="5">
    <w:abstractNumId w:val="0"/>
  </w:num>
  <w:num w:numId="6">
    <w:abstractNumId w:val="3"/>
  </w:num>
  <w:num w:numId="7">
    <w:abstractNumId w:val="8"/>
  </w:num>
  <w:num w:numId="8">
    <w:abstractNumId w:val="11"/>
  </w:num>
  <w:num w:numId="9">
    <w:abstractNumId w:val="7"/>
  </w:num>
  <w:num w:numId="10">
    <w:abstractNumId w:val="4"/>
  </w:num>
  <w:num w:numId="11">
    <w:abstractNumId w:val="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A2"/>
    <w:rsid w:val="00093505"/>
    <w:rsid w:val="001C41B7"/>
    <w:rsid w:val="001E4B7A"/>
    <w:rsid w:val="002451BD"/>
    <w:rsid w:val="002964EC"/>
    <w:rsid w:val="002F3297"/>
    <w:rsid w:val="003379FE"/>
    <w:rsid w:val="0044616D"/>
    <w:rsid w:val="004A39C1"/>
    <w:rsid w:val="004A784E"/>
    <w:rsid w:val="004D5B3C"/>
    <w:rsid w:val="004E1442"/>
    <w:rsid w:val="004E7CD1"/>
    <w:rsid w:val="005706CA"/>
    <w:rsid w:val="0059627C"/>
    <w:rsid w:val="006364E6"/>
    <w:rsid w:val="006C2545"/>
    <w:rsid w:val="00710C7A"/>
    <w:rsid w:val="007204A2"/>
    <w:rsid w:val="00764E49"/>
    <w:rsid w:val="0078512F"/>
    <w:rsid w:val="007A0BB9"/>
    <w:rsid w:val="008F7B16"/>
    <w:rsid w:val="00927A7C"/>
    <w:rsid w:val="0093698C"/>
    <w:rsid w:val="00A23293"/>
    <w:rsid w:val="00AB6A0C"/>
    <w:rsid w:val="00B338DC"/>
    <w:rsid w:val="00B33BA6"/>
    <w:rsid w:val="00B7105E"/>
    <w:rsid w:val="00B80027"/>
    <w:rsid w:val="00BF674C"/>
    <w:rsid w:val="00CD6370"/>
    <w:rsid w:val="00D15624"/>
    <w:rsid w:val="00DD1ACB"/>
    <w:rsid w:val="00E5282E"/>
    <w:rsid w:val="00E738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3B32"/>
  <w15:docId w15:val="{E1721D1A-8C34-4AA8-8DBA-77C20B02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204A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7204A2"/>
    <w:rPr>
      <w:color w:val="0000FF"/>
      <w:u w:val="single"/>
    </w:rPr>
  </w:style>
  <w:style w:type="character" w:styleId="Kiemels2">
    <w:name w:val="Strong"/>
    <w:basedOn w:val="Bekezdsalapbettpusa"/>
    <w:uiPriority w:val="22"/>
    <w:qFormat/>
    <w:rsid w:val="007204A2"/>
    <w:rPr>
      <w:b/>
      <w:bCs/>
    </w:rPr>
  </w:style>
  <w:style w:type="character" w:customStyle="1" w:styleId="Feloldatlanmegemlts1">
    <w:name w:val="Feloldatlan megemlítés1"/>
    <w:basedOn w:val="Bekezdsalapbettpusa"/>
    <w:uiPriority w:val="99"/>
    <w:semiHidden/>
    <w:unhideWhenUsed/>
    <w:rsid w:val="006364E6"/>
    <w:rPr>
      <w:color w:val="605E5C"/>
      <w:shd w:val="clear" w:color="auto" w:fill="E1DFDD"/>
    </w:rPr>
  </w:style>
  <w:style w:type="paragraph" w:styleId="Buborkszveg">
    <w:name w:val="Balloon Text"/>
    <w:basedOn w:val="Norml"/>
    <w:link w:val="BuborkszvegChar"/>
    <w:uiPriority w:val="99"/>
    <w:semiHidden/>
    <w:unhideWhenUsed/>
    <w:rsid w:val="0044616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4616D"/>
    <w:rPr>
      <w:rFonts w:ascii="Tahoma" w:hAnsi="Tahoma" w:cs="Tahoma"/>
      <w:sz w:val="16"/>
      <w:szCs w:val="16"/>
    </w:rPr>
  </w:style>
  <w:style w:type="character" w:styleId="Jegyzethivatkozs">
    <w:name w:val="annotation reference"/>
    <w:basedOn w:val="Bekezdsalapbettpusa"/>
    <w:uiPriority w:val="99"/>
    <w:semiHidden/>
    <w:unhideWhenUsed/>
    <w:rsid w:val="006C2545"/>
    <w:rPr>
      <w:sz w:val="16"/>
      <w:szCs w:val="16"/>
    </w:rPr>
  </w:style>
  <w:style w:type="paragraph" w:styleId="Jegyzetszveg">
    <w:name w:val="annotation text"/>
    <w:basedOn w:val="Norml"/>
    <w:link w:val="JegyzetszvegChar"/>
    <w:uiPriority w:val="99"/>
    <w:semiHidden/>
    <w:unhideWhenUsed/>
    <w:rsid w:val="006C2545"/>
    <w:pPr>
      <w:spacing w:line="240" w:lineRule="auto"/>
    </w:pPr>
    <w:rPr>
      <w:sz w:val="20"/>
      <w:szCs w:val="20"/>
    </w:rPr>
  </w:style>
  <w:style w:type="character" w:customStyle="1" w:styleId="JegyzetszvegChar">
    <w:name w:val="Jegyzetszöveg Char"/>
    <w:basedOn w:val="Bekezdsalapbettpusa"/>
    <w:link w:val="Jegyzetszveg"/>
    <w:uiPriority w:val="99"/>
    <w:semiHidden/>
    <w:rsid w:val="006C2545"/>
    <w:rPr>
      <w:sz w:val="20"/>
      <w:szCs w:val="20"/>
    </w:rPr>
  </w:style>
  <w:style w:type="paragraph" w:styleId="Megjegyzstrgya">
    <w:name w:val="annotation subject"/>
    <w:basedOn w:val="Jegyzetszveg"/>
    <w:next w:val="Jegyzetszveg"/>
    <w:link w:val="MegjegyzstrgyaChar"/>
    <w:uiPriority w:val="99"/>
    <w:semiHidden/>
    <w:unhideWhenUsed/>
    <w:rsid w:val="006C2545"/>
    <w:rPr>
      <w:b/>
      <w:bCs/>
    </w:rPr>
  </w:style>
  <w:style w:type="character" w:customStyle="1" w:styleId="MegjegyzstrgyaChar">
    <w:name w:val="Megjegyzés tárgya Char"/>
    <w:basedOn w:val="JegyzetszvegChar"/>
    <w:link w:val="Megjegyzstrgya"/>
    <w:uiPriority w:val="99"/>
    <w:semiHidden/>
    <w:rsid w:val="006C2545"/>
    <w:rPr>
      <w:b/>
      <w:bCs/>
      <w:sz w:val="20"/>
      <w:szCs w:val="20"/>
    </w:rPr>
  </w:style>
  <w:style w:type="paragraph" w:styleId="Listaszerbekezds">
    <w:name w:val="List Paragraph"/>
    <w:basedOn w:val="Norml"/>
    <w:uiPriority w:val="34"/>
    <w:qFormat/>
    <w:rsid w:val="0092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13907">
      <w:bodyDiv w:val="1"/>
      <w:marLeft w:val="0"/>
      <w:marRight w:val="0"/>
      <w:marTop w:val="0"/>
      <w:marBottom w:val="0"/>
      <w:divBdr>
        <w:top w:val="none" w:sz="0" w:space="0" w:color="auto"/>
        <w:left w:val="none" w:sz="0" w:space="0" w:color="auto"/>
        <w:bottom w:val="none" w:sz="0" w:space="0" w:color="auto"/>
        <w:right w:val="none" w:sz="0" w:space="0" w:color="auto"/>
      </w:divBdr>
      <w:divsChild>
        <w:div w:id="1137146935">
          <w:marLeft w:val="0"/>
          <w:marRight w:val="0"/>
          <w:marTop w:val="0"/>
          <w:marBottom w:val="0"/>
          <w:divBdr>
            <w:top w:val="none" w:sz="0" w:space="0" w:color="auto"/>
            <w:left w:val="none" w:sz="0" w:space="0" w:color="auto"/>
            <w:bottom w:val="none" w:sz="0" w:space="0" w:color="auto"/>
            <w:right w:val="none" w:sz="0" w:space="0" w:color="auto"/>
          </w:divBdr>
          <w:divsChild>
            <w:div w:id="1876917429">
              <w:marLeft w:val="0"/>
              <w:marRight w:val="0"/>
              <w:marTop w:val="0"/>
              <w:marBottom w:val="0"/>
              <w:divBdr>
                <w:top w:val="none" w:sz="0" w:space="0" w:color="auto"/>
                <w:left w:val="none" w:sz="0" w:space="0" w:color="auto"/>
                <w:bottom w:val="none" w:sz="0" w:space="0" w:color="auto"/>
                <w:right w:val="none" w:sz="0" w:space="0" w:color="auto"/>
              </w:divBdr>
            </w:div>
            <w:div w:id="1692606641">
              <w:marLeft w:val="0"/>
              <w:marRight w:val="0"/>
              <w:marTop w:val="0"/>
              <w:marBottom w:val="0"/>
              <w:divBdr>
                <w:top w:val="none" w:sz="0" w:space="0" w:color="auto"/>
                <w:left w:val="none" w:sz="0" w:space="0" w:color="auto"/>
                <w:bottom w:val="none" w:sz="0" w:space="0" w:color="auto"/>
                <w:right w:val="none" w:sz="0" w:space="0" w:color="auto"/>
              </w:divBdr>
            </w:div>
            <w:div w:id="1555121590">
              <w:marLeft w:val="0"/>
              <w:marRight w:val="0"/>
              <w:marTop w:val="0"/>
              <w:marBottom w:val="0"/>
              <w:divBdr>
                <w:top w:val="none" w:sz="0" w:space="0" w:color="auto"/>
                <w:left w:val="none" w:sz="0" w:space="0" w:color="auto"/>
                <w:bottom w:val="none" w:sz="0" w:space="0" w:color="auto"/>
                <w:right w:val="none" w:sz="0" w:space="0" w:color="auto"/>
              </w:divBdr>
              <w:divsChild>
                <w:div w:id="373431771">
                  <w:marLeft w:val="0"/>
                  <w:marRight w:val="0"/>
                  <w:marTop w:val="0"/>
                  <w:marBottom w:val="0"/>
                  <w:divBdr>
                    <w:top w:val="none" w:sz="0" w:space="0" w:color="auto"/>
                    <w:left w:val="none" w:sz="0" w:space="0" w:color="auto"/>
                    <w:bottom w:val="none" w:sz="0" w:space="0" w:color="auto"/>
                    <w:right w:val="none" w:sz="0" w:space="0" w:color="auto"/>
                  </w:divBdr>
                  <w:divsChild>
                    <w:div w:id="1219127512">
                      <w:marLeft w:val="0"/>
                      <w:marRight w:val="0"/>
                      <w:marTop w:val="0"/>
                      <w:marBottom w:val="0"/>
                      <w:divBdr>
                        <w:top w:val="none" w:sz="0" w:space="0" w:color="auto"/>
                        <w:left w:val="none" w:sz="0" w:space="0" w:color="auto"/>
                        <w:bottom w:val="none" w:sz="0" w:space="0" w:color="auto"/>
                        <w:right w:val="none" w:sz="0" w:space="0" w:color="auto"/>
                      </w:divBdr>
                    </w:div>
                    <w:div w:id="179783966">
                      <w:marLeft w:val="0"/>
                      <w:marRight w:val="0"/>
                      <w:marTop w:val="0"/>
                      <w:marBottom w:val="0"/>
                      <w:divBdr>
                        <w:top w:val="none" w:sz="0" w:space="0" w:color="auto"/>
                        <w:left w:val="none" w:sz="0" w:space="0" w:color="auto"/>
                        <w:bottom w:val="none" w:sz="0" w:space="0" w:color="auto"/>
                        <w:right w:val="none" w:sz="0" w:space="0" w:color="auto"/>
                      </w:divBdr>
                      <w:divsChild>
                        <w:div w:id="12237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6299">
              <w:marLeft w:val="0"/>
              <w:marRight w:val="0"/>
              <w:marTop w:val="0"/>
              <w:marBottom w:val="0"/>
              <w:divBdr>
                <w:top w:val="none" w:sz="0" w:space="0" w:color="auto"/>
                <w:left w:val="none" w:sz="0" w:space="0" w:color="auto"/>
                <w:bottom w:val="none" w:sz="0" w:space="0" w:color="auto"/>
                <w:right w:val="none" w:sz="0" w:space="0" w:color="auto"/>
              </w:divBdr>
            </w:div>
            <w:div w:id="1577666668">
              <w:marLeft w:val="0"/>
              <w:marRight w:val="0"/>
              <w:marTop w:val="0"/>
              <w:marBottom w:val="0"/>
              <w:divBdr>
                <w:top w:val="none" w:sz="0" w:space="0" w:color="auto"/>
                <w:left w:val="none" w:sz="0" w:space="0" w:color="auto"/>
                <w:bottom w:val="none" w:sz="0" w:space="0" w:color="auto"/>
                <w:right w:val="none" w:sz="0" w:space="0" w:color="auto"/>
              </w:divBdr>
            </w:div>
            <w:div w:id="1810587533">
              <w:marLeft w:val="0"/>
              <w:marRight w:val="0"/>
              <w:marTop w:val="0"/>
              <w:marBottom w:val="0"/>
              <w:divBdr>
                <w:top w:val="none" w:sz="0" w:space="0" w:color="auto"/>
                <w:left w:val="none" w:sz="0" w:space="0" w:color="auto"/>
                <w:bottom w:val="none" w:sz="0" w:space="0" w:color="auto"/>
                <w:right w:val="none" w:sz="0" w:space="0" w:color="auto"/>
              </w:divBdr>
            </w:div>
            <w:div w:id="1083985878">
              <w:marLeft w:val="0"/>
              <w:marRight w:val="0"/>
              <w:marTop w:val="0"/>
              <w:marBottom w:val="0"/>
              <w:divBdr>
                <w:top w:val="none" w:sz="0" w:space="0" w:color="auto"/>
                <w:left w:val="none" w:sz="0" w:space="0" w:color="auto"/>
                <w:bottom w:val="none" w:sz="0" w:space="0" w:color="auto"/>
                <w:right w:val="none" w:sz="0" w:space="0" w:color="auto"/>
              </w:divBdr>
            </w:div>
            <w:div w:id="1714889331">
              <w:marLeft w:val="0"/>
              <w:marRight w:val="0"/>
              <w:marTop w:val="0"/>
              <w:marBottom w:val="0"/>
              <w:divBdr>
                <w:top w:val="none" w:sz="0" w:space="0" w:color="auto"/>
                <w:left w:val="none" w:sz="0" w:space="0" w:color="auto"/>
                <w:bottom w:val="none" w:sz="0" w:space="0" w:color="auto"/>
                <w:right w:val="none" w:sz="0" w:space="0" w:color="auto"/>
              </w:divBdr>
            </w:div>
            <w:div w:id="756945218">
              <w:marLeft w:val="0"/>
              <w:marRight w:val="0"/>
              <w:marTop w:val="0"/>
              <w:marBottom w:val="0"/>
              <w:divBdr>
                <w:top w:val="none" w:sz="0" w:space="0" w:color="auto"/>
                <w:left w:val="none" w:sz="0" w:space="0" w:color="auto"/>
                <w:bottom w:val="none" w:sz="0" w:space="0" w:color="auto"/>
                <w:right w:val="none" w:sz="0" w:space="0" w:color="auto"/>
              </w:divBdr>
            </w:div>
            <w:div w:id="220486368">
              <w:marLeft w:val="0"/>
              <w:marRight w:val="0"/>
              <w:marTop w:val="0"/>
              <w:marBottom w:val="0"/>
              <w:divBdr>
                <w:top w:val="none" w:sz="0" w:space="0" w:color="auto"/>
                <w:left w:val="none" w:sz="0" w:space="0" w:color="auto"/>
                <w:bottom w:val="none" w:sz="0" w:space="0" w:color="auto"/>
                <w:right w:val="none" w:sz="0" w:space="0" w:color="auto"/>
              </w:divBdr>
            </w:div>
            <w:div w:id="1931352047">
              <w:marLeft w:val="0"/>
              <w:marRight w:val="0"/>
              <w:marTop w:val="0"/>
              <w:marBottom w:val="0"/>
              <w:divBdr>
                <w:top w:val="none" w:sz="0" w:space="0" w:color="auto"/>
                <w:left w:val="none" w:sz="0" w:space="0" w:color="auto"/>
                <w:bottom w:val="none" w:sz="0" w:space="0" w:color="auto"/>
                <w:right w:val="none" w:sz="0" w:space="0" w:color="auto"/>
              </w:divBdr>
            </w:div>
            <w:div w:id="1728139833">
              <w:marLeft w:val="0"/>
              <w:marRight w:val="0"/>
              <w:marTop w:val="0"/>
              <w:marBottom w:val="0"/>
              <w:divBdr>
                <w:top w:val="none" w:sz="0" w:space="0" w:color="auto"/>
                <w:left w:val="none" w:sz="0" w:space="0" w:color="auto"/>
                <w:bottom w:val="none" w:sz="0" w:space="0" w:color="auto"/>
                <w:right w:val="none" w:sz="0" w:space="0" w:color="auto"/>
              </w:divBdr>
            </w:div>
            <w:div w:id="1774476436">
              <w:marLeft w:val="0"/>
              <w:marRight w:val="0"/>
              <w:marTop w:val="0"/>
              <w:marBottom w:val="0"/>
              <w:divBdr>
                <w:top w:val="none" w:sz="0" w:space="0" w:color="auto"/>
                <w:left w:val="none" w:sz="0" w:space="0" w:color="auto"/>
                <w:bottom w:val="none" w:sz="0" w:space="0" w:color="auto"/>
                <w:right w:val="none" w:sz="0" w:space="0" w:color="auto"/>
              </w:divBdr>
            </w:div>
            <w:div w:id="1961649305">
              <w:marLeft w:val="0"/>
              <w:marRight w:val="0"/>
              <w:marTop w:val="0"/>
              <w:marBottom w:val="0"/>
              <w:divBdr>
                <w:top w:val="none" w:sz="0" w:space="0" w:color="auto"/>
                <w:left w:val="none" w:sz="0" w:space="0" w:color="auto"/>
                <w:bottom w:val="none" w:sz="0" w:space="0" w:color="auto"/>
                <w:right w:val="none" w:sz="0" w:space="0" w:color="auto"/>
              </w:divBdr>
              <w:divsChild>
                <w:div w:id="1066685986">
                  <w:marLeft w:val="0"/>
                  <w:marRight w:val="0"/>
                  <w:marTop w:val="0"/>
                  <w:marBottom w:val="0"/>
                  <w:divBdr>
                    <w:top w:val="none" w:sz="0" w:space="0" w:color="auto"/>
                    <w:left w:val="none" w:sz="0" w:space="0" w:color="auto"/>
                    <w:bottom w:val="none" w:sz="0" w:space="0" w:color="auto"/>
                    <w:right w:val="none" w:sz="0" w:space="0" w:color="auto"/>
                  </w:divBdr>
                </w:div>
              </w:divsChild>
            </w:div>
            <w:div w:id="1882395257">
              <w:marLeft w:val="0"/>
              <w:marRight w:val="0"/>
              <w:marTop w:val="0"/>
              <w:marBottom w:val="0"/>
              <w:divBdr>
                <w:top w:val="none" w:sz="0" w:space="0" w:color="auto"/>
                <w:left w:val="none" w:sz="0" w:space="0" w:color="auto"/>
                <w:bottom w:val="none" w:sz="0" w:space="0" w:color="auto"/>
                <w:right w:val="none" w:sz="0" w:space="0" w:color="auto"/>
              </w:divBdr>
            </w:div>
            <w:div w:id="165019996">
              <w:marLeft w:val="0"/>
              <w:marRight w:val="0"/>
              <w:marTop w:val="0"/>
              <w:marBottom w:val="0"/>
              <w:divBdr>
                <w:top w:val="none" w:sz="0" w:space="0" w:color="auto"/>
                <w:left w:val="none" w:sz="0" w:space="0" w:color="auto"/>
                <w:bottom w:val="none" w:sz="0" w:space="0" w:color="auto"/>
                <w:right w:val="none" w:sz="0" w:space="0" w:color="auto"/>
              </w:divBdr>
            </w:div>
            <w:div w:id="832645505">
              <w:marLeft w:val="0"/>
              <w:marRight w:val="0"/>
              <w:marTop w:val="0"/>
              <w:marBottom w:val="0"/>
              <w:divBdr>
                <w:top w:val="none" w:sz="0" w:space="0" w:color="auto"/>
                <w:left w:val="none" w:sz="0" w:space="0" w:color="auto"/>
                <w:bottom w:val="none" w:sz="0" w:space="0" w:color="auto"/>
                <w:right w:val="none" w:sz="0" w:space="0" w:color="auto"/>
              </w:divBdr>
            </w:div>
            <w:div w:id="1113597354">
              <w:marLeft w:val="0"/>
              <w:marRight w:val="0"/>
              <w:marTop w:val="0"/>
              <w:marBottom w:val="0"/>
              <w:divBdr>
                <w:top w:val="none" w:sz="0" w:space="0" w:color="auto"/>
                <w:left w:val="none" w:sz="0" w:space="0" w:color="auto"/>
                <w:bottom w:val="none" w:sz="0" w:space="0" w:color="auto"/>
                <w:right w:val="none" w:sz="0" w:space="0" w:color="auto"/>
              </w:divBdr>
            </w:div>
            <w:div w:id="1241716968">
              <w:marLeft w:val="0"/>
              <w:marRight w:val="0"/>
              <w:marTop w:val="0"/>
              <w:marBottom w:val="0"/>
              <w:divBdr>
                <w:top w:val="none" w:sz="0" w:space="0" w:color="auto"/>
                <w:left w:val="none" w:sz="0" w:space="0" w:color="auto"/>
                <w:bottom w:val="none" w:sz="0" w:space="0" w:color="auto"/>
                <w:right w:val="none" w:sz="0" w:space="0" w:color="auto"/>
              </w:divBdr>
            </w:div>
            <w:div w:id="291832679">
              <w:marLeft w:val="0"/>
              <w:marRight w:val="0"/>
              <w:marTop w:val="0"/>
              <w:marBottom w:val="0"/>
              <w:divBdr>
                <w:top w:val="none" w:sz="0" w:space="0" w:color="auto"/>
                <w:left w:val="none" w:sz="0" w:space="0" w:color="auto"/>
                <w:bottom w:val="none" w:sz="0" w:space="0" w:color="auto"/>
                <w:right w:val="none" w:sz="0" w:space="0" w:color="auto"/>
              </w:divBdr>
            </w:div>
            <w:div w:id="491527776">
              <w:marLeft w:val="0"/>
              <w:marRight w:val="0"/>
              <w:marTop w:val="0"/>
              <w:marBottom w:val="0"/>
              <w:divBdr>
                <w:top w:val="none" w:sz="0" w:space="0" w:color="auto"/>
                <w:left w:val="none" w:sz="0" w:space="0" w:color="auto"/>
                <w:bottom w:val="none" w:sz="0" w:space="0" w:color="auto"/>
                <w:right w:val="none" w:sz="0" w:space="0" w:color="auto"/>
              </w:divBdr>
            </w:div>
            <w:div w:id="1964261273">
              <w:marLeft w:val="0"/>
              <w:marRight w:val="0"/>
              <w:marTop w:val="0"/>
              <w:marBottom w:val="0"/>
              <w:divBdr>
                <w:top w:val="none" w:sz="0" w:space="0" w:color="auto"/>
                <w:left w:val="none" w:sz="0" w:space="0" w:color="auto"/>
                <w:bottom w:val="none" w:sz="0" w:space="0" w:color="auto"/>
                <w:right w:val="none" w:sz="0" w:space="0" w:color="auto"/>
              </w:divBdr>
            </w:div>
            <w:div w:id="1673952799">
              <w:marLeft w:val="0"/>
              <w:marRight w:val="0"/>
              <w:marTop w:val="0"/>
              <w:marBottom w:val="0"/>
              <w:divBdr>
                <w:top w:val="none" w:sz="0" w:space="0" w:color="auto"/>
                <w:left w:val="none" w:sz="0" w:space="0" w:color="auto"/>
                <w:bottom w:val="none" w:sz="0" w:space="0" w:color="auto"/>
                <w:right w:val="none" w:sz="0" w:space="0" w:color="auto"/>
              </w:divBdr>
            </w:div>
            <w:div w:id="543325376">
              <w:marLeft w:val="0"/>
              <w:marRight w:val="0"/>
              <w:marTop w:val="0"/>
              <w:marBottom w:val="0"/>
              <w:divBdr>
                <w:top w:val="none" w:sz="0" w:space="0" w:color="auto"/>
                <w:left w:val="none" w:sz="0" w:space="0" w:color="auto"/>
                <w:bottom w:val="none" w:sz="0" w:space="0" w:color="auto"/>
                <w:right w:val="none" w:sz="0" w:space="0" w:color="auto"/>
              </w:divBdr>
            </w:div>
            <w:div w:id="1858932776">
              <w:marLeft w:val="0"/>
              <w:marRight w:val="0"/>
              <w:marTop w:val="0"/>
              <w:marBottom w:val="0"/>
              <w:divBdr>
                <w:top w:val="none" w:sz="0" w:space="0" w:color="auto"/>
                <w:left w:val="none" w:sz="0" w:space="0" w:color="auto"/>
                <w:bottom w:val="none" w:sz="0" w:space="0" w:color="auto"/>
                <w:right w:val="none" w:sz="0" w:space="0" w:color="auto"/>
              </w:divBdr>
            </w:div>
            <w:div w:id="1710908066">
              <w:marLeft w:val="0"/>
              <w:marRight w:val="0"/>
              <w:marTop w:val="0"/>
              <w:marBottom w:val="0"/>
              <w:divBdr>
                <w:top w:val="none" w:sz="0" w:space="0" w:color="auto"/>
                <w:left w:val="none" w:sz="0" w:space="0" w:color="auto"/>
                <w:bottom w:val="none" w:sz="0" w:space="0" w:color="auto"/>
                <w:right w:val="none" w:sz="0" w:space="0" w:color="auto"/>
              </w:divBdr>
            </w:div>
            <w:div w:id="109862507">
              <w:marLeft w:val="0"/>
              <w:marRight w:val="0"/>
              <w:marTop w:val="0"/>
              <w:marBottom w:val="0"/>
              <w:divBdr>
                <w:top w:val="none" w:sz="0" w:space="0" w:color="auto"/>
                <w:left w:val="none" w:sz="0" w:space="0" w:color="auto"/>
                <w:bottom w:val="none" w:sz="0" w:space="0" w:color="auto"/>
                <w:right w:val="none" w:sz="0" w:space="0" w:color="auto"/>
              </w:divBdr>
            </w:div>
            <w:div w:id="1132745670">
              <w:marLeft w:val="0"/>
              <w:marRight w:val="0"/>
              <w:marTop w:val="0"/>
              <w:marBottom w:val="0"/>
              <w:divBdr>
                <w:top w:val="none" w:sz="0" w:space="0" w:color="auto"/>
                <w:left w:val="none" w:sz="0" w:space="0" w:color="auto"/>
                <w:bottom w:val="none" w:sz="0" w:space="0" w:color="auto"/>
                <w:right w:val="none" w:sz="0" w:space="0" w:color="auto"/>
              </w:divBdr>
            </w:div>
            <w:div w:id="74667958">
              <w:marLeft w:val="0"/>
              <w:marRight w:val="0"/>
              <w:marTop w:val="0"/>
              <w:marBottom w:val="0"/>
              <w:divBdr>
                <w:top w:val="none" w:sz="0" w:space="0" w:color="auto"/>
                <w:left w:val="none" w:sz="0" w:space="0" w:color="auto"/>
                <w:bottom w:val="none" w:sz="0" w:space="0" w:color="auto"/>
                <w:right w:val="none" w:sz="0" w:space="0" w:color="auto"/>
              </w:divBdr>
            </w:div>
            <w:div w:id="166213872">
              <w:marLeft w:val="0"/>
              <w:marRight w:val="0"/>
              <w:marTop w:val="0"/>
              <w:marBottom w:val="0"/>
              <w:divBdr>
                <w:top w:val="none" w:sz="0" w:space="0" w:color="auto"/>
                <w:left w:val="none" w:sz="0" w:space="0" w:color="auto"/>
                <w:bottom w:val="none" w:sz="0" w:space="0" w:color="auto"/>
                <w:right w:val="none" w:sz="0" w:space="0" w:color="auto"/>
              </w:divBdr>
            </w:div>
            <w:div w:id="672226849">
              <w:marLeft w:val="0"/>
              <w:marRight w:val="0"/>
              <w:marTop w:val="0"/>
              <w:marBottom w:val="0"/>
              <w:divBdr>
                <w:top w:val="none" w:sz="0" w:space="0" w:color="auto"/>
                <w:left w:val="none" w:sz="0" w:space="0" w:color="auto"/>
                <w:bottom w:val="none" w:sz="0" w:space="0" w:color="auto"/>
                <w:right w:val="none" w:sz="0" w:space="0" w:color="auto"/>
              </w:divBdr>
              <w:divsChild>
                <w:div w:id="796292669">
                  <w:marLeft w:val="0"/>
                  <w:marRight w:val="0"/>
                  <w:marTop w:val="0"/>
                  <w:marBottom w:val="0"/>
                  <w:divBdr>
                    <w:top w:val="none" w:sz="0" w:space="0" w:color="auto"/>
                    <w:left w:val="none" w:sz="0" w:space="0" w:color="auto"/>
                    <w:bottom w:val="none" w:sz="0" w:space="0" w:color="auto"/>
                    <w:right w:val="none" w:sz="0" w:space="0" w:color="auto"/>
                  </w:divBdr>
                  <w:divsChild>
                    <w:div w:id="20142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7901">
              <w:marLeft w:val="0"/>
              <w:marRight w:val="0"/>
              <w:marTop w:val="0"/>
              <w:marBottom w:val="0"/>
              <w:divBdr>
                <w:top w:val="none" w:sz="0" w:space="0" w:color="auto"/>
                <w:left w:val="none" w:sz="0" w:space="0" w:color="auto"/>
                <w:bottom w:val="none" w:sz="0" w:space="0" w:color="auto"/>
                <w:right w:val="none" w:sz="0" w:space="0" w:color="auto"/>
              </w:divBdr>
            </w:div>
            <w:div w:id="2104524646">
              <w:marLeft w:val="0"/>
              <w:marRight w:val="0"/>
              <w:marTop w:val="0"/>
              <w:marBottom w:val="0"/>
              <w:divBdr>
                <w:top w:val="none" w:sz="0" w:space="0" w:color="auto"/>
                <w:left w:val="none" w:sz="0" w:space="0" w:color="auto"/>
                <w:bottom w:val="none" w:sz="0" w:space="0" w:color="auto"/>
                <w:right w:val="none" w:sz="0" w:space="0" w:color="auto"/>
              </w:divBdr>
            </w:div>
            <w:div w:id="476462842">
              <w:marLeft w:val="0"/>
              <w:marRight w:val="0"/>
              <w:marTop w:val="0"/>
              <w:marBottom w:val="0"/>
              <w:divBdr>
                <w:top w:val="none" w:sz="0" w:space="0" w:color="auto"/>
                <w:left w:val="none" w:sz="0" w:space="0" w:color="auto"/>
                <w:bottom w:val="none" w:sz="0" w:space="0" w:color="auto"/>
                <w:right w:val="none" w:sz="0" w:space="0" w:color="auto"/>
              </w:divBdr>
            </w:div>
            <w:div w:id="75907362">
              <w:marLeft w:val="0"/>
              <w:marRight w:val="0"/>
              <w:marTop w:val="0"/>
              <w:marBottom w:val="0"/>
              <w:divBdr>
                <w:top w:val="none" w:sz="0" w:space="0" w:color="auto"/>
                <w:left w:val="none" w:sz="0" w:space="0" w:color="auto"/>
                <w:bottom w:val="none" w:sz="0" w:space="0" w:color="auto"/>
                <w:right w:val="none" w:sz="0" w:space="0" w:color="auto"/>
              </w:divBdr>
            </w:div>
            <w:div w:id="1485203507">
              <w:marLeft w:val="0"/>
              <w:marRight w:val="0"/>
              <w:marTop w:val="0"/>
              <w:marBottom w:val="0"/>
              <w:divBdr>
                <w:top w:val="none" w:sz="0" w:space="0" w:color="auto"/>
                <w:left w:val="none" w:sz="0" w:space="0" w:color="auto"/>
                <w:bottom w:val="none" w:sz="0" w:space="0" w:color="auto"/>
                <w:right w:val="none" w:sz="0" w:space="0" w:color="auto"/>
              </w:divBdr>
            </w:div>
            <w:div w:id="833181205">
              <w:marLeft w:val="0"/>
              <w:marRight w:val="0"/>
              <w:marTop w:val="0"/>
              <w:marBottom w:val="0"/>
              <w:divBdr>
                <w:top w:val="none" w:sz="0" w:space="0" w:color="auto"/>
                <w:left w:val="none" w:sz="0" w:space="0" w:color="auto"/>
                <w:bottom w:val="none" w:sz="0" w:space="0" w:color="auto"/>
                <w:right w:val="none" w:sz="0" w:space="0" w:color="auto"/>
              </w:divBdr>
              <w:divsChild>
                <w:div w:id="122697763">
                  <w:marLeft w:val="0"/>
                  <w:marRight w:val="0"/>
                  <w:marTop w:val="0"/>
                  <w:marBottom w:val="0"/>
                  <w:divBdr>
                    <w:top w:val="none" w:sz="0" w:space="0" w:color="auto"/>
                    <w:left w:val="none" w:sz="0" w:space="0" w:color="auto"/>
                    <w:bottom w:val="none" w:sz="0" w:space="0" w:color="auto"/>
                    <w:right w:val="none" w:sz="0" w:space="0" w:color="auto"/>
                  </w:divBdr>
                </w:div>
                <w:div w:id="1663117977">
                  <w:marLeft w:val="0"/>
                  <w:marRight w:val="0"/>
                  <w:marTop w:val="0"/>
                  <w:marBottom w:val="0"/>
                  <w:divBdr>
                    <w:top w:val="none" w:sz="0" w:space="0" w:color="auto"/>
                    <w:left w:val="none" w:sz="0" w:space="0" w:color="auto"/>
                    <w:bottom w:val="none" w:sz="0" w:space="0" w:color="auto"/>
                    <w:right w:val="none" w:sz="0" w:space="0" w:color="auto"/>
                  </w:divBdr>
                </w:div>
                <w:div w:id="991100986">
                  <w:marLeft w:val="0"/>
                  <w:marRight w:val="0"/>
                  <w:marTop w:val="0"/>
                  <w:marBottom w:val="0"/>
                  <w:divBdr>
                    <w:top w:val="none" w:sz="0" w:space="0" w:color="auto"/>
                    <w:left w:val="none" w:sz="0" w:space="0" w:color="auto"/>
                    <w:bottom w:val="none" w:sz="0" w:space="0" w:color="auto"/>
                    <w:right w:val="none" w:sz="0" w:space="0" w:color="auto"/>
                  </w:divBdr>
                </w:div>
              </w:divsChild>
            </w:div>
            <w:div w:id="255674800">
              <w:marLeft w:val="0"/>
              <w:marRight w:val="0"/>
              <w:marTop w:val="0"/>
              <w:marBottom w:val="0"/>
              <w:divBdr>
                <w:top w:val="none" w:sz="0" w:space="0" w:color="auto"/>
                <w:left w:val="none" w:sz="0" w:space="0" w:color="auto"/>
                <w:bottom w:val="none" w:sz="0" w:space="0" w:color="auto"/>
                <w:right w:val="none" w:sz="0" w:space="0" w:color="auto"/>
              </w:divBdr>
            </w:div>
            <w:div w:id="1142191889">
              <w:marLeft w:val="0"/>
              <w:marRight w:val="0"/>
              <w:marTop w:val="0"/>
              <w:marBottom w:val="0"/>
              <w:divBdr>
                <w:top w:val="none" w:sz="0" w:space="0" w:color="auto"/>
                <w:left w:val="none" w:sz="0" w:space="0" w:color="auto"/>
                <w:bottom w:val="none" w:sz="0" w:space="0" w:color="auto"/>
                <w:right w:val="none" w:sz="0" w:space="0" w:color="auto"/>
              </w:divBdr>
              <w:divsChild>
                <w:div w:id="53286557">
                  <w:marLeft w:val="0"/>
                  <w:marRight w:val="0"/>
                  <w:marTop w:val="0"/>
                  <w:marBottom w:val="0"/>
                  <w:divBdr>
                    <w:top w:val="none" w:sz="0" w:space="0" w:color="auto"/>
                    <w:left w:val="none" w:sz="0" w:space="0" w:color="auto"/>
                    <w:bottom w:val="none" w:sz="0" w:space="0" w:color="auto"/>
                    <w:right w:val="none" w:sz="0" w:space="0" w:color="auto"/>
                  </w:divBdr>
                </w:div>
                <w:div w:id="212084096">
                  <w:marLeft w:val="0"/>
                  <w:marRight w:val="0"/>
                  <w:marTop w:val="0"/>
                  <w:marBottom w:val="0"/>
                  <w:divBdr>
                    <w:top w:val="none" w:sz="0" w:space="0" w:color="auto"/>
                    <w:left w:val="none" w:sz="0" w:space="0" w:color="auto"/>
                    <w:bottom w:val="none" w:sz="0" w:space="0" w:color="auto"/>
                    <w:right w:val="none" w:sz="0" w:space="0" w:color="auto"/>
                  </w:divBdr>
                </w:div>
              </w:divsChild>
            </w:div>
            <w:div w:id="1982299291">
              <w:marLeft w:val="0"/>
              <w:marRight w:val="0"/>
              <w:marTop w:val="0"/>
              <w:marBottom w:val="0"/>
              <w:divBdr>
                <w:top w:val="none" w:sz="0" w:space="0" w:color="auto"/>
                <w:left w:val="none" w:sz="0" w:space="0" w:color="auto"/>
                <w:bottom w:val="none" w:sz="0" w:space="0" w:color="auto"/>
                <w:right w:val="none" w:sz="0" w:space="0" w:color="auto"/>
              </w:divBdr>
              <w:divsChild>
                <w:div w:id="2099596201">
                  <w:marLeft w:val="0"/>
                  <w:marRight w:val="0"/>
                  <w:marTop w:val="0"/>
                  <w:marBottom w:val="0"/>
                  <w:divBdr>
                    <w:top w:val="none" w:sz="0" w:space="0" w:color="auto"/>
                    <w:left w:val="none" w:sz="0" w:space="0" w:color="auto"/>
                    <w:bottom w:val="none" w:sz="0" w:space="0" w:color="auto"/>
                    <w:right w:val="none" w:sz="0" w:space="0" w:color="auto"/>
                  </w:divBdr>
                </w:div>
                <w:div w:id="2092266963">
                  <w:marLeft w:val="0"/>
                  <w:marRight w:val="0"/>
                  <w:marTop w:val="0"/>
                  <w:marBottom w:val="0"/>
                  <w:divBdr>
                    <w:top w:val="none" w:sz="0" w:space="0" w:color="auto"/>
                    <w:left w:val="none" w:sz="0" w:space="0" w:color="auto"/>
                    <w:bottom w:val="none" w:sz="0" w:space="0" w:color="auto"/>
                    <w:right w:val="none" w:sz="0" w:space="0" w:color="auto"/>
                  </w:divBdr>
                </w:div>
                <w:div w:id="1121873764">
                  <w:marLeft w:val="0"/>
                  <w:marRight w:val="0"/>
                  <w:marTop w:val="0"/>
                  <w:marBottom w:val="0"/>
                  <w:divBdr>
                    <w:top w:val="none" w:sz="0" w:space="0" w:color="auto"/>
                    <w:left w:val="none" w:sz="0" w:space="0" w:color="auto"/>
                    <w:bottom w:val="none" w:sz="0" w:space="0" w:color="auto"/>
                    <w:right w:val="none" w:sz="0" w:space="0" w:color="auto"/>
                  </w:divBdr>
                </w:div>
              </w:divsChild>
            </w:div>
            <w:div w:id="627397121">
              <w:marLeft w:val="0"/>
              <w:marRight w:val="0"/>
              <w:marTop w:val="0"/>
              <w:marBottom w:val="0"/>
              <w:divBdr>
                <w:top w:val="none" w:sz="0" w:space="0" w:color="auto"/>
                <w:left w:val="none" w:sz="0" w:space="0" w:color="auto"/>
                <w:bottom w:val="none" w:sz="0" w:space="0" w:color="auto"/>
                <w:right w:val="none" w:sz="0" w:space="0" w:color="auto"/>
              </w:divBdr>
              <w:divsChild>
                <w:div w:id="2042977771">
                  <w:marLeft w:val="0"/>
                  <w:marRight w:val="0"/>
                  <w:marTop w:val="0"/>
                  <w:marBottom w:val="0"/>
                  <w:divBdr>
                    <w:top w:val="none" w:sz="0" w:space="0" w:color="auto"/>
                    <w:left w:val="none" w:sz="0" w:space="0" w:color="auto"/>
                    <w:bottom w:val="none" w:sz="0" w:space="0" w:color="auto"/>
                    <w:right w:val="none" w:sz="0" w:space="0" w:color="auto"/>
                  </w:divBdr>
                </w:div>
                <w:div w:id="13894991">
                  <w:marLeft w:val="0"/>
                  <w:marRight w:val="0"/>
                  <w:marTop w:val="0"/>
                  <w:marBottom w:val="0"/>
                  <w:divBdr>
                    <w:top w:val="none" w:sz="0" w:space="0" w:color="auto"/>
                    <w:left w:val="none" w:sz="0" w:space="0" w:color="auto"/>
                    <w:bottom w:val="none" w:sz="0" w:space="0" w:color="auto"/>
                    <w:right w:val="none" w:sz="0" w:space="0" w:color="auto"/>
                  </w:divBdr>
                </w:div>
              </w:divsChild>
            </w:div>
            <w:div w:id="2130540011">
              <w:marLeft w:val="0"/>
              <w:marRight w:val="0"/>
              <w:marTop w:val="0"/>
              <w:marBottom w:val="0"/>
              <w:divBdr>
                <w:top w:val="none" w:sz="0" w:space="0" w:color="auto"/>
                <w:left w:val="none" w:sz="0" w:space="0" w:color="auto"/>
                <w:bottom w:val="none" w:sz="0" w:space="0" w:color="auto"/>
                <w:right w:val="none" w:sz="0" w:space="0" w:color="auto"/>
              </w:divBdr>
            </w:div>
            <w:div w:id="1646621330">
              <w:marLeft w:val="0"/>
              <w:marRight w:val="0"/>
              <w:marTop w:val="0"/>
              <w:marBottom w:val="0"/>
              <w:divBdr>
                <w:top w:val="none" w:sz="0" w:space="0" w:color="auto"/>
                <w:left w:val="none" w:sz="0" w:space="0" w:color="auto"/>
                <w:bottom w:val="none" w:sz="0" w:space="0" w:color="auto"/>
                <w:right w:val="none" w:sz="0" w:space="0" w:color="auto"/>
              </w:divBdr>
            </w:div>
            <w:div w:id="1766614322">
              <w:marLeft w:val="0"/>
              <w:marRight w:val="0"/>
              <w:marTop w:val="0"/>
              <w:marBottom w:val="0"/>
              <w:divBdr>
                <w:top w:val="none" w:sz="0" w:space="0" w:color="auto"/>
                <w:left w:val="none" w:sz="0" w:space="0" w:color="auto"/>
                <w:bottom w:val="none" w:sz="0" w:space="0" w:color="auto"/>
                <w:right w:val="none" w:sz="0" w:space="0" w:color="auto"/>
              </w:divBdr>
            </w:div>
            <w:div w:id="1726295059">
              <w:marLeft w:val="0"/>
              <w:marRight w:val="0"/>
              <w:marTop w:val="0"/>
              <w:marBottom w:val="0"/>
              <w:divBdr>
                <w:top w:val="none" w:sz="0" w:space="0" w:color="auto"/>
                <w:left w:val="none" w:sz="0" w:space="0" w:color="auto"/>
                <w:bottom w:val="none" w:sz="0" w:space="0" w:color="auto"/>
                <w:right w:val="none" w:sz="0" w:space="0" w:color="auto"/>
              </w:divBdr>
            </w:div>
            <w:div w:id="1709795397">
              <w:marLeft w:val="0"/>
              <w:marRight w:val="0"/>
              <w:marTop w:val="0"/>
              <w:marBottom w:val="0"/>
              <w:divBdr>
                <w:top w:val="none" w:sz="0" w:space="0" w:color="auto"/>
                <w:left w:val="none" w:sz="0" w:space="0" w:color="auto"/>
                <w:bottom w:val="none" w:sz="0" w:space="0" w:color="auto"/>
                <w:right w:val="none" w:sz="0" w:space="0" w:color="auto"/>
              </w:divBdr>
            </w:div>
            <w:div w:id="1162547146">
              <w:marLeft w:val="0"/>
              <w:marRight w:val="0"/>
              <w:marTop w:val="0"/>
              <w:marBottom w:val="0"/>
              <w:divBdr>
                <w:top w:val="none" w:sz="0" w:space="0" w:color="auto"/>
                <w:left w:val="none" w:sz="0" w:space="0" w:color="auto"/>
                <w:bottom w:val="none" w:sz="0" w:space="0" w:color="auto"/>
                <w:right w:val="none" w:sz="0" w:space="0" w:color="auto"/>
              </w:divBdr>
            </w:div>
            <w:div w:id="1356925418">
              <w:marLeft w:val="0"/>
              <w:marRight w:val="0"/>
              <w:marTop w:val="0"/>
              <w:marBottom w:val="0"/>
              <w:divBdr>
                <w:top w:val="none" w:sz="0" w:space="0" w:color="auto"/>
                <w:left w:val="none" w:sz="0" w:space="0" w:color="auto"/>
                <w:bottom w:val="none" w:sz="0" w:space="0" w:color="auto"/>
                <w:right w:val="none" w:sz="0" w:space="0" w:color="auto"/>
              </w:divBdr>
            </w:div>
            <w:div w:id="1593389670">
              <w:marLeft w:val="0"/>
              <w:marRight w:val="0"/>
              <w:marTop w:val="0"/>
              <w:marBottom w:val="0"/>
              <w:divBdr>
                <w:top w:val="none" w:sz="0" w:space="0" w:color="auto"/>
                <w:left w:val="none" w:sz="0" w:space="0" w:color="auto"/>
                <w:bottom w:val="none" w:sz="0" w:space="0" w:color="auto"/>
                <w:right w:val="none" w:sz="0" w:space="0" w:color="auto"/>
              </w:divBdr>
            </w:div>
            <w:div w:id="311562467">
              <w:marLeft w:val="0"/>
              <w:marRight w:val="0"/>
              <w:marTop w:val="0"/>
              <w:marBottom w:val="0"/>
              <w:divBdr>
                <w:top w:val="none" w:sz="0" w:space="0" w:color="auto"/>
                <w:left w:val="none" w:sz="0" w:space="0" w:color="auto"/>
                <w:bottom w:val="none" w:sz="0" w:space="0" w:color="auto"/>
                <w:right w:val="none" w:sz="0" w:space="0" w:color="auto"/>
              </w:divBdr>
            </w:div>
            <w:div w:id="1671056453">
              <w:marLeft w:val="0"/>
              <w:marRight w:val="0"/>
              <w:marTop w:val="0"/>
              <w:marBottom w:val="0"/>
              <w:divBdr>
                <w:top w:val="none" w:sz="0" w:space="0" w:color="auto"/>
                <w:left w:val="none" w:sz="0" w:space="0" w:color="auto"/>
                <w:bottom w:val="none" w:sz="0" w:space="0" w:color="auto"/>
                <w:right w:val="none" w:sz="0" w:space="0" w:color="auto"/>
              </w:divBdr>
            </w:div>
            <w:div w:id="430903688">
              <w:marLeft w:val="0"/>
              <w:marRight w:val="0"/>
              <w:marTop w:val="0"/>
              <w:marBottom w:val="0"/>
              <w:divBdr>
                <w:top w:val="none" w:sz="0" w:space="0" w:color="auto"/>
                <w:left w:val="none" w:sz="0" w:space="0" w:color="auto"/>
                <w:bottom w:val="none" w:sz="0" w:space="0" w:color="auto"/>
                <w:right w:val="none" w:sz="0" w:space="0" w:color="auto"/>
              </w:divBdr>
            </w:div>
            <w:div w:id="708606440">
              <w:marLeft w:val="0"/>
              <w:marRight w:val="0"/>
              <w:marTop w:val="0"/>
              <w:marBottom w:val="0"/>
              <w:divBdr>
                <w:top w:val="none" w:sz="0" w:space="0" w:color="auto"/>
                <w:left w:val="none" w:sz="0" w:space="0" w:color="auto"/>
                <w:bottom w:val="none" w:sz="0" w:space="0" w:color="auto"/>
                <w:right w:val="none" w:sz="0" w:space="0" w:color="auto"/>
              </w:divBdr>
            </w:div>
            <w:div w:id="1651251121">
              <w:marLeft w:val="0"/>
              <w:marRight w:val="0"/>
              <w:marTop w:val="0"/>
              <w:marBottom w:val="0"/>
              <w:divBdr>
                <w:top w:val="none" w:sz="0" w:space="0" w:color="auto"/>
                <w:left w:val="none" w:sz="0" w:space="0" w:color="auto"/>
                <w:bottom w:val="none" w:sz="0" w:space="0" w:color="auto"/>
                <w:right w:val="none" w:sz="0" w:space="0" w:color="auto"/>
              </w:divBdr>
            </w:div>
            <w:div w:id="1847478243">
              <w:marLeft w:val="0"/>
              <w:marRight w:val="0"/>
              <w:marTop w:val="0"/>
              <w:marBottom w:val="0"/>
              <w:divBdr>
                <w:top w:val="none" w:sz="0" w:space="0" w:color="auto"/>
                <w:left w:val="none" w:sz="0" w:space="0" w:color="auto"/>
                <w:bottom w:val="none" w:sz="0" w:space="0" w:color="auto"/>
                <w:right w:val="none" w:sz="0" w:space="0" w:color="auto"/>
              </w:divBdr>
              <w:divsChild>
                <w:div w:id="2092651326">
                  <w:marLeft w:val="0"/>
                  <w:marRight w:val="0"/>
                  <w:marTop w:val="0"/>
                  <w:marBottom w:val="0"/>
                  <w:divBdr>
                    <w:top w:val="none" w:sz="0" w:space="0" w:color="auto"/>
                    <w:left w:val="none" w:sz="0" w:space="0" w:color="auto"/>
                    <w:bottom w:val="none" w:sz="0" w:space="0" w:color="auto"/>
                    <w:right w:val="none" w:sz="0" w:space="0" w:color="auto"/>
                  </w:divBdr>
                </w:div>
                <w:div w:id="593898474">
                  <w:marLeft w:val="0"/>
                  <w:marRight w:val="0"/>
                  <w:marTop w:val="0"/>
                  <w:marBottom w:val="0"/>
                  <w:divBdr>
                    <w:top w:val="none" w:sz="0" w:space="0" w:color="auto"/>
                    <w:left w:val="none" w:sz="0" w:space="0" w:color="auto"/>
                    <w:bottom w:val="none" w:sz="0" w:space="0" w:color="auto"/>
                    <w:right w:val="none" w:sz="0" w:space="0" w:color="auto"/>
                  </w:divBdr>
                </w:div>
                <w:div w:id="1012144164">
                  <w:marLeft w:val="0"/>
                  <w:marRight w:val="0"/>
                  <w:marTop w:val="0"/>
                  <w:marBottom w:val="0"/>
                  <w:divBdr>
                    <w:top w:val="none" w:sz="0" w:space="0" w:color="auto"/>
                    <w:left w:val="none" w:sz="0" w:space="0" w:color="auto"/>
                    <w:bottom w:val="none" w:sz="0" w:space="0" w:color="auto"/>
                    <w:right w:val="none" w:sz="0" w:space="0" w:color="auto"/>
                  </w:divBdr>
                </w:div>
                <w:div w:id="713651274">
                  <w:marLeft w:val="0"/>
                  <w:marRight w:val="0"/>
                  <w:marTop w:val="0"/>
                  <w:marBottom w:val="0"/>
                  <w:divBdr>
                    <w:top w:val="none" w:sz="0" w:space="0" w:color="auto"/>
                    <w:left w:val="none" w:sz="0" w:space="0" w:color="auto"/>
                    <w:bottom w:val="none" w:sz="0" w:space="0" w:color="auto"/>
                    <w:right w:val="none" w:sz="0" w:space="0" w:color="auto"/>
                  </w:divBdr>
                </w:div>
              </w:divsChild>
            </w:div>
            <w:div w:id="1986661435">
              <w:marLeft w:val="0"/>
              <w:marRight w:val="0"/>
              <w:marTop w:val="0"/>
              <w:marBottom w:val="0"/>
              <w:divBdr>
                <w:top w:val="none" w:sz="0" w:space="0" w:color="auto"/>
                <w:left w:val="none" w:sz="0" w:space="0" w:color="auto"/>
                <w:bottom w:val="none" w:sz="0" w:space="0" w:color="auto"/>
                <w:right w:val="none" w:sz="0" w:space="0" w:color="auto"/>
              </w:divBdr>
              <w:divsChild>
                <w:div w:id="1327517128">
                  <w:marLeft w:val="0"/>
                  <w:marRight w:val="0"/>
                  <w:marTop w:val="0"/>
                  <w:marBottom w:val="0"/>
                  <w:divBdr>
                    <w:top w:val="none" w:sz="0" w:space="0" w:color="auto"/>
                    <w:left w:val="none" w:sz="0" w:space="0" w:color="auto"/>
                    <w:bottom w:val="none" w:sz="0" w:space="0" w:color="auto"/>
                    <w:right w:val="none" w:sz="0" w:space="0" w:color="auto"/>
                  </w:divBdr>
                  <w:divsChild>
                    <w:div w:id="1874271076">
                      <w:marLeft w:val="0"/>
                      <w:marRight w:val="0"/>
                      <w:marTop w:val="0"/>
                      <w:marBottom w:val="0"/>
                      <w:divBdr>
                        <w:top w:val="none" w:sz="0" w:space="0" w:color="auto"/>
                        <w:left w:val="none" w:sz="0" w:space="0" w:color="auto"/>
                        <w:bottom w:val="none" w:sz="0" w:space="0" w:color="auto"/>
                        <w:right w:val="none" w:sz="0" w:space="0" w:color="auto"/>
                      </w:divBdr>
                      <w:divsChild>
                        <w:div w:id="20826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7670">
                  <w:marLeft w:val="0"/>
                  <w:marRight w:val="0"/>
                  <w:marTop w:val="0"/>
                  <w:marBottom w:val="0"/>
                  <w:divBdr>
                    <w:top w:val="none" w:sz="0" w:space="0" w:color="auto"/>
                    <w:left w:val="none" w:sz="0" w:space="0" w:color="auto"/>
                    <w:bottom w:val="none" w:sz="0" w:space="0" w:color="auto"/>
                    <w:right w:val="none" w:sz="0" w:space="0" w:color="auto"/>
                  </w:divBdr>
                  <w:divsChild>
                    <w:div w:id="382944237">
                      <w:marLeft w:val="0"/>
                      <w:marRight w:val="0"/>
                      <w:marTop w:val="0"/>
                      <w:marBottom w:val="0"/>
                      <w:divBdr>
                        <w:top w:val="none" w:sz="0" w:space="0" w:color="auto"/>
                        <w:left w:val="none" w:sz="0" w:space="0" w:color="auto"/>
                        <w:bottom w:val="none" w:sz="0" w:space="0" w:color="auto"/>
                        <w:right w:val="none" w:sz="0" w:space="0" w:color="auto"/>
                      </w:divBdr>
                      <w:divsChild>
                        <w:div w:id="2895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4778">
                  <w:marLeft w:val="0"/>
                  <w:marRight w:val="0"/>
                  <w:marTop w:val="0"/>
                  <w:marBottom w:val="0"/>
                  <w:divBdr>
                    <w:top w:val="none" w:sz="0" w:space="0" w:color="auto"/>
                    <w:left w:val="none" w:sz="0" w:space="0" w:color="auto"/>
                    <w:bottom w:val="none" w:sz="0" w:space="0" w:color="auto"/>
                    <w:right w:val="none" w:sz="0" w:space="0" w:color="auto"/>
                  </w:divBdr>
                </w:div>
                <w:div w:id="1526553997">
                  <w:marLeft w:val="0"/>
                  <w:marRight w:val="0"/>
                  <w:marTop w:val="0"/>
                  <w:marBottom w:val="0"/>
                  <w:divBdr>
                    <w:top w:val="none" w:sz="0" w:space="0" w:color="auto"/>
                    <w:left w:val="none" w:sz="0" w:space="0" w:color="auto"/>
                    <w:bottom w:val="none" w:sz="0" w:space="0" w:color="auto"/>
                    <w:right w:val="none" w:sz="0" w:space="0" w:color="auto"/>
                  </w:divBdr>
                </w:div>
                <w:div w:id="367798376">
                  <w:marLeft w:val="0"/>
                  <w:marRight w:val="0"/>
                  <w:marTop w:val="0"/>
                  <w:marBottom w:val="0"/>
                  <w:divBdr>
                    <w:top w:val="none" w:sz="0" w:space="0" w:color="auto"/>
                    <w:left w:val="none" w:sz="0" w:space="0" w:color="auto"/>
                    <w:bottom w:val="none" w:sz="0" w:space="0" w:color="auto"/>
                    <w:right w:val="none" w:sz="0" w:space="0" w:color="auto"/>
                  </w:divBdr>
                </w:div>
                <w:div w:id="640111009">
                  <w:marLeft w:val="0"/>
                  <w:marRight w:val="0"/>
                  <w:marTop w:val="0"/>
                  <w:marBottom w:val="0"/>
                  <w:divBdr>
                    <w:top w:val="none" w:sz="0" w:space="0" w:color="auto"/>
                    <w:left w:val="none" w:sz="0" w:space="0" w:color="auto"/>
                    <w:bottom w:val="none" w:sz="0" w:space="0" w:color="auto"/>
                    <w:right w:val="none" w:sz="0" w:space="0" w:color="auto"/>
                  </w:divBdr>
                </w:div>
                <w:div w:id="734278549">
                  <w:marLeft w:val="0"/>
                  <w:marRight w:val="0"/>
                  <w:marTop w:val="0"/>
                  <w:marBottom w:val="0"/>
                  <w:divBdr>
                    <w:top w:val="none" w:sz="0" w:space="0" w:color="auto"/>
                    <w:left w:val="none" w:sz="0" w:space="0" w:color="auto"/>
                    <w:bottom w:val="none" w:sz="0" w:space="0" w:color="auto"/>
                    <w:right w:val="none" w:sz="0" w:space="0" w:color="auto"/>
                  </w:divBdr>
                </w:div>
              </w:divsChild>
            </w:div>
            <w:div w:id="1228800139">
              <w:marLeft w:val="0"/>
              <w:marRight w:val="0"/>
              <w:marTop w:val="0"/>
              <w:marBottom w:val="0"/>
              <w:divBdr>
                <w:top w:val="none" w:sz="0" w:space="0" w:color="auto"/>
                <w:left w:val="none" w:sz="0" w:space="0" w:color="auto"/>
                <w:bottom w:val="none" w:sz="0" w:space="0" w:color="auto"/>
                <w:right w:val="none" w:sz="0" w:space="0" w:color="auto"/>
              </w:divBdr>
            </w:div>
            <w:div w:id="1491865054">
              <w:marLeft w:val="0"/>
              <w:marRight w:val="0"/>
              <w:marTop w:val="0"/>
              <w:marBottom w:val="0"/>
              <w:divBdr>
                <w:top w:val="none" w:sz="0" w:space="0" w:color="auto"/>
                <w:left w:val="none" w:sz="0" w:space="0" w:color="auto"/>
                <w:bottom w:val="none" w:sz="0" w:space="0" w:color="auto"/>
                <w:right w:val="none" w:sz="0" w:space="0" w:color="auto"/>
              </w:divBdr>
            </w:div>
            <w:div w:id="105078767">
              <w:marLeft w:val="0"/>
              <w:marRight w:val="0"/>
              <w:marTop w:val="0"/>
              <w:marBottom w:val="0"/>
              <w:divBdr>
                <w:top w:val="none" w:sz="0" w:space="0" w:color="auto"/>
                <w:left w:val="none" w:sz="0" w:space="0" w:color="auto"/>
                <w:bottom w:val="none" w:sz="0" w:space="0" w:color="auto"/>
                <w:right w:val="none" w:sz="0" w:space="0" w:color="auto"/>
              </w:divBdr>
            </w:div>
            <w:div w:id="1125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covid-19.hbs.hu/" TargetMode="External"/><Relationship Id="rId3" Type="http://schemas.openxmlformats.org/officeDocument/2006/relationships/styles" Target="styles.xml"/><Relationship Id="rId21" Type="http://schemas.openxmlformats.org/officeDocument/2006/relationships/hyperlink" Target="https://link.getmailspring.com/link/BEC59ABA-B6BB-45C0-8A2A-0B65FDBFA599@getmailspring.com/4?redirect=mailto%3Ainternationalsale%40hbs.hu&amp;recipient=YW5kcmFzLmtlcmlAaGJzLmh1" TargetMode="Externa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hyperlink" Target="mailto:csilla.keller@hbs.h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cid:part16.40DBE597.6C2FE643@hbs.hu"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cid:part1.9C11F36A.10E81E54@hbs.h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en.clongene.com/about/34.html" TargetMode="External"/><Relationship Id="rId19" Type="http://schemas.openxmlformats.org/officeDocument/2006/relationships/hyperlink" Target="cid:part3.C3F536B0.8ACBD146@hbs.h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F971-0614-4F9D-8D88-4CE4C0F3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1476</Words>
  <Characters>10186</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Csilla Keller</dc:creator>
  <cp:lastModifiedBy>Ani</cp:lastModifiedBy>
  <cp:revision>13</cp:revision>
  <dcterms:created xsi:type="dcterms:W3CDTF">2020-10-22T07:58:00Z</dcterms:created>
  <dcterms:modified xsi:type="dcterms:W3CDTF">2020-10-22T08:29:00Z</dcterms:modified>
</cp:coreProperties>
</file>