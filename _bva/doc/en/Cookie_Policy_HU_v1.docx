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1505E0" w14:textId="77777777" w:rsidR="007D3FE8" w:rsidRPr="007D3FE8" w:rsidRDefault="007D3FE8" w:rsidP="007D3FE8">
      <w:pPr>
        <w:pStyle w:val="Cmsor1"/>
        <w:pBdr>
          <w:top w:val="single" w:sz="2" w:space="0" w:color="E2E8F0"/>
          <w:left w:val="single" w:sz="2" w:space="0" w:color="E2E8F0"/>
          <w:bottom w:val="single" w:sz="2" w:space="0" w:color="E2E8F0"/>
          <w:right w:val="single" w:sz="2" w:space="0" w:color="E2E8F0"/>
        </w:pBdr>
        <w:rPr>
          <w:sz w:val="24"/>
          <w:szCs w:val="24"/>
        </w:rPr>
      </w:pPr>
      <w:r w:rsidRPr="007D3FE8">
        <w:rPr>
          <w:sz w:val="24"/>
          <w:szCs w:val="24"/>
        </w:rPr>
        <w:t>Cookie-tájékoztató</w:t>
      </w:r>
    </w:p>
    <w:p w14:paraId="058F199A" w14:textId="77777777" w:rsidR="007D3FE8" w:rsidRPr="007D3FE8" w:rsidRDefault="007D3FE8" w:rsidP="007D3FE8">
      <w:pPr>
        <w:pStyle w:val="Cmsor2"/>
        <w:pBdr>
          <w:top w:val="single" w:sz="2" w:space="0" w:color="E2E8F0"/>
          <w:left w:val="single" w:sz="2" w:space="0" w:color="E2E8F0"/>
          <w:bottom w:val="single" w:sz="2" w:space="0" w:color="E2E8F0"/>
          <w:right w:val="single" w:sz="2" w:space="0" w:color="E2E8F0"/>
        </w:pBdr>
        <w:rPr>
          <w:sz w:val="24"/>
          <w:szCs w:val="24"/>
        </w:rPr>
      </w:pPr>
      <w:r w:rsidRPr="007D3FE8">
        <w:rPr>
          <w:sz w:val="24"/>
          <w:szCs w:val="24"/>
        </w:rPr>
        <w:t>1. Általános információk</w:t>
      </w:r>
    </w:p>
    <w:p w14:paraId="5DD5D766" w14:textId="77777777" w:rsidR="007D3FE8" w:rsidRPr="007D3FE8" w:rsidRDefault="007D3FE8" w:rsidP="007D3FE8">
      <w:pPr>
        <w:pStyle w:val="NormlWeb"/>
        <w:pBdr>
          <w:top w:val="single" w:sz="2" w:space="0" w:color="E2E8F0"/>
          <w:left w:val="single" w:sz="2" w:space="0" w:color="E2E8F0"/>
          <w:bottom w:val="single" w:sz="2" w:space="0" w:color="E2E8F0"/>
          <w:right w:val="single" w:sz="2" w:space="0" w:color="E2E8F0"/>
        </w:pBdr>
      </w:pPr>
      <w:r w:rsidRPr="007D3FE8">
        <w:t>A Happy Business Services Zrt. (székhely: 1137 Budapest, Szent István krt 18.; telefonszám: 452-1700; e-mail: </w:t>
      </w:r>
      <w:hyperlink r:id="rId5" w:history="1">
        <w:r w:rsidRPr="007D3FE8">
          <w:rPr>
            <w:rStyle w:val="Hiperhivatkozs"/>
            <w:color w:val="auto"/>
            <w:bdr w:val="single" w:sz="2" w:space="0" w:color="E2E8F0" w:frame="1"/>
          </w:rPr>
          <w:t>info@hbs.hu</w:t>
        </w:r>
      </w:hyperlink>
      <w:r w:rsidRPr="007D3FE8">
        <w:t>, továbbiakban HBS) a </w:t>
      </w:r>
      <w:hyperlink r:id="rId6" w:history="1">
        <w:r w:rsidRPr="007D3FE8">
          <w:rPr>
            <w:rStyle w:val="Hiperhivatkozs"/>
            <w:color w:val="auto"/>
            <w:bdr w:val="single" w:sz="2" w:space="0" w:color="E2E8F0" w:frame="1"/>
          </w:rPr>
          <w:t>https://hbs.hu/</w:t>
        </w:r>
      </w:hyperlink>
      <w:r w:rsidRPr="007D3FE8">
        <w:t> nevű honlap (továbbiakban: „Honlap") használata során tudomására jutott személyes adatokat az Európai Parlament és Tanács (EU) 2016/679. számú rendelete (GDPR) és az egyéb adatvédelmi jogszabályok szerint kezeli, és megteszi azon biztonsági, technikai és szervezési intézkedéseket, melyek az adatok biztonságát garantálják.</w:t>
      </w:r>
    </w:p>
    <w:p w14:paraId="6FB55592" w14:textId="77777777" w:rsidR="007D3FE8" w:rsidRPr="007D3FE8" w:rsidRDefault="007D3FE8" w:rsidP="007D3FE8">
      <w:pPr>
        <w:pStyle w:val="Cmsor2"/>
        <w:pBdr>
          <w:top w:val="single" w:sz="2" w:space="0" w:color="E2E8F0"/>
          <w:left w:val="single" w:sz="2" w:space="0" w:color="E2E8F0"/>
          <w:bottom w:val="single" w:sz="2" w:space="0" w:color="E2E8F0"/>
          <w:right w:val="single" w:sz="2" w:space="0" w:color="E2E8F0"/>
        </w:pBdr>
        <w:rPr>
          <w:sz w:val="24"/>
          <w:szCs w:val="24"/>
        </w:rPr>
      </w:pPr>
      <w:r w:rsidRPr="007D3FE8">
        <w:rPr>
          <w:sz w:val="24"/>
          <w:szCs w:val="24"/>
        </w:rPr>
        <w:t>2. Cookie-ról bővebben</w:t>
      </w:r>
    </w:p>
    <w:p w14:paraId="1AA0A300" w14:textId="543587B9" w:rsidR="007D3FE8" w:rsidRPr="007D3FE8" w:rsidRDefault="00565C26" w:rsidP="007D3FE8">
      <w:pPr>
        <w:pStyle w:val="NormlWeb"/>
        <w:pBdr>
          <w:top w:val="single" w:sz="2" w:space="0" w:color="E2E8F0"/>
          <w:left w:val="single" w:sz="2" w:space="0" w:color="E2E8F0"/>
          <w:bottom w:val="single" w:sz="2" w:space="0" w:color="E2E8F0"/>
          <w:right w:val="single" w:sz="2" w:space="0" w:color="E2E8F0"/>
        </w:pBdr>
      </w:pPr>
      <w:ins w:id="0" w:author="Ani" w:date="2020-11-20T11:20:00Z">
        <w:r>
          <w:t xml:space="preserve">Más weboldalakhoz hasonlóan a HBS is cookie-kat („sütiket”) használ a weblapjain, így a </w:t>
        </w:r>
      </w:ins>
      <w:del w:id="1" w:author="Ani" w:date="2020-11-20T11:20:00Z">
        <w:r w:rsidR="007D3FE8" w:rsidRPr="007D3FE8" w:rsidDel="00565C26">
          <w:delText>A HBS. is használ „cookie”-kat (sütiket) weboldalain, különösen a </w:delText>
        </w:r>
      </w:del>
      <w:hyperlink r:id="rId7" w:history="1">
        <w:r w:rsidR="007D3FE8" w:rsidRPr="007D3FE8">
          <w:rPr>
            <w:rStyle w:val="Hiperhivatkozs"/>
            <w:color w:val="auto"/>
            <w:bdr w:val="single" w:sz="2" w:space="0" w:color="E2E8F0" w:frame="1"/>
          </w:rPr>
          <w:t>https://covid-19.hbs.hu</w:t>
        </w:r>
      </w:hyperlink>
      <w:ins w:id="2" w:author="Ani" w:date="2020-11-20T11:20:00Z">
        <w:r>
          <w:rPr>
            <w:rStyle w:val="Hiperhivatkozs"/>
            <w:color w:val="auto"/>
            <w:bdr w:val="single" w:sz="2" w:space="0" w:color="E2E8F0" w:frame="1"/>
          </w:rPr>
          <w:t xml:space="preserve"> weblapon is</w:t>
        </w:r>
      </w:ins>
      <w:r w:rsidR="007D3FE8" w:rsidRPr="007D3FE8">
        <w:t>, annak érdekében, hogy a Honlapra látogatók igényeinek minél jobban megfeleljen, illetve a HBS számára hasznosítható üzleti és marketing információkat szerezzen..</w:t>
      </w:r>
    </w:p>
    <w:p w14:paraId="1F99EC47" w14:textId="77777777" w:rsidR="007D3FE8" w:rsidRPr="007D3FE8" w:rsidRDefault="007D3FE8" w:rsidP="007D3FE8">
      <w:pPr>
        <w:pStyle w:val="NormlWeb"/>
        <w:pBdr>
          <w:top w:val="single" w:sz="2" w:space="0" w:color="E2E8F0"/>
          <w:left w:val="single" w:sz="2" w:space="0" w:color="E2E8F0"/>
          <w:bottom w:val="single" w:sz="2" w:space="0" w:color="E2E8F0"/>
          <w:right w:val="single" w:sz="2" w:space="0" w:color="E2E8F0"/>
        </w:pBdr>
      </w:pPr>
      <w:r w:rsidRPr="007D3FE8">
        <w:t>A tájékoztató jelen pontjának célja az arról való tájékoztatás, hogy a Társaság milyen sütiket és milyen célból alkalmaz.</w:t>
      </w:r>
    </w:p>
    <w:p w14:paraId="6F0A18E3" w14:textId="77777777" w:rsidR="007D3FE8" w:rsidRPr="007D3FE8" w:rsidRDefault="007D3FE8" w:rsidP="007D3FE8">
      <w:pPr>
        <w:pStyle w:val="Cmsor3"/>
        <w:pBdr>
          <w:top w:val="single" w:sz="2" w:space="0" w:color="E2E8F0"/>
          <w:left w:val="single" w:sz="2" w:space="0" w:color="E2E8F0"/>
          <w:bottom w:val="single" w:sz="2" w:space="0" w:color="E2E8F0"/>
          <w:right w:val="single" w:sz="2" w:space="0" w:color="E2E8F0"/>
        </w:pBdr>
        <w:rPr>
          <w:sz w:val="24"/>
          <w:szCs w:val="24"/>
        </w:rPr>
      </w:pPr>
      <w:r w:rsidRPr="007D3FE8">
        <w:rPr>
          <w:sz w:val="24"/>
          <w:szCs w:val="24"/>
        </w:rPr>
        <w:t>Mik azok a cookie-k vagy sütik?</w:t>
      </w:r>
    </w:p>
    <w:p w14:paraId="7169A609" w14:textId="1D6816F0" w:rsidR="007D3FE8" w:rsidRPr="007D3FE8" w:rsidRDefault="007D3FE8" w:rsidP="007D3FE8">
      <w:pPr>
        <w:pStyle w:val="NormlWeb"/>
        <w:pBdr>
          <w:top w:val="single" w:sz="2" w:space="0" w:color="E2E8F0"/>
          <w:left w:val="single" w:sz="2" w:space="0" w:color="E2E8F0"/>
          <w:bottom w:val="single" w:sz="2" w:space="0" w:color="E2E8F0"/>
          <w:right w:val="single" w:sz="2" w:space="0" w:color="E2E8F0"/>
        </w:pBdr>
      </w:pPr>
      <w:r w:rsidRPr="007D3FE8">
        <w:t xml:space="preserve">A cookie-k a </w:t>
      </w:r>
      <w:ins w:id="3" w:author="Ani" w:date="2020-11-20T11:23:00Z">
        <w:r w:rsidR="000F650A">
          <w:t xml:space="preserve">látogató </w:t>
        </w:r>
      </w:ins>
      <w:r w:rsidRPr="007D3FE8">
        <w:t>készülék</w:t>
      </w:r>
      <w:ins w:id="4" w:author="Ani" w:date="2020-11-20T11:23:00Z">
        <w:r w:rsidR="000F650A">
          <w:t>é</w:t>
        </w:r>
      </w:ins>
      <w:r w:rsidRPr="007D3FE8">
        <w:t>re küldött kis szöveges fájlok. A sütik tartalmazhatnak olyan adatokat, amelyek személyes adatoknak minősülnek (pl. látogatási előzmények), de nem tartalmaznak olyan információkat, amelyek személyesen azonosítják az érintett személyt, ugyanakkor képesek a látogatónak személyre szabottabb internet-élményt nyújtani. Az információk vonatkozhatnak továbbá a látogató preferenciáira, a látogató által használt eszközre vagy az oldal elvárt működésének biztosítására. Amennyiben az érintett nem kíván hozzájárulni a cookie-k kezeléséhez a Társaság weboldalának meglátogatása során, elsőként az érintett az internetes böngészőjében kell, hogy módosítsa a beállításokat</w:t>
      </w:r>
      <w:del w:id="5" w:author="Ani" w:date="2020-11-20T11:32:00Z">
        <w:r w:rsidRPr="007D3FE8" w:rsidDel="00B549D3">
          <w:delText xml:space="preserve">, </w:delText>
        </w:r>
        <w:commentRangeStart w:id="6"/>
        <w:r w:rsidRPr="007D3FE8" w:rsidDel="00B549D3">
          <w:delText>illetve jelen ablakban azt a különböző süti kategóriák fejlécére kattintva módosíthatja</w:delText>
        </w:r>
        <w:commentRangeEnd w:id="6"/>
        <w:r w:rsidR="00B549D3" w:rsidDel="00B549D3">
          <w:rPr>
            <w:rStyle w:val="Jegyzethivatkozs"/>
            <w:rFonts w:asciiTheme="minorHAnsi" w:eastAsiaTheme="minorHAnsi" w:hAnsiTheme="minorHAnsi" w:cstheme="minorBidi"/>
            <w:lang w:eastAsia="en-US"/>
          </w:rPr>
          <w:commentReference w:id="6"/>
        </w:r>
      </w:del>
      <w:r w:rsidRPr="007D3FE8">
        <w:t xml:space="preserve">. Amennyiben az érintett nem járul hozzá a cookie-k kezeléséhez, </w:t>
      </w:r>
      <w:del w:id="7" w:author="Ani" w:date="2020-11-20T11:33:00Z">
        <w:r w:rsidRPr="007D3FE8" w:rsidDel="00B549D3">
          <w:delText xml:space="preserve">úgy abban az esetben </w:delText>
        </w:r>
      </w:del>
      <w:ins w:id="8" w:author="Ani" w:date="2020-11-20T11:33:00Z">
        <w:r w:rsidR="00B549D3">
          <w:t xml:space="preserve">nem férhet hozzá </w:t>
        </w:r>
      </w:ins>
      <w:del w:id="9" w:author="Ani" w:date="2020-11-20T11:32:00Z">
        <w:r w:rsidRPr="007D3FE8" w:rsidDel="00B549D3">
          <w:delText xml:space="preserve">a hivatkozott honlapok egy </w:delText>
        </w:r>
      </w:del>
      <w:ins w:id="10" w:author="Ani" w:date="2020-11-20T11:32:00Z">
        <w:r w:rsidR="00B549D3">
          <w:t xml:space="preserve">a weblap egyes részeihez </w:t>
        </w:r>
      </w:ins>
      <w:del w:id="11" w:author="Ani" w:date="2020-11-20T11:32:00Z">
        <w:r w:rsidRPr="007D3FE8" w:rsidDel="00B549D3">
          <w:delText xml:space="preserve">részéhez </w:delText>
        </w:r>
      </w:del>
      <w:del w:id="12" w:author="Ani" w:date="2020-11-20T11:33:00Z">
        <w:r w:rsidRPr="007D3FE8" w:rsidDel="00B549D3">
          <w:delText xml:space="preserve">az érintett nem férhet hozzá </w:delText>
        </w:r>
      </w:del>
      <w:r w:rsidRPr="007D3FE8">
        <w:t>(például: testre szabások megjegyzése, jelszó vagy felhasználó név megjegyzése, stb).\</w:t>
      </w:r>
      <w:r w:rsidRPr="007D3FE8">
        <w:br/>
        <w:t>A sütik a honlap látogatójának a honlap használatához igénybe</w:t>
      </w:r>
      <w:ins w:id="13" w:author="Ani" w:date="2020-11-20T11:36:00Z">
        <w:r w:rsidR="00B549D3">
          <w:t xml:space="preserve"> </w:t>
        </w:r>
      </w:ins>
      <w:r w:rsidRPr="007D3FE8">
        <w:t xml:space="preserve">vett számítógépén, telefonján, </w:t>
      </w:r>
      <w:ins w:id="14" w:author="Ani" w:date="2020-11-20T11:36:00Z">
        <w:r w:rsidR="00B549D3">
          <w:t xml:space="preserve">vagy </w:t>
        </w:r>
      </w:ins>
      <w:r w:rsidRPr="007D3FE8">
        <w:t xml:space="preserve">egyéb eszközén kerülnek letárolásra, ugyanakkor </w:t>
      </w:r>
      <w:ins w:id="15" w:author="Ani" w:date="2020-11-20T11:36:00Z">
        <w:r w:rsidR="00B549D3">
          <w:t>mind</w:t>
        </w:r>
      </w:ins>
      <w:r w:rsidRPr="007D3FE8">
        <w:t>ez nem jelenti azt, hogy a sütik által a HBS hozzáférne egyéb adatokhoz ezeken az eszközökön.</w:t>
      </w:r>
    </w:p>
    <w:p w14:paraId="7D13A4EC" w14:textId="77777777" w:rsidR="007D3FE8" w:rsidRPr="007D3FE8" w:rsidRDefault="007D3FE8" w:rsidP="007D3FE8">
      <w:pPr>
        <w:pStyle w:val="Cmsor3"/>
        <w:pBdr>
          <w:top w:val="single" w:sz="2" w:space="0" w:color="E2E8F0"/>
          <w:left w:val="single" w:sz="2" w:space="0" w:color="E2E8F0"/>
          <w:bottom w:val="single" w:sz="2" w:space="0" w:color="E2E8F0"/>
          <w:right w:val="single" w:sz="2" w:space="0" w:color="E2E8F0"/>
        </w:pBdr>
        <w:rPr>
          <w:sz w:val="24"/>
          <w:szCs w:val="24"/>
        </w:rPr>
      </w:pPr>
      <w:r w:rsidRPr="007D3FE8">
        <w:rPr>
          <w:sz w:val="24"/>
          <w:szCs w:val="24"/>
        </w:rPr>
        <w:t>Miért használja a Társaság a cookie-kat a Honlapon?</w:t>
      </w:r>
    </w:p>
    <w:p w14:paraId="75AAE319" w14:textId="1FA6F99E" w:rsidR="007D3FE8" w:rsidRPr="007D3FE8" w:rsidRDefault="00B64055" w:rsidP="007D3FE8">
      <w:pPr>
        <w:pStyle w:val="NormlWeb"/>
        <w:pBdr>
          <w:top w:val="single" w:sz="2" w:space="0" w:color="E2E8F0"/>
          <w:left w:val="single" w:sz="2" w:space="0" w:color="E2E8F0"/>
          <w:bottom w:val="single" w:sz="2" w:space="0" w:color="E2E8F0"/>
          <w:right w:val="single" w:sz="2" w:space="0" w:color="E2E8F0"/>
        </w:pBdr>
      </w:pPr>
      <w:ins w:id="16" w:author="Ani" w:date="2020-11-20T11:45:00Z">
        <w:r>
          <w:t>A coo</w:t>
        </w:r>
      </w:ins>
      <w:ins w:id="17" w:author="Ani" w:date="2020-11-20T11:46:00Z">
        <w:r>
          <w:t xml:space="preserve">kie-k alkalmazásának célja a weboldalt látogatók igényeinek és szokásainak megértése, és ezzel annak folyamatos fejlesztése. </w:t>
        </w:r>
      </w:ins>
      <w:del w:id="18" w:author="Ani" w:date="2020-11-20T11:46:00Z">
        <w:r w:rsidR="007D3FE8" w:rsidRPr="007D3FE8" w:rsidDel="00B64055">
          <w:delText xml:space="preserve">A HBS cookie-kat alkalmaz a weboldal használatának megértéséhez, tartalmának javításához. </w:delText>
        </w:r>
      </w:del>
      <w:r w:rsidR="007D3FE8" w:rsidRPr="007D3FE8">
        <w:t>A cookie-k használatával a Társaság a honlapot személyre szabja a látogatások tapasztalatai alapján (például a cookie-k felismerik amikor a honlap látogatója ismételten megnyitja a Társaság honlapját). Cookie-kat annak érdekében is felhasználhatja a Társaság, hogy a Honlapon termékeket és szolgáltatásokat kínáljon a honlap látogatója részére.</w:t>
      </w:r>
    </w:p>
    <w:p w14:paraId="37D72F8B" w14:textId="77777777" w:rsidR="007D3FE8" w:rsidRPr="007D3FE8" w:rsidRDefault="007D3FE8" w:rsidP="007D3FE8">
      <w:pPr>
        <w:pStyle w:val="Cmsor3"/>
        <w:pBdr>
          <w:top w:val="single" w:sz="2" w:space="0" w:color="E2E8F0"/>
          <w:left w:val="single" w:sz="2" w:space="0" w:color="E2E8F0"/>
          <w:bottom w:val="single" w:sz="2" w:space="0" w:color="E2E8F0"/>
          <w:right w:val="single" w:sz="2" w:space="0" w:color="E2E8F0"/>
        </w:pBdr>
        <w:rPr>
          <w:sz w:val="24"/>
          <w:szCs w:val="24"/>
        </w:rPr>
      </w:pPr>
      <w:r w:rsidRPr="007D3FE8">
        <w:rPr>
          <w:sz w:val="24"/>
          <w:szCs w:val="24"/>
        </w:rPr>
        <w:t>Milyen típusú cookie-kat alkalmaz a HBS?</w:t>
      </w:r>
    </w:p>
    <w:p w14:paraId="5547ABE8" w14:textId="77777777" w:rsidR="007D3FE8" w:rsidRPr="007D3FE8" w:rsidRDefault="007D3FE8" w:rsidP="007D3FE8">
      <w:pPr>
        <w:pStyle w:val="NormlWeb"/>
        <w:pBdr>
          <w:top w:val="single" w:sz="2" w:space="0" w:color="E2E8F0"/>
          <w:left w:val="single" w:sz="2" w:space="0" w:color="E2E8F0"/>
          <w:bottom w:val="single" w:sz="2" w:space="0" w:color="E2E8F0"/>
          <w:right w:val="single" w:sz="2" w:space="0" w:color="E2E8F0"/>
        </w:pBdr>
      </w:pPr>
      <w:r w:rsidRPr="007D3FE8">
        <w:t>A cookie-k típusai:</w:t>
      </w:r>
    </w:p>
    <w:p w14:paraId="399AB6E7" w14:textId="77777777" w:rsidR="007D3FE8" w:rsidRPr="007D3FE8" w:rsidRDefault="007D3FE8" w:rsidP="007D3FE8">
      <w:pPr>
        <w:numPr>
          <w:ilvl w:val="0"/>
          <w:numId w:val="4"/>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hAnsi="Times New Roman" w:cs="Times New Roman"/>
          <w:sz w:val="24"/>
          <w:szCs w:val="24"/>
        </w:rPr>
      </w:pPr>
      <w:r w:rsidRPr="007D3FE8">
        <w:rPr>
          <w:rFonts w:ascii="Times New Roman" w:hAnsi="Times New Roman" w:cs="Times New Roman"/>
          <w:sz w:val="24"/>
          <w:szCs w:val="24"/>
        </w:rPr>
        <w:lastRenderedPageBreak/>
        <w:t>Szükséges cookie-k/sütik: A szükséges sütik a honlap működtetéséhez szükségesek, melyek gyűjtése emiatt nem kapcsolható ki. Ezek a sütik általában a honlap látogató tevékenységére tekintettel kerülnek rögzítésre, pl. preferenciák beállítása, bejelentkezés, vagy adatok megadása weblapon. A szükséges sütik blokkolhatóak vagy törölhetőek a böngészési beállítások módosításával, ugyanakkor ebben az esetben a honlap bizonyos funkciói nem lesznek elérhetőek.</w:t>
      </w:r>
    </w:p>
    <w:p w14:paraId="7F678AAA" w14:textId="2CC27061" w:rsidR="007D3FE8" w:rsidRPr="007D3FE8" w:rsidRDefault="007D3FE8" w:rsidP="007D3FE8">
      <w:pPr>
        <w:numPr>
          <w:ilvl w:val="0"/>
          <w:numId w:val="4"/>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hAnsi="Times New Roman" w:cs="Times New Roman"/>
          <w:sz w:val="24"/>
          <w:szCs w:val="24"/>
        </w:rPr>
      </w:pPr>
      <w:r w:rsidRPr="007D3FE8">
        <w:rPr>
          <w:rFonts w:ascii="Times New Roman" w:hAnsi="Times New Roman" w:cs="Times New Roman"/>
          <w:sz w:val="24"/>
          <w:szCs w:val="24"/>
        </w:rPr>
        <w:t xml:space="preserve">Statisztikai </w:t>
      </w:r>
      <w:ins w:id="19" w:author="Ani" w:date="2020-11-20T13:27:00Z">
        <w:r w:rsidR="004C050B">
          <w:rPr>
            <w:rFonts w:ascii="Times New Roman" w:hAnsi="Times New Roman" w:cs="Times New Roman"/>
            <w:sz w:val="24"/>
            <w:szCs w:val="24"/>
          </w:rPr>
          <w:t xml:space="preserve">(analitikai) </w:t>
        </w:r>
      </w:ins>
      <w:r w:rsidRPr="007D3FE8">
        <w:rPr>
          <w:rFonts w:ascii="Times New Roman" w:hAnsi="Times New Roman" w:cs="Times New Roman"/>
          <w:sz w:val="24"/>
          <w:szCs w:val="24"/>
        </w:rPr>
        <w:t>cookie-k/sütik: A statisztikai sütik segítségével a HBS azt ismeri meg, hogy a honlap látogatók hogyan használják a weboldalunkat. Ezen sütik használata segíti a HBS-t abban, hogy továbbfejleszthesse honlapját a látogatók igényeinek megfelelően.</w:t>
      </w:r>
    </w:p>
    <w:p w14:paraId="423F984A" w14:textId="77777777" w:rsidR="007D3FE8" w:rsidRPr="007D3FE8" w:rsidRDefault="007D3FE8" w:rsidP="007D3FE8">
      <w:pPr>
        <w:numPr>
          <w:ilvl w:val="0"/>
          <w:numId w:val="4"/>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hAnsi="Times New Roman" w:cs="Times New Roman"/>
          <w:sz w:val="24"/>
          <w:szCs w:val="24"/>
        </w:rPr>
      </w:pPr>
      <w:r w:rsidRPr="007D3FE8">
        <w:rPr>
          <w:rFonts w:ascii="Times New Roman" w:hAnsi="Times New Roman" w:cs="Times New Roman"/>
          <w:sz w:val="24"/>
          <w:szCs w:val="24"/>
        </w:rPr>
        <w:t>Működést segítő cookie-k/sütik: A működést segítő sütik speciális funkciókat és személyre szabást tesznek lehetővé. A sütiket a HBS helyezi el a látogató eszközén, vagy olyan harmadik fél, amely a honlappal kapcsolatban szolgáltatást nyújt a HBS-nek. Amennyiben a látogató nem engedélyezi a sütik használatát, előfordulhat, hogy egyes speciális funkciók nem megfelelően működnek.</w:t>
      </w:r>
    </w:p>
    <w:p w14:paraId="6EA883AB" w14:textId="77777777" w:rsidR="00092E98" w:rsidRDefault="007D3FE8" w:rsidP="007D3FE8">
      <w:pPr>
        <w:numPr>
          <w:ilvl w:val="0"/>
          <w:numId w:val="4"/>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ins w:id="20" w:author="Ani" w:date="2020-11-20T13:03:00Z"/>
          <w:rFonts w:ascii="Times New Roman" w:hAnsi="Times New Roman" w:cs="Times New Roman"/>
          <w:sz w:val="24"/>
          <w:szCs w:val="24"/>
        </w:rPr>
      </w:pPr>
      <w:r w:rsidRPr="007D3FE8">
        <w:rPr>
          <w:rFonts w:ascii="Times New Roman" w:hAnsi="Times New Roman" w:cs="Times New Roman"/>
          <w:sz w:val="24"/>
          <w:szCs w:val="24"/>
        </w:rPr>
        <w:t>Marketing cookie-k/sütik: A marketing sütiket a HBS a reklámok perszonalizálására, illetve célzott hirdetésre használja annak érdekében, hogy a honlap látogatónak leginkább releváns reklámot jelenítsen meg. További fontos funkciója ezeknek a sütiknek, hogy segítségükkel megelőzze a HBS azt, hogy már korábban mutatott hirdetést töltsön be a látogató részére. A marketing sütik biztosítják továbbá, hogy a hirdetések megfelelően kerüljenek megjelenítésre, illetve a hirdetések elérésének mérését és azt, hogy amennyiben a látogató úgy dönt, hogy a továbbiakban a marketing sütik vonatkozásában a hozzájárulást visszavonja, úgy a továbbiakban a hirdetések a látogató vonatkozásában ne jelenjenek meg. A HBS nem továbbítja ezen adatokat harmadik fél részére.</w:t>
      </w:r>
    </w:p>
    <w:p w14:paraId="1CC22487" w14:textId="3301FF36" w:rsidR="007D3FE8" w:rsidRPr="007D3FE8" w:rsidRDefault="007D3FE8" w:rsidP="00092E98">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ind w:left="360"/>
        <w:rPr>
          <w:rFonts w:ascii="Times New Roman" w:hAnsi="Times New Roman" w:cs="Times New Roman"/>
          <w:sz w:val="24"/>
          <w:szCs w:val="24"/>
        </w:rPr>
        <w:pPrChange w:id="21" w:author="Ani" w:date="2020-11-20T13:03:00Z">
          <w:pPr>
            <w:numPr>
              <w:numId w:val="4"/>
            </w:numPr>
            <w:pBdr>
              <w:top w:val="single" w:sz="2" w:space="0" w:color="E2E8F0"/>
              <w:left w:val="single" w:sz="2" w:space="0" w:color="E2E8F0"/>
              <w:bottom w:val="single" w:sz="2" w:space="0" w:color="E2E8F0"/>
              <w:right w:val="single" w:sz="2" w:space="0" w:color="E2E8F0"/>
            </w:pBdr>
            <w:tabs>
              <w:tab w:val="num" w:pos="720"/>
            </w:tabs>
            <w:spacing w:before="100" w:beforeAutospacing="1" w:after="100" w:afterAutospacing="1" w:line="240" w:lineRule="auto"/>
            <w:ind w:left="720" w:hanging="360"/>
          </w:pPr>
        </w:pPrChange>
      </w:pPr>
      <w:del w:id="22" w:author="Ani" w:date="2020-11-20T13:02:00Z">
        <w:r w:rsidRPr="007D3FE8" w:rsidDel="00092E98">
          <w:rPr>
            <w:rFonts w:ascii="Times New Roman" w:hAnsi="Times New Roman" w:cs="Times New Roman"/>
            <w:sz w:val="24"/>
            <w:szCs w:val="24"/>
          </w:rPr>
          <w:delText xml:space="preserve">&lt;br /&gt; </w:delText>
        </w:r>
      </w:del>
      <w:r w:rsidRPr="007D3FE8">
        <w:rPr>
          <w:rFonts w:ascii="Times New Roman" w:hAnsi="Times New Roman" w:cs="Times New Roman"/>
          <w:sz w:val="24"/>
          <w:szCs w:val="24"/>
        </w:rPr>
        <w:t>A cookie-k addig kerülnek tárolásra, míg azokat a honlap látogatója ki nem törli, vagy le nem jár a tárolási idő. A cookie-k tárolási idejére az alábbiak az irányadóak:</w:t>
      </w:r>
    </w:p>
    <w:p w14:paraId="5F001A1F" w14:textId="77777777" w:rsidR="007D3FE8" w:rsidRPr="007D3FE8" w:rsidRDefault="007D3FE8" w:rsidP="007D3FE8">
      <w:pPr>
        <w:numPr>
          <w:ilvl w:val="0"/>
          <w:numId w:val="4"/>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hAnsi="Times New Roman" w:cs="Times New Roman"/>
          <w:sz w:val="24"/>
          <w:szCs w:val="24"/>
        </w:rPr>
      </w:pPr>
      <w:r w:rsidRPr="007D3FE8">
        <w:rPr>
          <w:rFonts w:ascii="Times New Roman" w:hAnsi="Times New Roman" w:cs="Times New Roman"/>
          <w:sz w:val="24"/>
          <w:szCs w:val="24"/>
        </w:rPr>
        <w:t>„Session cookie” (munkamenet alatti süti): ezen típusú sütik ideiglenesen kerülnek tárolásra, a tárolási idő ahhoz a munkamenethez igazodik, amíg a látogató a honlapot böngészi. A böngésző munkamenete akkor kezdődik, amikor a felhasználó a böngésző ablakot megnyitja és akkor fejeződik be, amikor a felhasználó a böngésző ablakot bezárja. A böngésző ablak bezárását követően valamennyi „session cookie” törlődik.</w:t>
      </w:r>
    </w:p>
    <w:p w14:paraId="21F6F141" w14:textId="77777777" w:rsidR="007D3FE8" w:rsidRPr="007D3FE8" w:rsidRDefault="007D3FE8" w:rsidP="007D3FE8">
      <w:pPr>
        <w:numPr>
          <w:ilvl w:val="0"/>
          <w:numId w:val="4"/>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hAnsi="Times New Roman" w:cs="Times New Roman"/>
          <w:sz w:val="24"/>
          <w:szCs w:val="24"/>
        </w:rPr>
      </w:pPr>
      <w:r w:rsidRPr="007D3FE8">
        <w:rPr>
          <w:rFonts w:ascii="Times New Roman" w:hAnsi="Times New Roman" w:cs="Times New Roman"/>
          <w:sz w:val="24"/>
          <w:szCs w:val="24"/>
        </w:rPr>
        <w:t>„Persistent cookie” (tartós süti): ezen típusú sütik az alábbi táblázatban meghatározott időtartamig kerülnek tárolásra a felhasználó számítógépén. Ezek a sütik tehát a böngésző ablak bezárásakor nem, csak a meghatározott időtartam elteltével törlődnek.</w:t>
      </w:r>
    </w:p>
    <w:p w14:paraId="199203DC" w14:textId="77777777" w:rsidR="007D3FE8" w:rsidRPr="007D3FE8" w:rsidRDefault="007D3FE8" w:rsidP="007D3FE8">
      <w:pPr>
        <w:pStyle w:val="NormlWeb"/>
        <w:pBdr>
          <w:top w:val="single" w:sz="2" w:space="0" w:color="E2E8F0"/>
          <w:left w:val="single" w:sz="2" w:space="0" w:color="E2E8F0"/>
          <w:bottom w:val="single" w:sz="2" w:space="0" w:color="E2E8F0"/>
          <w:right w:val="single" w:sz="2" w:space="0" w:color="E2E8F0"/>
        </w:pBdr>
      </w:pPr>
      <w:r w:rsidRPr="007D3FE8">
        <w:t>Azt figyelembe véve, hogy a cookie-k mely internetes oldalon tárolódnak le, az alábbi típusokat különböztetjük meg:</w:t>
      </w:r>
    </w:p>
    <w:p w14:paraId="11AAE013" w14:textId="77777777" w:rsidR="007D3FE8" w:rsidRPr="007D3FE8" w:rsidRDefault="007D3FE8" w:rsidP="007D3FE8">
      <w:pPr>
        <w:numPr>
          <w:ilvl w:val="0"/>
          <w:numId w:val="5"/>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hAnsi="Times New Roman" w:cs="Times New Roman"/>
          <w:sz w:val="24"/>
          <w:szCs w:val="24"/>
        </w:rPr>
      </w:pPr>
      <w:r w:rsidRPr="007D3FE8">
        <w:rPr>
          <w:rFonts w:ascii="Times New Roman" w:hAnsi="Times New Roman" w:cs="Times New Roman"/>
          <w:sz w:val="24"/>
          <w:szCs w:val="24"/>
        </w:rPr>
        <w:t>„Saját” süti: ebben az esetben a sütik azon a honlapon keresztül kerülnek tárolásra, amelyet a felhasználó meglátogat</w:t>
      </w:r>
    </w:p>
    <w:p w14:paraId="6362E183" w14:textId="77777777" w:rsidR="007D3FE8" w:rsidRPr="007D3FE8" w:rsidRDefault="007D3FE8" w:rsidP="007D3FE8">
      <w:pPr>
        <w:numPr>
          <w:ilvl w:val="0"/>
          <w:numId w:val="5"/>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hAnsi="Times New Roman" w:cs="Times New Roman"/>
          <w:sz w:val="24"/>
          <w:szCs w:val="24"/>
        </w:rPr>
      </w:pPr>
      <w:r w:rsidRPr="007D3FE8">
        <w:rPr>
          <w:rFonts w:ascii="Times New Roman" w:hAnsi="Times New Roman" w:cs="Times New Roman"/>
          <w:sz w:val="24"/>
          <w:szCs w:val="24"/>
        </w:rPr>
        <w:t>Harmadik feles süti: ebben az esetben a sütik nem a HBS, hanem egy másik internetes oldalon kerülnek tárolásra.</w:t>
      </w:r>
    </w:p>
    <w:p w14:paraId="637249A9" w14:textId="5F338ACF" w:rsidR="007D3FE8" w:rsidRPr="007D3FE8" w:rsidRDefault="007D3FE8" w:rsidP="007D3FE8">
      <w:pPr>
        <w:pStyle w:val="Cmsor3"/>
        <w:pBdr>
          <w:top w:val="single" w:sz="2" w:space="0" w:color="E2E8F0"/>
          <w:left w:val="single" w:sz="2" w:space="0" w:color="E2E8F0"/>
          <w:bottom w:val="single" w:sz="2" w:space="0" w:color="E2E8F0"/>
          <w:right w:val="single" w:sz="2" w:space="0" w:color="E2E8F0"/>
        </w:pBdr>
        <w:rPr>
          <w:sz w:val="24"/>
          <w:szCs w:val="24"/>
        </w:rPr>
      </w:pPr>
      <w:del w:id="23" w:author="Ani" w:date="2020-11-20T13:09:00Z">
        <w:r w:rsidRPr="007D3FE8" w:rsidDel="00092E98">
          <w:rPr>
            <w:sz w:val="24"/>
            <w:szCs w:val="24"/>
          </w:rPr>
          <w:delText>Eltekintve a fent említettektől, milyen egyéb adatot gyűjt a HBS?</w:delText>
        </w:r>
      </w:del>
      <w:ins w:id="24" w:author="Ani" w:date="2020-11-20T13:09:00Z">
        <w:r w:rsidR="00092E98">
          <w:rPr>
            <w:sz w:val="24"/>
            <w:szCs w:val="24"/>
          </w:rPr>
          <w:t>Milyen további adatok gyűjtése folyik?</w:t>
        </w:r>
      </w:ins>
    </w:p>
    <w:p w14:paraId="3280C7E4" w14:textId="77777777" w:rsidR="007D3FE8" w:rsidRPr="007D3FE8" w:rsidRDefault="007D3FE8" w:rsidP="007D3FE8">
      <w:pPr>
        <w:pStyle w:val="NormlWeb"/>
        <w:pBdr>
          <w:top w:val="single" w:sz="2" w:space="0" w:color="E2E8F0"/>
          <w:left w:val="single" w:sz="2" w:space="0" w:color="E2E8F0"/>
          <w:bottom w:val="single" w:sz="2" w:space="0" w:color="E2E8F0"/>
          <w:right w:val="single" w:sz="2" w:space="0" w:color="E2E8F0"/>
        </w:pBdr>
      </w:pPr>
      <w:r w:rsidRPr="007D3FE8">
        <w:t xml:space="preserve">A különféle szabványos technikai és tranzakciós adatok gyűjtésére további adatokat gyűjthet a Társaság a Honlap látogatóiról, miközben meglátogatják a Honlapot a weboldal megfelelő </w:t>
      </w:r>
      <w:r w:rsidRPr="007D3FE8">
        <w:lastRenderedPageBreak/>
        <w:t>működésének és a felhasználói élmény javításának érdekében. Ezek a következő típusú információkat tartalmazhatják:</w:t>
      </w:r>
    </w:p>
    <w:p w14:paraId="11813419" w14:textId="77777777" w:rsidR="007D3FE8" w:rsidRPr="007D3FE8" w:rsidRDefault="007D3FE8" w:rsidP="007D3FE8">
      <w:pPr>
        <w:numPr>
          <w:ilvl w:val="0"/>
          <w:numId w:val="6"/>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hAnsi="Times New Roman" w:cs="Times New Roman"/>
          <w:sz w:val="24"/>
          <w:szCs w:val="24"/>
        </w:rPr>
      </w:pPr>
      <w:r w:rsidRPr="007D3FE8">
        <w:rPr>
          <w:rFonts w:ascii="Times New Roman" w:hAnsi="Times New Roman" w:cs="Times New Roman"/>
          <w:sz w:val="24"/>
          <w:szCs w:val="24"/>
        </w:rPr>
        <w:t>a böngészővel és az eszközzel kapcsolatos adatok,</w:t>
      </w:r>
    </w:p>
    <w:p w14:paraId="24B85463" w14:textId="77777777" w:rsidR="007D3FE8" w:rsidRPr="007D3FE8" w:rsidRDefault="007D3FE8" w:rsidP="007D3FE8">
      <w:pPr>
        <w:numPr>
          <w:ilvl w:val="0"/>
          <w:numId w:val="6"/>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hAnsi="Times New Roman" w:cs="Times New Roman"/>
          <w:sz w:val="24"/>
          <w:szCs w:val="24"/>
        </w:rPr>
      </w:pPr>
      <w:r w:rsidRPr="007D3FE8">
        <w:rPr>
          <w:rFonts w:ascii="Times New Roman" w:hAnsi="Times New Roman" w:cs="Times New Roman"/>
          <w:sz w:val="24"/>
          <w:szCs w:val="24"/>
        </w:rPr>
        <w:t>statisztikai információk a Honlap használatáról.</w:t>
      </w:r>
    </w:p>
    <w:tbl>
      <w:tblPr>
        <w:tblW w:w="0" w:type="auto"/>
        <w:tblBorders>
          <w:top w:val="single" w:sz="2" w:space="0" w:color="E2E8F0"/>
          <w:left w:val="single" w:sz="2" w:space="0" w:color="E2E8F0"/>
          <w:bottom w:val="single" w:sz="2" w:space="0" w:color="E2E8F0"/>
          <w:right w:val="single" w:sz="2" w:space="0" w:color="E2E8F0"/>
        </w:tblBorders>
        <w:tblLayout w:type="fixed"/>
        <w:tblCellMar>
          <w:top w:w="15" w:type="dxa"/>
          <w:left w:w="15" w:type="dxa"/>
          <w:bottom w:w="15" w:type="dxa"/>
          <w:right w:w="15" w:type="dxa"/>
        </w:tblCellMar>
        <w:tblLook w:val="04A0" w:firstRow="1" w:lastRow="0" w:firstColumn="1" w:lastColumn="0" w:noHBand="0" w:noVBand="1"/>
        <w:tblPrChange w:id="25" w:author="Ani" w:date="2020-11-20T13:17:00Z">
          <w:tblPr>
            <w:tblW w:w="0" w:type="auto"/>
            <w:tblBorders>
              <w:top w:val="single" w:sz="2" w:space="0" w:color="E2E8F0"/>
              <w:left w:val="single" w:sz="2" w:space="0" w:color="E2E8F0"/>
              <w:bottom w:val="single" w:sz="2" w:space="0" w:color="E2E8F0"/>
              <w:right w:val="single" w:sz="2" w:space="0" w:color="E2E8F0"/>
            </w:tblBorders>
            <w:tblCellMar>
              <w:top w:w="15" w:type="dxa"/>
              <w:left w:w="15" w:type="dxa"/>
              <w:bottom w:w="15" w:type="dxa"/>
              <w:right w:w="15" w:type="dxa"/>
            </w:tblCellMar>
            <w:tblLook w:val="04A0" w:firstRow="1" w:lastRow="0" w:firstColumn="1" w:lastColumn="0" w:noHBand="0" w:noVBand="1"/>
          </w:tblPr>
        </w:tblPrChange>
      </w:tblPr>
      <w:tblGrid>
        <w:gridCol w:w="2177"/>
        <w:gridCol w:w="4471"/>
        <w:gridCol w:w="1246"/>
        <w:gridCol w:w="1148"/>
        <w:tblGridChange w:id="26">
          <w:tblGrid>
            <w:gridCol w:w="2280"/>
            <w:gridCol w:w="3575"/>
            <w:gridCol w:w="2027"/>
            <w:gridCol w:w="1160"/>
          </w:tblGrid>
        </w:tblGridChange>
      </w:tblGrid>
      <w:tr w:rsidR="007D3FE8" w:rsidRPr="007D3FE8" w14:paraId="2C31871B" w14:textId="77777777" w:rsidTr="00537411">
        <w:tc>
          <w:tcPr>
            <w:tcW w:w="2177" w:type="dxa"/>
            <w:tcBorders>
              <w:top w:val="single" w:sz="24" w:space="0" w:color="E2E8F0"/>
              <w:left w:val="single" w:sz="12" w:space="0" w:color="E2E8F0"/>
              <w:bottom w:val="single" w:sz="24" w:space="0" w:color="E2E8F0"/>
              <w:right w:val="single" w:sz="12" w:space="0" w:color="E2E8F0"/>
            </w:tcBorders>
            <w:hideMark/>
            <w:tcPrChange w:id="27" w:author="Ani" w:date="2020-11-20T13:17:00Z">
              <w:tcPr>
                <w:tcW w:w="0" w:type="auto"/>
                <w:tcBorders>
                  <w:top w:val="single" w:sz="24" w:space="0" w:color="E2E8F0"/>
                  <w:left w:val="single" w:sz="12" w:space="0" w:color="E2E8F0"/>
                  <w:bottom w:val="single" w:sz="24" w:space="0" w:color="E2E8F0"/>
                  <w:right w:val="single" w:sz="12" w:space="0" w:color="E2E8F0"/>
                </w:tcBorders>
                <w:hideMark/>
              </w:tcPr>
            </w:tcPrChange>
          </w:tcPr>
          <w:p w14:paraId="4E8A215F" w14:textId="77777777" w:rsidR="007D3FE8" w:rsidRPr="007D3FE8" w:rsidRDefault="007D3FE8">
            <w:pPr>
              <w:pStyle w:val="NormlWeb"/>
              <w:pBdr>
                <w:top w:val="single" w:sz="2" w:space="0" w:color="E2E8F0"/>
                <w:left w:val="single" w:sz="2" w:space="0" w:color="E2E8F0"/>
                <w:bottom w:val="single" w:sz="2" w:space="0" w:color="E2E8F0"/>
                <w:right w:val="single" w:sz="2" w:space="0" w:color="E2E8F0"/>
              </w:pBdr>
              <w:rPr>
                <w:b/>
                <w:bCs/>
              </w:rPr>
            </w:pPr>
            <w:r w:rsidRPr="007D3FE8">
              <w:rPr>
                <w:b/>
                <w:bCs/>
                <w:bdr w:val="single" w:sz="2" w:space="0" w:color="E2E8F0" w:frame="1"/>
              </w:rPr>
              <w:t>Cookie</w:t>
            </w:r>
          </w:p>
        </w:tc>
        <w:tc>
          <w:tcPr>
            <w:tcW w:w="4471" w:type="dxa"/>
            <w:tcBorders>
              <w:top w:val="single" w:sz="24" w:space="0" w:color="E2E8F0"/>
              <w:left w:val="single" w:sz="12" w:space="0" w:color="E2E8F0"/>
              <w:bottom w:val="single" w:sz="24" w:space="0" w:color="E2E8F0"/>
              <w:right w:val="single" w:sz="12" w:space="0" w:color="E2E8F0"/>
            </w:tcBorders>
            <w:hideMark/>
            <w:tcPrChange w:id="28" w:author="Ani" w:date="2020-11-20T13:17:00Z">
              <w:tcPr>
                <w:tcW w:w="0" w:type="auto"/>
                <w:tcBorders>
                  <w:top w:val="single" w:sz="24" w:space="0" w:color="E2E8F0"/>
                  <w:left w:val="single" w:sz="12" w:space="0" w:color="E2E8F0"/>
                  <w:bottom w:val="single" w:sz="24" w:space="0" w:color="E2E8F0"/>
                  <w:right w:val="single" w:sz="12" w:space="0" w:color="E2E8F0"/>
                </w:tcBorders>
                <w:hideMark/>
              </w:tcPr>
            </w:tcPrChange>
          </w:tcPr>
          <w:p w14:paraId="242F1753" w14:textId="2D98910F" w:rsidR="007D3FE8" w:rsidRPr="007D3FE8" w:rsidRDefault="007D3FE8">
            <w:pPr>
              <w:pStyle w:val="NormlWeb"/>
              <w:pBdr>
                <w:top w:val="single" w:sz="2" w:space="0" w:color="E2E8F0"/>
                <w:left w:val="single" w:sz="2" w:space="0" w:color="E2E8F0"/>
                <w:bottom w:val="single" w:sz="2" w:space="0" w:color="E2E8F0"/>
                <w:right w:val="single" w:sz="2" w:space="0" w:color="E2E8F0"/>
              </w:pBdr>
            </w:pPr>
            <w:del w:id="29" w:author="Ani" w:date="2020-11-20T13:17:00Z">
              <w:r w:rsidRPr="007D3FE8" w:rsidDel="00537411">
                <w:rPr>
                  <w:b/>
                  <w:bCs/>
                  <w:bdr w:val="single" w:sz="2" w:space="0" w:color="E2E8F0" w:frame="1"/>
                </w:rPr>
                <w:delText>Description</w:delText>
              </w:r>
            </w:del>
            <w:ins w:id="30" w:author="Ani" w:date="2020-11-20T13:17:00Z">
              <w:r w:rsidR="00537411">
                <w:rPr>
                  <w:b/>
                  <w:bCs/>
                  <w:bdr w:val="single" w:sz="2" w:space="0" w:color="E2E8F0" w:frame="1"/>
                </w:rPr>
                <w:t>Leírás</w:t>
              </w:r>
            </w:ins>
          </w:p>
        </w:tc>
        <w:tc>
          <w:tcPr>
            <w:tcW w:w="1246" w:type="dxa"/>
            <w:tcBorders>
              <w:top w:val="single" w:sz="24" w:space="0" w:color="E2E8F0"/>
              <w:left w:val="single" w:sz="12" w:space="0" w:color="E2E8F0"/>
              <w:bottom w:val="single" w:sz="24" w:space="0" w:color="E2E8F0"/>
              <w:right w:val="single" w:sz="12" w:space="0" w:color="E2E8F0"/>
            </w:tcBorders>
            <w:hideMark/>
            <w:tcPrChange w:id="31" w:author="Ani" w:date="2020-11-20T13:17:00Z">
              <w:tcPr>
                <w:tcW w:w="0" w:type="auto"/>
                <w:tcBorders>
                  <w:top w:val="single" w:sz="24" w:space="0" w:color="E2E8F0"/>
                  <w:left w:val="single" w:sz="12" w:space="0" w:color="E2E8F0"/>
                  <w:bottom w:val="single" w:sz="24" w:space="0" w:color="E2E8F0"/>
                  <w:right w:val="single" w:sz="12" w:space="0" w:color="E2E8F0"/>
                </w:tcBorders>
                <w:hideMark/>
              </w:tcPr>
            </w:tcPrChange>
          </w:tcPr>
          <w:p w14:paraId="3D9E8E83" w14:textId="0C4A98C3" w:rsidR="007D3FE8" w:rsidRPr="007D3FE8" w:rsidRDefault="007D3FE8">
            <w:pPr>
              <w:pStyle w:val="NormlWeb"/>
              <w:pBdr>
                <w:top w:val="single" w:sz="2" w:space="0" w:color="E2E8F0"/>
                <w:left w:val="single" w:sz="2" w:space="0" w:color="E2E8F0"/>
                <w:bottom w:val="single" w:sz="2" w:space="0" w:color="E2E8F0"/>
                <w:right w:val="single" w:sz="2" w:space="0" w:color="E2E8F0"/>
              </w:pBdr>
            </w:pPr>
            <w:del w:id="32" w:author="Ani" w:date="2020-11-20T13:17:00Z">
              <w:r w:rsidRPr="007D3FE8" w:rsidDel="00537411">
                <w:rPr>
                  <w:b/>
                  <w:bCs/>
                  <w:bdr w:val="single" w:sz="2" w:space="0" w:color="E2E8F0" w:frame="1"/>
                </w:rPr>
                <w:delText>Duration</w:delText>
              </w:r>
            </w:del>
            <w:ins w:id="33" w:author="Ani" w:date="2020-11-20T13:17:00Z">
              <w:r w:rsidR="00537411">
                <w:rPr>
                  <w:b/>
                  <w:bCs/>
                  <w:bdr w:val="single" w:sz="2" w:space="0" w:color="E2E8F0" w:frame="1"/>
                </w:rPr>
                <w:t>Időtartam</w:t>
              </w:r>
            </w:ins>
          </w:p>
        </w:tc>
        <w:tc>
          <w:tcPr>
            <w:tcW w:w="1148" w:type="dxa"/>
            <w:tcBorders>
              <w:top w:val="single" w:sz="24" w:space="0" w:color="E2E8F0"/>
              <w:left w:val="single" w:sz="12" w:space="0" w:color="E2E8F0"/>
              <w:bottom w:val="single" w:sz="24" w:space="0" w:color="E2E8F0"/>
              <w:right w:val="single" w:sz="12" w:space="0" w:color="E2E8F0"/>
            </w:tcBorders>
            <w:hideMark/>
            <w:tcPrChange w:id="34" w:author="Ani" w:date="2020-11-20T13:17:00Z">
              <w:tcPr>
                <w:tcW w:w="0" w:type="auto"/>
                <w:tcBorders>
                  <w:top w:val="single" w:sz="24" w:space="0" w:color="E2E8F0"/>
                  <w:left w:val="single" w:sz="12" w:space="0" w:color="E2E8F0"/>
                  <w:bottom w:val="single" w:sz="24" w:space="0" w:color="E2E8F0"/>
                  <w:right w:val="single" w:sz="12" w:space="0" w:color="E2E8F0"/>
                </w:tcBorders>
                <w:hideMark/>
              </w:tcPr>
            </w:tcPrChange>
          </w:tcPr>
          <w:p w14:paraId="06CE1CBF" w14:textId="76D38D6F" w:rsidR="007D3FE8" w:rsidRPr="007D3FE8" w:rsidRDefault="007D3FE8">
            <w:pPr>
              <w:pStyle w:val="NormlWeb"/>
              <w:pBdr>
                <w:top w:val="single" w:sz="2" w:space="0" w:color="E2E8F0"/>
                <w:left w:val="single" w:sz="2" w:space="0" w:color="E2E8F0"/>
                <w:bottom w:val="single" w:sz="2" w:space="0" w:color="E2E8F0"/>
                <w:right w:val="single" w:sz="2" w:space="0" w:color="E2E8F0"/>
              </w:pBdr>
            </w:pPr>
            <w:del w:id="35" w:author="Ani" w:date="2020-11-20T13:17:00Z">
              <w:r w:rsidRPr="007D3FE8" w:rsidDel="00537411">
                <w:rPr>
                  <w:b/>
                  <w:bCs/>
                  <w:bdr w:val="single" w:sz="2" w:space="0" w:color="E2E8F0" w:frame="1"/>
                </w:rPr>
                <w:delText>Type</w:delText>
              </w:r>
            </w:del>
            <w:ins w:id="36" w:author="Ani" w:date="2020-11-20T13:17:00Z">
              <w:r w:rsidR="00537411">
                <w:rPr>
                  <w:b/>
                  <w:bCs/>
                  <w:bdr w:val="single" w:sz="2" w:space="0" w:color="E2E8F0" w:frame="1"/>
                </w:rPr>
                <w:t>Típus</w:t>
              </w:r>
            </w:ins>
          </w:p>
        </w:tc>
      </w:tr>
      <w:tr w:rsidR="007D3FE8" w:rsidRPr="007D3FE8" w14:paraId="16F4CB7B" w14:textId="77777777" w:rsidTr="00537411">
        <w:tc>
          <w:tcPr>
            <w:tcW w:w="2177" w:type="dxa"/>
            <w:tcBorders>
              <w:top w:val="single" w:sz="24" w:space="0" w:color="E2E8F0"/>
              <w:left w:val="single" w:sz="12" w:space="0" w:color="E2E8F0"/>
              <w:bottom w:val="single" w:sz="24" w:space="0" w:color="E2E8F0"/>
              <w:right w:val="single" w:sz="12" w:space="0" w:color="E2E8F0"/>
            </w:tcBorders>
            <w:hideMark/>
            <w:tcPrChange w:id="37" w:author="Ani" w:date="2020-11-20T13:17:00Z">
              <w:tcPr>
                <w:tcW w:w="0" w:type="auto"/>
                <w:tcBorders>
                  <w:top w:val="single" w:sz="24" w:space="0" w:color="E2E8F0"/>
                  <w:left w:val="single" w:sz="12" w:space="0" w:color="E2E8F0"/>
                  <w:bottom w:val="single" w:sz="24" w:space="0" w:color="E2E8F0"/>
                  <w:right w:val="single" w:sz="12" w:space="0" w:color="E2E8F0"/>
                </w:tcBorders>
                <w:hideMark/>
              </w:tcPr>
            </w:tcPrChange>
          </w:tcPr>
          <w:p w14:paraId="0318E7BC" w14:textId="77777777" w:rsidR="007D3FE8" w:rsidRPr="007D3FE8" w:rsidRDefault="007D3FE8">
            <w:pPr>
              <w:pStyle w:val="NormlWeb"/>
              <w:pBdr>
                <w:top w:val="single" w:sz="2" w:space="0" w:color="E2E8F0"/>
                <w:left w:val="single" w:sz="2" w:space="0" w:color="E2E8F0"/>
                <w:bottom w:val="single" w:sz="2" w:space="0" w:color="E2E8F0"/>
                <w:right w:val="single" w:sz="2" w:space="0" w:color="E2E8F0"/>
              </w:pBdr>
              <w:rPr>
                <w:b/>
                <w:bCs/>
              </w:rPr>
            </w:pPr>
            <w:r w:rsidRPr="007D3FE8">
              <w:rPr>
                <w:b/>
                <w:bCs/>
              </w:rPr>
              <w:t>_gid</w:t>
            </w:r>
          </w:p>
        </w:tc>
        <w:tc>
          <w:tcPr>
            <w:tcW w:w="4471" w:type="dxa"/>
            <w:tcBorders>
              <w:top w:val="single" w:sz="24" w:space="0" w:color="E2E8F0"/>
              <w:left w:val="single" w:sz="12" w:space="0" w:color="E2E8F0"/>
              <w:bottom w:val="single" w:sz="24" w:space="0" w:color="E2E8F0"/>
              <w:right w:val="single" w:sz="12" w:space="0" w:color="E2E8F0"/>
            </w:tcBorders>
            <w:hideMark/>
            <w:tcPrChange w:id="38" w:author="Ani" w:date="2020-11-20T13:17:00Z">
              <w:tcPr>
                <w:tcW w:w="0" w:type="auto"/>
                <w:tcBorders>
                  <w:top w:val="single" w:sz="24" w:space="0" w:color="E2E8F0"/>
                  <w:left w:val="single" w:sz="12" w:space="0" w:color="E2E8F0"/>
                  <w:bottom w:val="single" w:sz="24" w:space="0" w:color="E2E8F0"/>
                  <w:right w:val="single" w:sz="12" w:space="0" w:color="E2E8F0"/>
                </w:tcBorders>
                <w:hideMark/>
              </w:tcPr>
            </w:tcPrChange>
          </w:tcPr>
          <w:p w14:paraId="6D7ED15D" w14:textId="3606D32F" w:rsidR="007D3FE8" w:rsidRPr="007D3FE8" w:rsidRDefault="00537411">
            <w:pPr>
              <w:pStyle w:val="NormlWeb"/>
              <w:pBdr>
                <w:top w:val="single" w:sz="2" w:space="0" w:color="E2E8F0"/>
                <w:left w:val="single" w:sz="2" w:space="0" w:color="E2E8F0"/>
                <w:bottom w:val="single" w:sz="2" w:space="0" w:color="E2E8F0"/>
                <w:right w:val="single" w:sz="2" w:space="0" w:color="E2E8F0"/>
              </w:pBdr>
            </w:pPr>
            <w:ins w:id="39" w:author="Ani" w:date="2020-11-20T13:17:00Z">
              <w:r>
                <w:t>Ezt a sütit a Google Analyti</w:t>
              </w:r>
            </w:ins>
            <w:ins w:id="40" w:author="Ani" w:date="2020-11-20T13:18:00Z">
              <w:r>
                <w:t xml:space="preserve">cs használja. Arról </w:t>
              </w:r>
            </w:ins>
            <w:ins w:id="41" w:author="Ani" w:date="2020-11-20T13:19:00Z">
              <w:r>
                <w:t xml:space="preserve">rögzít </w:t>
              </w:r>
            </w:ins>
            <w:ins w:id="42" w:author="Ani" w:date="2020-11-20T13:18:00Z">
              <w:r>
                <w:t>információt, hogy a látogatók miként használják a weblapot, emellett segítséget nyújtanak a weblap működését elemző analitikai j</w:t>
              </w:r>
            </w:ins>
            <w:ins w:id="43" w:author="Ani" w:date="2020-11-20T13:19:00Z">
              <w:r>
                <w:t>elentés elkészítésében is. A gyűjtött információk közé tartozik a látogatók száma, az oldal, ahonnan érkeztek, az oldalak, ame</w:t>
              </w:r>
            </w:ins>
            <w:ins w:id="44" w:author="Ani" w:date="2020-11-20T13:20:00Z">
              <w:r>
                <w:t xml:space="preserve">lyeket felkerestek. Az adatok anonimizáltak. </w:t>
              </w:r>
            </w:ins>
            <w:del w:id="45" w:author="Ani" w:date="2020-11-20T13:20:00Z">
              <w:r w:rsidR="007D3FE8" w:rsidRPr="007D3FE8" w:rsidDel="00537411">
                <w:delText>This cookie is installed by Google Analytics. The cookie is used to store information of how visitors use a website and helps in creating an analytics report of how the website is doing. The data collected including the number visitors, the source where they have come from, and the pages visited in an anonymous form.</w:delText>
              </w:r>
            </w:del>
          </w:p>
        </w:tc>
        <w:tc>
          <w:tcPr>
            <w:tcW w:w="1246" w:type="dxa"/>
            <w:tcBorders>
              <w:top w:val="single" w:sz="24" w:space="0" w:color="E2E8F0"/>
              <w:left w:val="single" w:sz="12" w:space="0" w:color="E2E8F0"/>
              <w:bottom w:val="single" w:sz="24" w:space="0" w:color="E2E8F0"/>
              <w:right w:val="single" w:sz="12" w:space="0" w:color="E2E8F0"/>
            </w:tcBorders>
            <w:hideMark/>
            <w:tcPrChange w:id="46" w:author="Ani" w:date="2020-11-20T13:17:00Z">
              <w:tcPr>
                <w:tcW w:w="0" w:type="auto"/>
                <w:tcBorders>
                  <w:top w:val="single" w:sz="24" w:space="0" w:color="E2E8F0"/>
                  <w:left w:val="single" w:sz="12" w:space="0" w:color="E2E8F0"/>
                  <w:bottom w:val="single" w:sz="24" w:space="0" w:color="E2E8F0"/>
                  <w:right w:val="single" w:sz="12" w:space="0" w:color="E2E8F0"/>
                </w:tcBorders>
                <w:hideMark/>
              </w:tcPr>
            </w:tcPrChange>
          </w:tcPr>
          <w:p w14:paraId="3532D439" w14:textId="710FAB28" w:rsidR="007D3FE8" w:rsidRPr="007D3FE8" w:rsidRDefault="007D3FE8">
            <w:pPr>
              <w:pStyle w:val="NormlWeb"/>
              <w:pBdr>
                <w:top w:val="single" w:sz="2" w:space="0" w:color="E2E8F0"/>
                <w:left w:val="single" w:sz="2" w:space="0" w:color="E2E8F0"/>
                <w:bottom w:val="single" w:sz="2" w:space="0" w:color="E2E8F0"/>
                <w:right w:val="single" w:sz="2" w:space="0" w:color="E2E8F0"/>
              </w:pBdr>
            </w:pPr>
            <w:r w:rsidRPr="007D3FE8">
              <w:t xml:space="preserve">1 </w:t>
            </w:r>
            <w:del w:id="47" w:author="Ani" w:date="2020-11-20T13:28:00Z">
              <w:r w:rsidRPr="007D3FE8" w:rsidDel="007A5656">
                <w:delText>day</w:delText>
              </w:r>
            </w:del>
            <w:ins w:id="48" w:author="Ani" w:date="2020-11-20T13:28:00Z">
              <w:r w:rsidR="007A5656">
                <w:t>nap</w:t>
              </w:r>
            </w:ins>
          </w:p>
        </w:tc>
        <w:tc>
          <w:tcPr>
            <w:tcW w:w="1148" w:type="dxa"/>
            <w:tcBorders>
              <w:top w:val="single" w:sz="24" w:space="0" w:color="E2E8F0"/>
              <w:left w:val="single" w:sz="12" w:space="0" w:color="E2E8F0"/>
              <w:bottom w:val="single" w:sz="24" w:space="0" w:color="E2E8F0"/>
              <w:right w:val="single" w:sz="12" w:space="0" w:color="E2E8F0"/>
            </w:tcBorders>
            <w:hideMark/>
            <w:tcPrChange w:id="49" w:author="Ani" w:date="2020-11-20T13:17:00Z">
              <w:tcPr>
                <w:tcW w:w="0" w:type="auto"/>
                <w:tcBorders>
                  <w:top w:val="single" w:sz="24" w:space="0" w:color="E2E8F0"/>
                  <w:left w:val="single" w:sz="12" w:space="0" w:color="E2E8F0"/>
                  <w:bottom w:val="single" w:sz="24" w:space="0" w:color="E2E8F0"/>
                  <w:right w:val="single" w:sz="12" w:space="0" w:color="E2E8F0"/>
                </w:tcBorders>
                <w:hideMark/>
              </w:tcPr>
            </w:tcPrChange>
          </w:tcPr>
          <w:p w14:paraId="7A046DCA" w14:textId="5CAD69C9" w:rsidR="007D3FE8" w:rsidRPr="007D3FE8" w:rsidRDefault="007D3FE8">
            <w:pPr>
              <w:pStyle w:val="NormlWeb"/>
              <w:pBdr>
                <w:top w:val="single" w:sz="2" w:space="0" w:color="E2E8F0"/>
                <w:left w:val="single" w:sz="2" w:space="0" w:color="E2E8F0"/>
                <w:bottom w:val="single" w:sz="2" w:space="0" w:color="E2E8F0"/>
                <w:right w:val="single" w:sz="2" w:space="0" w:color="E2E8F0"/>
              </w:pBdr>
            </w:pPr>
            <w:del w:id="50" w:author="Ani" w:date="2020-11-20T13:25:00Z">
              <w:r w:rsidRPr="007D3FE8" w:rsidDel="004C050B">
                <w:delText>Analytics</w:delText>
              </w:r>
            </w:del>
            <w:ins w:id="51" w:author="Ani" w:date="2020-11-20T13:25:00Z">
              <w:r w:rsidR="004C050B">
                <w:t>Analitika</w:t>
              </w:r>
            </w:ins>
            <w:ins w:id="52" w:author="Ani" w:date="2020-11-20T13:27:00Z">
              <w:r w:rsidR="007A5656">
                <w:t>i</w:t>
              </w:r>
            </w:ins>
            <w:ins w:id="53" w:author="Ani" w:date="2020-11-20T13:25:00Z">
              <w:r w:rsidR="004C050B">
                <w:t xml:space="preserve"> </w:t>
              </w:r>
            </w:ins>
          </w:p>
        </w:tc>
      </w:tr>
      <w:tr w:rsidR="007D3FE8" w:rsidRPr="007D3FE8" w14:paraId="339B88BB" w14:textId="77777777" w:rsidTr="00537411">
        <w:tc>
          <w:tcPr>
            <w:tcW w:w="2177" w:type="dxa"/>
            <w:tcBorders>
              <w:top w:val="single" w:sz="24" w:space="0" w:color="E2E8F0"/>
              <w:left w:val="single" w:sz="12" w:space="0" w:color="E2E8F0"/>
              <w:bottom w:val="single" w:sz="24" w:space="0" w:color="E2E8F0"/>
              <w:right w:val="single" w:sz="12" w:space="0" w:color="E2E8F0"/>
            </w:tcBorders>
            <w:hideMark/>
            <w:tcPrChange w:id="54" w:author="Ani" w:date="2020-11-20T13:17:00Z">
              <w:tcPr>
                <w:tcW w:w="0" w:type="auto"/>
                <w:tcBorders>
                  <w:top w:val="single" w:sz="24" w:space="0" w:color="E2E8F0"/>
                  <w:left w:val="single" w:sz="12" w:space="0" w:color="E2E8F0"/>
                  <w:bottom w:val="single" w:sz="24" w:space="0" w:color="E2E8F0"/>
                  <w:right w:val="single" w:sz="12" w:space="0" w:color="E2E8F0"/>
                </w:tcBorders>
                <w:hideMark/>
              </w:tcPr>
            </w:tcPrChange>
          </w:tcPr>
          <w:p w14:paraId="482EF324" w14:textId="77777777" w:rsidR="007D3FE8" w:rsidRPr="007D3FE8" w:rsidRDefault="007D3FE8">
            <w:pPr>
              <w:pStyle w:val="NormlWeb"/>
              <w:pBdr>
                <w:top w:val="single" w:sz="2" w:space="0" w:color="E2E8F0"/>
                <w:left w:val="single" w:sz="2" w:space="0" w:color="E2E8F0"/>
                <w:bottom w:val="single" w:sz="2" w:space="0" w:color="E2E8F0"/>
                <w:right w:val="single" w:sz="2" w:space="0" w:color="E2E8F0"/>
              </w:pBdr>
              <w:rPr>
                <w:b/>
                <w:bCs/>
              </w:rPr>
            </w:pPr>
            <w:r w:rsidRPr="007D3FE8">
              <w:rPr>
                <w:b/>
                <w:bCs/>
              </w:rPr>
              <w:t>_fbp</w:t>
            </w:r>
          </w:p>
        </w:tc>
        <w:tc>
          <w:tcPr>
            <w:tcW w:w="4471" w:type="dxa"/>
            <w:tcBorders>
              <w:top w:val="single" w:sz="24" w:space="0" w:color="E2E8F0"/>
              <w:left w:val="single" w:sz="12" w:space="0" w:color="E2E8F0"/>
              <w:bottom w:val="single" w:sz="24" w:space="0" w:color="E2E8F0"/>
              <w:right w:val="single" w:sz="12" w:space="0" w:color="E2E8F0"/>
            </w:tcBorders>
            <w:hideMark/>
            <w:tcPrChange w:id="55" w:author="Ani" w:date="2020-11-20T13:17:00Z">
              <w:tcPr>
                <w:tcW w:w="0" w:type="auto"/>
                <w:tcBorders>
                  <w:top w:val="single" w:sz="24" w:space="0" w:color="E2E8F0"/>
                  <w:left w:val="single" w:sz="12" w:space="0" w:color="E2E8F0"/>
                  <w:bottom w:val="single" w:sz="24" w:space="0" w:color="E2E8F0"/>
                  <w:right w:val="single" w:sz="12" w:space="0" w:color="E2E8F0"/>
                </w:tcBorders>
                <w:hideMark/>
              </w:tcPr>
            </w:tcPrChange>
          </w:tcPr>
          <w:p w14:paraId="4C329487" w14:textId="47C2149A" w:rsidR="007D3FE8" w:rsidRPr="007D3FE8" w:rsidRDefault="00537411">
            <w:pPr>
              <w:pStyle w:val="NormlWeb"/>
              <w:pBdr>
                <w:top w:val="single" w:sz="2" w:space="0" w:color="E2E8F0"/>
                <w:left w:val="single" w:sz="2" w:space="0" w:color="E2E8F0"/>
                <w:bottom w:val="single" w:sz="2" w:space="0" w:color="E2E8F0"/>
                <w:right w:val="single" w:sz="2" w:space="0" w:color="E2E8F0"/>
              </w:pBdr>
            </w:pPr>
            <w:ins w:id="56" w:author="Ani" w:date="2020-11-20T13:20:00Z">
              <w:r>
                <w:t>Ezt a sütit a Google Analytics használja. Arról rögzít információt, hogy a látogatók miként használják a weblapot, emellett segítséget nyújtanak a weblap működését elemző analitikai jelentés elkészítésében is. A gyűjtött információk közé tartozik a látogatók száma, az oldal, ahonnan érkeztek, az oldalak, amelyeket felkerestek. Az adatok anonimizáltak.</w:t>
              </w:r>
            </w:ins>
            <w:del w:id="57" w:author="Ani" w:date="2020-11-20T13:20:00Z">
              <w:r w:rsidR="007D3FE8" w:rsidRPr="007D3FE8" w:rsidDel="00537411">
                <w:delText>This cookie is installed by Google Analytics. The cookie is used to store information of how visitors use a website and helps in creating an analytics report of how the website is doing. The data collected including the number visitors, the source where they have come from, and the pages visited in an anonymous form.</w:delText>
              </w:r>
            </w:del>
          </w:p>
        </w:tc>
        <w:tc>
          <w:tcPr>
            <w:tcW w:w="1246" w:type="dxa"/>
            <w:tcBorders>
              <w:top w:val="single" w:sz="24" w:space="0" w:color="E2E8F0"/>
              <w:left w:val="single" w:sz="12" w:space="0" w:color="E2E8F0"/>
              <w:bottom w:val="single" w:sz="24" w:space="0" w:color="E2E8F0"/>
              <w:right w:val="single" w:sz="12" w:space="0" w:color="E2E8F0"/>
            </w:tcBorders>
            <w:hideMark/>
            <w:tcPrChange w:id="58" w:author="Ani" w:date="2020-11-20T13:17:00Z">
              <w:tcPr>
                <w:tcW w:w="0" w:type="auto"/>
                <w:tcBorders>
                  <w:top w:val="single" w:sz="24" w:space="0" w:color="E2E8F0"/>
                  <w:left w:val="single" w:sz="12" w:space="0" w:color="E2E8F0"/>
                  <w:bottom w:val="single" w:sz="24" w:space="0" w:color="E2E8F0"/>
                  <w:right w:val="single" w:sz="12" w:space="0" w:color="E2E8F0"/>
                </w:tcBorders>
                <w:hideMark/>
              </w:tcPr>
            </w:tcPrChange>
          </w:tcPr>
          <w:p w14:paraId="4B78E0D3" w14:textId="2ED78DBD" w:rsidR="007D3FE8" w:rsidRPr="007D3FE8" w:rsidRDefault="007D3FE8">
            <w:pPr>
              <w:pStyle w:val="NormlWeb"/>
              <w:pBdr>
                <w:top w:val="single" w:sz="2" w:space="0" w:color="E2E8F0"/>
                <w:left w:val="single" w:sz="2" w:space="0" w:color="E2E8F0"/>
                <w:bottom w:val="single" w:sz="2" w:space="0" w:color="E2E8F0"/>
                <w:right w:val="single" w:sz="2" w:space="0" w:color="E2E8F0"/>
              </w:pBdr>
            </w:pPr>
            <w:r w:rsidRPr="007D3FE8">
              <w:t xml:space="preserve">3 </w:t>
            </w:r>
            <w:del w:id="59" w:author="Ani" w:date="2020-11-20T13:28:00Z">
              <w:r w:rsidRPr="007D3FE8" w:rsidDel="007A5656">
                <w:delText>months</w:delText>
              </w:r>
            </w:del>
            <w:ins w:id="60" w:author="Ani" w:date="2020-11-20T13:28:00Z">
              <w:r w:rsidR="007A5656">
                <w:t>hónap</w:t>
              </w:r>
            </w:ins>
          </w:p>
        </w:tc>
        <w:tc>
          <w:tcPr>
            <w:tcW w:w="1148" w:type="dxa"/>
            <w:tcBorders>
              <w:top w:val="single" w:sz="24" w:space="0" w:color="E2E8F0"/>
              <w:left w:val="single" w:sz="12" w:space="0" w:color="E2E8F0"/>
              <w:bottom w:val="single" w:sz="24" w:space="0" w:color="E2E8F0"/>
              <w:right w:val="single" w:sz="12" w:space="0" w:color="E2E8F0"/>
            </w:tcBorders>
            <w:hideMark/>
            <w:tcPrChange w:id="61" w:author="Ani" w:date="2020-11-20T13:17:00Z">
              <w:tcPr>
                <w:tcW w:w="0" w:type="auto"/>
                <w:tcBorders>
                  <w:top w:val="single" w:sz="24" w:space="0" w:color="E2E8F0"/>
                  <w:left w:val="single" w:sz="12" w:space="0" w:color="E2E8F0"/>
                  <w:bottom w:val="single" w:sz="24" w:space="0" w:color="E2E8F0"/>
                  <w:right w:val="single" w:sz="12" w:space="0" w:color="E2E8F0"/>
                </w:tcBorders>
                <w:hideMark/>
              </w:tcPr>
            </w:tcPrChange>
          </w:tcPr>
          <w:p w14:paraId="7755DA10" w14:textId="03C02608" w:rsidR="007D3FE8" w:rsidRPr="007D3FE8" w:rsidRDefault="007D3FE8">
            <w:pPr>
              <w:pStyle w:val="NormlWeb"/>
              <w:pBdr>
                <w:top w:val="single" w:sz="2" w:space="0" w:color="E2E8F0"/>
                <w:left w:val="single" w:sz="2" w:space="0" w:color="E2E8F0"/>
                <w:bottom w:val="single" w:sz="2" w:space="0" w:color="E2E8F0"/>
                <w:right w:val="single" w:sz="2" w:space="0" w:color="E2E8F0"/>
              </w:pBdr>
            </w:pPr>
            <w:del w:id="62" w:author="Ani" w:date="2020-11-20T13:25:00Z">
              <w:r w:rsidRPr="007D3FE8" w:rsidDel="004C050B">
                <w:delText>Analytics</w:delText>
              </w:r>
            </w:del>
            <w:ins w:id="63" w:author="Ani" w:date="2020-11-20T13:25:00Z">
              <w:r w:rsidR="004C050B">
                <w:t>Analitika</w:t>
              </w:r>
            </w:ins>
            <w:ins w:id="64" w:author="Ani" w:date="2020-11-20T13:27:00Z">
              <w:r w:rsidR="007A5656">
                <w:t>i</w:t>
              </w:r>
            </w:ins>
          </w:p>
        </w:tc>
      </w:tr>
      <w:tr w:rsidR="007D3FE8" w:rsidRPr="007D3FE8" w14:paraId="7072FAF1" w14:textId="77777777" w:rsidTr="00537411">
        <w:tc>
          <w:tcPr>
            <w:tcW w:w="2177" w:type="dxa"/>
            <w:tcBorders>
              <w:top w:val="single" w:sz="24" w:space="0" w:color="E2E8F0"/>
              <w:left w:val="single" w:sz="12" w:space="0" w:color="E2E8F0"/>
              <w:bottom w:val="single" w:sz="24" w:space="0" w:color="E2E8F0"/>
              <w:right w:val="single" w:sz="12" w:space="0" w:color="E2E8F0"/>
            </w:tcBorders>
            <w:hideMark/>
            <w:tcPrChange w:id="65" w:author="Ani" w:date="2020-11-20T13:17:00Z">
              <w:tcPr>
                <w:tcW w:w="0" w:type="auto"/>
                <w:tcBorders>
                  <w:top w:val="single" w:sz="24" w:space="0" w:color="E2E8F0"/>
                  <w:left w:val="single" w:sz="12" w:space="0" w:color="E2E8F0"/>
                  <w:bottom w:val="single" w:sz="24" w:space="0" w:color="E2E8F0"/>
                  <w:right w:val="single" w:sz="12" w:space="0" w:color="E2E8F0"/>
                </w:tcBorders>
                <w:hideMark/>
              </w:tcPr>
            </w:tcPrChange>
          </w:tcPr>
          <w:p w14:paraId="70D93D94" w14:textId="77777777" w:rsidR="007D3FE8" w:rsidRPr="007D3FE8" w:rsidRDefault="007D3FE8">
            <w:pPr>
              <w:pStyle w:val="NormlWeb"/>
              <w:pBdr>
                <w:top w:val="single" w:sz="2" w:space="0" w:color="E2E8F0"/>
                <w:left w:val="single" w:sz="2" w:space="0" w:color="E2E8F0"/>
                <w:bottom w:val="single" w:sz="2" w:space="0" w:color="E2E8F0"/>
                <w:right w:val="single" w:sz="2" w:space="0" w:color="E2E8F0"/>
              </w:pBdr>
              <w:rPr>
                <w:b/>
                <w:bCs/>
              </w:rPr>
            </w:pPr>
            <w:r w:rsidRPr="007D3FE8">
              <w:rPr>
                <w:b/>
                <w:bCs/>
              </w:rPr>
              <w:t>_ga</w:t>
            </w:r>
          </w:p>
        </w:tc>
        <w:tc>
          <w:tcPr>
            <w:tcW w:w="4471" w:type="dxa"/>
            <w:tcBorders>
              <w:top w:val="single" w:sz="24" w:space="0" w:color="E2E8F0"/>
              <w:left w:val="single" w:sz="12" w:space="0" w:color="E2E8F0"/>
              <w:bottom w:val="single" w:sz="24" w:space="0" w:color="E2E8F0"/>
              <w:right w:val="single" w:sz="12" w:space="0" w:color="E2E8F0"/>
            </w:tcBorders>
            <w:hideMark/>
            <w:tcPrChange w:id="66" w:author="Ani" w:date="2020-11-20T13:17:00Z">
              <w:tcPr>
                <w:tcW w:w="0" w:type="auto"/>
                <w:tcBorders>
                  <w:top w:val="single" w:sz="24" w:space="0" w:color="E2E8F0"/>
                  <w:left w:val="single" w:sz="12" w:space="0" w:color="E2E8F0"/>
                  <w:bottom w:val="single" w:sz="24" w:space="0" w:color="E2E8F0"/>
                  <w:right w:val="single" w:sz="12" w:space="0" w:color="E2E8F0"/>
                </w:tcBorders>
                <w:hideMark/>
              </w:tcPr>
            </w:tcPrChange>
          </w:tcPr>
          <w:p w14:paraId="591C5A30" w14:textId="478897E7" w:rsidR="007D3FE8" w:rsidRPr="007D3FE8" w:rsidRDefault="00537411">
            <w:pPr>
              <w:pStyle w:val="NormlWeb"/>
              <w:pBdr>
                <w:top w:val="single" w:sz="2" w:space="0" w:color="E2E8F0"/>
                <w:left w:val="single" w:sz="2" w:space="0" w:color="E2E8F0"/>
                <w:bottom w:val="single" w:sz="2" w:space="0" w:color="E2E8F0"/>
                <w:right w:val="single" w:sz="2" w:space="0" w:color="E2E8F0"/>
              </w:pBdr>
            </w:pPr>
            <w:ins w:id="67" w:author="Ani" w:date="2020-11-20T13:20:00Z">
              <w:r>
                <w:t xml:space="preserve">Ezt a sütit a Google Analytics használja. Ennek segítségével számít ki a látogatókra, </w:t>
              </w:r>
            </w:ins>
            <w:ins w:id="68" w:author="Ani" w:date="2020-11-20T13:21:00Z">
              <w:r>
                <w:t xml:space="preserve">a látogatásokra és a kampányokra vonatkozó adatokat, valamint nyomon követi az oldal használatát az analitikai jelentés elkészítéséhez. A sütik nyújtotta információ anonimizált, minden </w:t>
              </w:r>
            </w:ins>
            <w:ins w:id="69" w:author="Ani" w:date="2020-11-20T13:22:00Z">
              <w:r>
                <w:t>egyedi látogatóoz véletlenszerűen generált számot rendelnek.</w:t>
              </w:r>
            </w:ins>
            <w:del w:id="70" w:author="Ani" w:date="2020-11-20T13:22:00Z">
              <w:r w:rsidR="007D3FE8" w:rsidRPr="007D3FE8" w:rsidDel="00537411">
                <w:delText>This cookie is installed by Google Analytics. The cookie is used to calculate visitor, session, campaign data and keep track of site usage for the site's analytics report. The cookies store information anonymously and assign a randomly generated number to identify unique visitors.</w:delText>
              </w:r>
            </w:del>
          </w:p>
        </w:tc>
        <w:tc>
          <w:tcPr>
            <w:tcW w:w="1246" w:type="dxa"/>
            <w:tcBorders>
              <w:top w:val="single" w:sz="24" w:space="0" w:color="E2E8F0"/>
              <w:left w:val="single" w:sz="12" w:space="0" w:color="E2E8F0"/>
              <w:bottom w:val="single" w:sz="24" w:space="0" w:color="E2E8F0"/>
              <w:right w:val="single" w:sz="12" w:space="0" w:color="E2E8F0"/>
            </w:tcBorders>
            <w:hideMark/>
            <w:tcPrChange w:id="71" w:author="Ani" w:date="2020-11-20T13:17:00Z">
              <w:tcPr>
                <w:tcW w:w="0" w:type="auto"/>
                <w:tcBorders>
                  <w:top w:val="single" w:sz="24" w:space="0" w:color="E2E8F0"/>
                  <w:left w:val="single" w:sz="12" w:space="0" w:color="E2E8F0"/>
                  <w:bottom w:val="single" w:sz="24" w:space="0" w:color="E2E8F0"/>
                  <w:right w:val="single" w:sz="12" w:space="0" w:color="E2E8F0"/>
                </w:tcBorders>
                <w:hideMark/>
              </w:tcPr>
            </w:tcPrChange>
          </w:tcPr>
          <w:p w14:paraId="2FBCD45B" w14:textId="0AE86B43" w:rsidR="007D3FE8" w:rsidRPr="007D3FE8" w:rsidRDefault="007D3FE8">
            <w:pPr>
              <w:pStyle w:val="NormlWeb"/>
              <w:pBdr>
                <w:top w:val="single" w:sz="2" w:space="0" w:color="E2E8F0"/>
                <w:left w:val="single" w:sz="2" w:space="0" w:color="E2E8F0"/>
                <w:bottom w:val="single" w:sz="2" w:space="0" w:color="E2E8F0"/>
                <w:right w:val="single" w:sz="2" w:space="0" w:color="E2E8F0"/>
              </w:pBdr>
            </w:pPr>
            <w:r w:rsidRPr="007D3FE8">
              <w:t xml:space="preserve">2 </w:t>
            </w:r>
            <w:del w:id="72" w:author="Ani" w:date="2020-11-20T13:28:00Z">
              <w:r w:rsidRPr="007D3FE8" w:rsidDel="007A5656">
                <w:delText>years</w:delText>
              </w:r>
            </w:del>
            <w:ins w:id="73" w:author="Ani" w:date="2020-11-20T13:28:00Z">
              <w:r w:rsidR="007A5656">
                <w:t>év</w:t>
              </w:r>
            </w:ins>
          </w:p>
        </w:tc>
        <w:tc>
          <w:tcPr>
            <w:tcW w:w="1148" w:type="dxa"/>
            <w:tcBorders>
              <w:top w:val="single" w:sz="24" w:space="0" w:color="E2E8F0"/>
              <w:left w:val="single" w:sz="12" w:space="0" w:color="E2E8F0"/>
              <w:bottom w:val="single" w:sz="24" w:space="0" w:color="E2E8F0"/>
              <w:right w:val="single" w:sz="12" w:space="0" w:color="E2E8F0"/>
            </w:tcBorders>
            <w:hideMark/>
            <w:tcPrChange w:id="74" w:author="Ani" w:date="2020-11-20T13:17:00Z">
              <w:tcPr>
                <w:tcW w:w="0" w:type="auto"/>
                <w:tcBorders>
                  <w:top w:val="single" w:sz="24" w:space="0" w:color="E2E8F0"/>
                  <w:left w:val="single" w:sz="12" w:space="0" w:color="E2E8F0"/>
                  <w:bottom w:val="single" w:sz="24" w:space="0" w:color="E2E8F0"/>
                  <w:right w:val="single" w:sz="12" w:space="0" w:color="E2E8F0"/>
                </w:tcBorders>
                <w:hideMark/>
              </w:tcPr>
            </w:tcPrChange>
          </w:tcPr>
          <w:p w14:paraId="7A2B76A1" w14:textId="7D7FA47E" w:rsidR="007D3FE8" w:rsidRPr="007D3FE8" w:rsidRDefault="007D3FE8">
            <w:pPr>
              <w:pStyle w:val="NormlWeb"/>
              <w:pBdr>
                <w:top w:val="single" w:sz="2" w:space="0" w:color="E2E8F0"/>
                <w:left w:val="single" w:sz="2" w:space="0" w:color="E2E8F0"/>
                <w:bottom w:val="single" w:sz="2" w:space="0" w:color="E2E8F0"/>
                <w:right w:val="single" w:sz="2" w:space="0" w:color="E2E8F0"/>
              </w:pBdr>
            </w:pPr>
            <w:del w:id="75" w:author="Ani" w:date="2020-11-20T13:25:00Z">
              <w:r w:rsidRPr="007D3FE8" w:rsidDel="004C050B">
                <w:delText>Analytics</w:delText>
              </w:r>
            </w:del>
            <w:ins w:id="76" w:author="Ani" w:date="2020-11-20T13:25:00Z">
              <w:r w:rsidR="004C050B">
                <w:t>Analitika</w:t>
              </w:r>
            </w:ins>
            <w:ins w:id="77" w:author="Ani" w:date="2020-11-20T13:27:00Z">
              <w:r w:rsidR="007A5656">
                <w:t>i</w:t>
              </w:r>
            </w:ins>
          </w:p>
        </w:tc>
      </w:tr>
      <w:tr w:rsidR="007D3FE8" w:rsidRPr="007D3FE8" w14:paraId="5E1DD11E" w14:textId="77777777" w:rsidTr="00537411">
        <w:tc>
          <w:tcPr>
            <w:tcW w:w="2177" w:type="dxa"/>
            <w:tcBorders>
              <w:top w:val="single" w:sz="24" w:space="0" w:color="E2E8F0"/>
              <w:left w:val="single" w:sz="12" w:space="0" w:color="E2E8F0"/>
              <w:bottom w:val="single" w:sz="24" w:space="0" w:color="E2E8F0"/>
              <w:right w:val="single" w:sz="12" w:space="0" w:color="E2E8F0"/>
            </w:tcBorders>
            <w:hideMark/>
            <w:tcPrChange w:id="78" w:author="Ani" w:date="2020-11-20T13:17:00Z">
              <w:tcPr>
                <w:tcW w:w="0" w:type="auto"/>
                <w:tcBorders>
                  <w:top w:val="single" w:sz="24" w:space="0" w:color="E2E8F0"/>
                  <w:left w:val="single" w:sz="12" w:space="0" w:color="E2E8F0"/>
                  <w:bottom w:val="single" w:sz="24" w:space="0" w:color="E2E8F0"/>
                  <w:right w:val="single" w:sz="12" w:space="0" w:color="E2E8F0"/>
                </w:tcBorders>
                <w:hideMark/>
              </w:tcPr>
            </w:tcPrChange>
          </w:tcPr>
          <w:p w14:paraId="0611E485" w14:textId="77777777" w:rsidR="007D3FE8" w:rsidRPr="007D3FE8" w:rsidRDefault="007D3FE8">
            <w:pPr>
              <w:pStyle w:val="NormlWeb"/>
              <w:pBdr>
                <w:top w:val="single" w:sz="2" w:space="0" w:color="E2E8F0"/>
                <w:left w:val="single" w:sz="2" w:space="0" w:color="E2E8F0"/>
                <w:bottom w:val="single" w:sz="2" w:space="0" w:color="E2E8F0"/>
                <w:right w:val="single" w:sz="2" w:space="0" w:color="E2E8F0"/>
              </w:pBdr>
              <w:rPr>
                <w:b/>
                <w:bCs/>
              </w:rPr>
            </w:pPr>
            <w:r w:rsidRPr="007D3FE8">
              <w:rPr>
                <w:b/>
                <w:bCs/>
              </w:rPr>
              <w:t>xs, datr, spin, wd, fr, c_user, locale, sb</w:t>
            </w:r>
          </w:p>
        </w:tc>
        <w:tc>
          <w:tcPr>
            <w:tcW w:w="4471" w:type="dxa"/>
            <w:tcBorders>
              <w:top w:val="single" w:sz="24" w:space="0" w:color="E2E8F0"/>
              <w:left w:val="single" w:sz="12" w:space="0" w:color="E2E8F0"/>
              <w:bottom w:val="single" w:sz="24" w:space="0" w:color="E2E8F0"/>
              <w:right w:val="single" w:sz="12" w:space="0" w:color="E2E8F0"/>
            </w:tcBorders>
            <w:hideMark/>
            <w:tcPrChange w:id="79" w:author="Ani" w:date="2020-11-20T13:17:00Z">
              <w:tcPr>
                <w:tcW w:w="0" w:type="auto"/>
                <w:tcBorders>
                  <w:top w:val="single" w:sz="24" w:space="0" w:color="E2E8F0"/>
                  <w:left w:val="single" w:sz="12" w:space="0" w:color="E2E8F0"/>
                  <w:bottom w:val="single" w:sz="24" w:space="0" w:color="E2E8F0"/>
                  <w:right w:val="single" w:sz="12" w:space="0" w:color="E2E8F0"/>
                </w:tcBorders>
                <w:hideMark/>
              </w:tcPr>
            </w:tcPrChange>
          </w:tcPr>
          <w:p w14:paraId="77786442" w14:textId="1CE9A310" w:rsidR="007D3FE8" w:rsidRPr="007D3FE8" w:rsidRDefault="00537411">
            <w:pPr>
              <w:pStyle w:val="NormlWeb"/>
              <w:pBdr>
                <w:top w:val="single" w:sz="2" w:space="0" w:color="E2E8F0"/>
                <w:left w:val="single" w:sz="2" w:space="0" w:color="E2E8F0"/>
                <w:bottom w:val="single" w:sz="2" w:space="0" w:color="E2E8F0"/>
                <w:right w:val="single" w:sz="2" w:space="0" w:color="E2E8F0"/>
              </w:pBdr>
            </w:pPr>
            <w:ins w:id="80" w:author="Ani" w:date="2020-11-20T13:22:00Z">
              <w:r>
                <w:t xml:space="preserve">A Facebook </w:t>
              </w:r>
            </w:ins>
            <w:ins w:id="81" w:author="Ani" w:date="2020-11-20T13:24:00Z">
              <w:r>
                <w:t xml:space="preserve">biztonsági sütijei, tárolásuk a felhasználó hozzájárulását követően történik meg. </w:t>
              </w:r>
            </w:ins>
            <w:del w:id="82" w:author="Ani" w:date="2020-11-20T13:24:00Z">
              <w:r w:rsidR="007D3FE8" w:rsidRPr="007D3FE8" w:rsidDel="00537411">
                <w:delText>Facebook secure cookies that are stored upon consent of the visitor.</w:delText>
              </w:r>
            </w:del>
          </w:p>
        </w:tc>
        <w:tc>
          <w:tcPr>
            <w:tcW w:w="1246" w:type="dxa"/>
            <w:tcBorders>
              <w:top w:val="single" w:sz="24" w:space="0" w:color="E2E8F0"/>
              <w:left w:val="single" w:sz="12" w:space="0" w:color="E2E8F0"/>
              <w:bottom w:val="single" w:sz="24" w:space="0" w:color="E2E8F0"/>
              <w:right w:val="single" w:sz="12" w:space="0" w:color="E2E8F0"/>
            </w:tcBorders>
            <w:hideMark/>
            <w:tcPrChange w:id="83" w:author="Ani" w:date="2020-11-20T13:17:00Z">
              <w:tcPr>
                <w:tcW w:w="0" w:type="auto"/>
                <w:tcBorders>
                  <w:top w:val="single" w:sz="24" w:space="0" w:color="E2E8F0"/>
                  <w:left w:val="single" w:sz="12" w:space="0" w:color="E2E8F0"/>
                  <w:bottom w:val="single" w:sz="24" w:space="0" w:color="E2E8F0"/>
                  <w:right w:val="single" w:sz="12" w:space="0" w:color="E2E8F0"/>
                </w:tcBorders>
                <w:hideMark/>
              </w:tcPr>
            </w:tcPrChange>
          </w:tcPr>
          <w:p w14:paraId="60AB1CAE" w14:textId="5AD03ECF" w:rsidR="007D3FE8" w:rsidRPr="007D3FE8" w:rsidRDefault="007D3FE8">
            <w:pPr>
              <w:pStyle w:val="NormlWeb"/>
              <w:pBdr>
                <w:top w:val="single" w:sz="2" w:space="0" w:color="E2E8F0"/>
                <w:left w:val="single" w:sz="2" w:space="0" w:color="E2E8F0"/>
                <w:bottom w:val="single" w:sz="2" w:space="0" w:color="E2E8F0"/>
                <w:right w:val="single" w:sz="2" w:space="0" w:color="E2E8F0"/>
              </w:pBdr>
            </w:pPr>
            <w:r w:rsidRPr="007D3FE8">
              <w:t xml:space="preserve">1–2 </w:t>
            </w:r>
            <w:del w:id="84" w:author="Ani" w:date="2020-11-20T13:28:00Z">
              <w:r w:rsidRPr="007D3FE8" w:rsidDel="007A5656">
                <w:delText>years</w:delText>
              </w:r>
            </w:del>
            <w:ins w:id="85" w:author="Ani" w:date="2020-11-20T13:28:00Z">
              <w:r w:rsidR="007A5656">
                <w:t>év</w:t>
              </w:r>
            </w:ins>
          </w:p>
        </w:tc>
        <w:tc>
          <w:tcPr>
            <w:tcW w:w="1148" w:type="dxa"/>
            <w:tcBorders>
              <w:top w:val="single" w:sz="24" w:space="0" w:color="E2E8F0"/>
              <w:left w:val="single" w:sz="12" w:space="0" w:color="E2E8F0"/>
              <w:bottom w:val="single" w:sz="24" w:space="0" w:color="E2E8F0"/>
              <w:right w:val="single" w:sz="12" w:space="0" w:color="E2E8F0"/>
            </w:tcBorders>
            <w:hideMark/>
            <w:tcPrChange w:id="86" w:author="Ani" w:date="2020-11-20T13:17:00Z">
              <w:tcPr>
                <w:tcW w:w="0" w:type="auto"/>
                <w:tcBorders>
                  <w:top w:val="single" w:sz="24" w:space="0" w:color="E2E8F0"/>
                  <w:left w:val="single" w:sz="12" w:space="0" w:color="E2E8F0"/>
                  <w:bottom w:val="single" w:sz="24" w:space="0" w:color="E2E8F0"/>
                  <w:right w:val="single" w:sz="12" w:space="0" w:color="E2E8F0"/>
                </w:tcBorders>
                <w:hideMark/>
              </w:tcPr>
            </w:tcPrChange>
          </w:tcPr>
          <w:p w14:paraId="1F781DD9" w14:textId="3C91B544" w:rsidR="007D3FE8" w:rsidRPr="007D3FE8" w:rsidRDefault="007D3FE8">
            <w:pPr>
              <w:pStyle w:val="NormlWeb"/>
              <w:pBdr>
                <w:top w:val="single" w:sz="2" w:space="0" w:color="E2E8F0"/>
                <w:left w:val="single" w:sz="2" w:space="0" w:color="E2E8F0"/>
                <w:bottom w:val="single" w:sz="2" w:space="0" w:color="E2E8F0"/>
                <w:right w:val="single" w:sz="2" w:space="0" w:color="E2E8F0"/>
              </w:pBdr>
            </w:pPr>
            <w:del w:id="87" w:author="Ani" w:date="2020-11-20T13:27:00Z">
              <w:r w:rsidRPr="007D3FE8" w:rsidDel="007A5656">
                <w:delText>Re-marketing</w:delText>
              </w:r>
            </w:del>
            <w:ins w:id="88" w:author="Ani" w:date="2020-11-20T13:27:00Z">
              <w:r w:rsidR="007A5656">
                <w:t>Marketing</w:t>
              </w:r>
            </w:ins>
          </w:p>
        </w:tc>
      </w:tr>
      <w:tr w:rsidR="007D3FE8" w:rsidRPr="007D3FE8" w14:paraId="77D91466" w14:textId="77777777" w:rsidTr="00537411">
        <w:tc>
          <w:tcPr>
            <w:tcW w:w="2177" w:type="dxa"/>
            <w:tcBorders>
              <w:top w:val="single" w:sz="24" w:space="0" w:color="E2E8F0"/>
              <w:left w:val="single" w:sz="12" w:space="0" w:color="E2E8F0"/>
              <w:bottom w:val="single" w:sz="24" w:space="0" w:color="E2E8F0"/>
              <w:right w:val="single" w:sz="12" w:space="0" w:color="E2E8F0"/>
            </w:tcBorders>
            <w:hideMark/>
            <w:tcPrChange w:id="89" w:author="Ani" w:date="2020-11-20T13:17:00Z">
              <w:tcPr>
                <w:tcW w:w="0" w:type="auto"/>
                <w:tcBorders>
                  <w:top w:val="single" w:sz="24" w:space="0" w:color="E2E8F0"/>
                  <w:left w:val="single" w:sz="12" w:space="0" w:color="E2E8F0"/>
                  <w:bottom w:val="single" w:sz="24" w:space="0" w:color="E2E8F0"/>
                  <w:right w:val="single" w:sz="12" w:space="0" w:color="E2E8F0"/>
                </w:tcBorders>
                <w:hideMark/>
              </w:tcPr>
            </w:tcPrChange>
          </w:tcPr>
          <w:p w14:paraId="38EC4A16" w14:textId="77777777" w:rsidR="007D3FE8" w:rsidRPr="007D3FE8" w:rsidRDefault="007D3FE8">
            <w:pPr>
              <w:pStyle w:val="NormlWeb"/>
              <w:pBdr>
                <w:top w:val="single" w:sz="2" w:space="0" w:color="E2E8F0"/>
                <w:left w:val="single" w:sz="2" w:space="0" w:color="E2E8F0"/>
                <w:bottom w:val="single" w:sz="2" w:space="0" w:color="E2E8F0"/>
                <w:right w:val="single" w:sz="2" w:space="0" w:color="E2E8F0"/>
              </w:pBdr>
              <w:rPr>
                <w:b/>
                <w:bCs/>
              </w:rPr>
            </w:pPr>
            <w:r w:rsidRPr="007D3FE8">
              <w:rPr>
                <w:b/>
                <w:bCs/>
              </w:rPr>
              <w:t>frontend_lang</w:t>
            </w:r>
          </w:p>
        </w:tc>
        <w:tc>
          <w:tcPr>
            <w:tcW w:w="4471" w:type="dxa"/>
            <w:tcBorders>
              <w:top w:val="single" w:sz="24" w:space="0" w:color="E2E8F0"/>
              <w:left w:val="single" w:sz="12" w:space="0" w:color="E2E8F0"/>
              <w:bottom w:val="single" w:sz="24" w:space="0" w:color="E2E8F0"/>
              <w:right w:val="single" w:sz="12" w:space="0" w:color="E2E8F0"/>
            </w:tcBorders>
            <w:hideMark/>
            <w:tcPrChange w:id="90" w:author="Ani" w:date="2020-11-20T13:17:00Z">
              <w:tcPr>
                <w:tcW w:w="0" w:type="auto"/>
                <w:tcBorders>
                  <w:top w:val="single" w:sz="24" w:space="0" w:color="E2E8F0"/>
                  <w:left w:val="single" w:sz="12" w:space="0" w:color="E2E8F0"/>
                  <w:bottom w:val="single" w:sz="24" w:space="0" w:color="E2E8F0"/>
                  <w:right w:val="single" w:sz="12" w:space="0" w:color="E2E8F0"/>
                </w:tcBorders>
                <w:hideMark/>
              </w:tcPr>
            </w:tcPrChange>
          </w:tcPr>
          <w:p w14:paraId="5BE2EDD4" w14:textId="70AF564E" w:rsidR="007D3FE8" w:rsidRPr="007D3FE8" w:rsidRDefault="00537411">
            <w:pPr>
              <w:pStyle w:val="NormlWeb"/>
              <w:pBdr>
                <w:top w:val="single" w:sz="2" w:space="0" w:color="E2E8F0"/>
                <w:left w:val="single" w:sz="2" w:space="0" w:color="E2E8F0"/>
                <w:bottom w:val="single" w:sz="2" w:space="0" w:color="E2E8F0"/>
                <w:right w:val="single" w:sz="2" w:space="0" w:color="E2E8F0"/>
              </w:pBdr>
            </w:pPr>
            <w:ins w:id="91" w:author="Ani" w:date="2020-11-20T13:24:00Z">
              <w:r>
                <w:t xml:space="preserve">Ez a süti teszi lehetővé, hogy az oldal emlékezzen a látogató nyelvi beállításaira. </w:t>
              </w:r>
            </w:ins>
            <w:del w:id="92" w:author="Ani" w:date="2020-11-20T13:24:00Z">
              <w:r w:rsidR="007D3FE8" w:rsidRPr="007D3FE8" w:rsidDel="00537411">
                <w:delText>This cookie remembers the language selection of the user.</w:delText>
              </w:r>
            </w:del>
          </w:p>
        </w:tc>
        <w:tc>
          <w:tcPr>
            <w:tcW w:w="1246" w:type="dxa"/>
            <w:tcBorders>
              <w:top w:val="single" w:sz="24" w:space="0" w:color="E2E8F0"/>
              <w:left w:val="single" w:sz="12" w:space="0" w:color="E2E8F0"/>
              <w:bottom w:val="single" w:sz="24" w:space="0" w:color="E2E8F0"/>
              <w:right w:val="single" w:sz="12" w:space="0" w:color="E2E8F0"/>
            </w:tcBorders>
            <w:hideMark/>
            <w:tcPrChange w:id="93" w:author="Ani" w:date="2020-11-20T13:17:00Z">
              <w:tcPr>
                <w:tcW w:w="0" w:type="auto"/>
                <w:tcBorders>
                  <w:top w:val="single" w:sz="24" w:space="0" w:color="E2E8F0"/>
                  <w:left w:val="single" w:sz="12" w:space="0" w:color="E2E8F0"/>
                  <w:bottom w:val="single" w:sz="24" w:space="0" w:color="E2E8F0"/>
                  <w:right w:val="single" w:sz="12" w:space="0" w:color="E2E8F0"/>
                </w:tcBorders>
                <w:hideMark/>
              </w:tcPr>
            </w:tcPrChange>
          </w:tcPr>
          <w:p w14:paraId="2BCAD4EE" w14:textId="51176AA7" w:rsidR="007D3FE8" w:rsidRPr="007D3FE8" w:rsidRDefault="007D3FE8">
            <w:pPr>
              <w:pStyle w:val="NormlWeb"/>
              <w:pBdr>
                <w:top w:val="single" w:sz="2" w:space="0" w:color="E2E8F0"/>
                <w:left w:val="single" w:sz="2" w:space="0" w:color="E2E8F0"/>
                <w:bottom w:val="single" w:sz="2" w:space="0" w:color="E2E8F0"/>
                <w:right w:val="single" w:sz="2" w:space="0" w:color="E2E8F0"/>
              </w:pBdr>
            </w:pPr>
            <w:del w:id="94" w:author="Ani" w:date="2020-11-20T13:28:00Z">
              <w:r w:rsidRPr="007D3FE8" w:rsidDel="007A5656">
                <w:delText>session</w:delText>
              </w:r>
            </w:del>
            <w:ins w:id="95" w:author="Ani" w:date="2020-11-20T13:28:00Z">
              <w:r w:rsidR="007A5656">
                <w:t>böngészés</w:t>
              </w:r>
            </w:ins>
          </w:p>
        </w:tc>
        <w:tc>
          <w:tcPr>
            <w:tcW w:w="1148" w:type="dxa"/>
            <w:tcBorders>
              <w:top w:val="single" w:sz="24" w:space="0" w:color="E2E8F0"/>
              <w:left w:val="single" w:sz="12" w:space="0" w:color="E2E8F0"/>
              <w:bottom w:val="single" w:sz="24" w:space="0" w:color="E2E8F0"/>
              <w:right w:val="single" w:sz="12" w:space="0" w:color="E2E8F0"/>
            </w:tcBorders>
            <w:hideMark/>
            <w:tcPrChange w:id="96" w:author="Ani" w:date="2020-11-20T13:17:00Z">
              <w:tcPr>
                <w:tcW w:w="0" w:type="auto"/>
                <w:tcBorders>
                  <w:top w:val="single" w:sz="24" w:space="0" w:color="E2E8F0"/>
                  <w:left w:val="single" w:sz="12" w:space="0" w:color="E2E8F0"/>
                  <w:bottom w:val="single" w:sz="24" w:space="0" w:color="E2E8F0"/>
                  <w:right w:val="single" w:sz="12" w:space="0" w:color="E2E8F0"/>
                </w:tcBorders>
                <w:hideMark/>
              </w:tcPr>
            </w:tcPrChange>
          </w:tcPr>
          <w:p w14:paraId="1F576C0E" w14:textId="22FD1D3D" w:rsidR="007D3FE8" w:rsidRPr="007D3FE8" w:rsidRDefault="007D3FE8">
            <w:pPr>
              <w:pStyle w:val="NormlWeb"/>
              <w:pBdr>
                <w:top w:val="single" w:sz="2" w:space="0" w:color="E2E8F0"/>
                <w:left w:val="single" w:sz="2" w:space="0" w:color="E2E8F0"/>
                <w:bottom w:val="single" w:sz="2" w:space="0" w:color="E2E8F0"/>
                <w:right w:val="single" w:sz="2" w:space="0" w:color="E2E8F0"/>
              </w:pBdr>
            </w:pPr>
            <w:del w:id="97" w:author="Ani" w:date="2020-11-20T13:28:00Z">
              <w:r w:rsidRPr="007D3FE8" w:rsidDel="007A5656">
                <w:delText>System</w:delText>
              </w:r>
            </w:del>
            <w:ins w:id="98" w:author="Ani" w:date="2020-11-20T13:28:00Z">
              <w:r w:rsidR="007A5656">
                <w:t>Rendszer</w:t>
              </w:r>
            </w:ins>
          </w:p>
        </w:tc>
      </w:tr>
      <w:tr w:rsidR="007D3FE8" w:rsidRPr="007D3FE8" w14:paraId="4495AD47" w14:textId="77777777" w:rsidTr="00537411">
        <w:tc>
          <w:tcPr>
            <w:tcW w:w="2177" w:type="dxa"/>
            <w:tcBorders>
              <w:top w:val="single" w:sz="24" w:space="0" w:color="E2E8F0"/>
              <w:left w:val="single" w:sz="12" w:space="0" w:color="E2E8F0"/>
              <w:bottom w:val="single" w:sz="24" w:space="0" w:color="E2E8F0"/>
              <w:right w:val="single" w:sz="12" w:space="0" w:color="E2E8F0"/>
            </w:tcBorders>
            <w:hideMark/>
            <w:tcPrChange w:id="99" w:author="Ani" w:date="2020-11-20T13:17:00Z">
              <w:tcPr>
                <w:tcW w:w="0" w:type="auto"/>
                <w:tcBorders>
                  <w:top w:val="single" w:sz="24" w:space="0" w:color="E2E8F0"/>
                  <w:left w:val="single" w:sz="12" w:space="0" w:color="E2E8F0"/>
                  <w:bottom w:val="single" w:sz="24" w:space="0" w:color="E2E8F0"/>
                  <w:right w:val="single" w:sz="12" w:space="0" w:color="E2E8F0"/>
                </w:tcBorders>
                <w:hideMark/>
              </w:tcPr>
            </w:tcPrChange>
          </w:tcPr>
          <w:p w14:paraId="5DF0798D" w14:textId="77777777" w:rsidR="007D3FE8" w:rsidRPr="007D3FE8" w:rsidRDefault="007D3FE8">
            <w:pPr>
              <w:pStyle w:val="NormlWeb"/>
              <w:pBdr>
                <w:top w:val="single" w:sz="2" w:space="0" w:color="E2E8F0"/>
                <w:left w:val="single" w:sz="2" w:space="0" w:color="E2E8F0"/>
                <w:bottom w:val="single" w:sz="2" w:space="0" w:color="E2E8F0"/>
                <w:right w:val="single" w:sz="2" w:space="0" w:color="E2E8F0"/>
              </w:pBdr>
              <w:rPr>
                <w:b/>
                <w:bCs/>
              </w:rPr>
            </w:pPr>
            <w:r w:rsidRPr="007D3FE8">
              <w:rPr>
                <w:b/>
                <w:bCs/>
              </w:rPr>
              <w:t>cookieconsent_status</w:t>
            </w:r>
          </w:p>
        </w:tc>
        <w:tc>
          <w:tcPr>
            <w:tcW w:w="4471" w:type="dxa"/>
            <w:tcBorders>
              <w:top w:val="single" w:sz="24" w:space="0" w:color="E2E8F0"/>
              <w:left w:val="single" w:sz="12" w:space="0" w:color="E2E8F0"/>
              <w:bottom w:val="single" w:sz="24" w:space="0" w:color="E2E8F0"/>
              <w:right w:val="single" w:sz="12" w:space="0" w:color="E2E8F0"/>
            </w:tcBorders>
            <w:hideMark/>
            <w:tcPrChange w:id="100" w:author="Ani" w:date="2020-11-20T13:17:00Z">
              <w:tcPr>
                <w:tcW w:w="0" w:type="auto"/>
                <w:tcBorders>
                  <w:top w:val="single" w:sz="24" w:space="0" w:color="E2E8F0"/>
                  <w:left w:val="single" w:sz="12" w:space="0" w:color="E2E8F0"/>
                  <w:bottom w:val="single" w:sz="24" w:space="0" w:color="E2E8F0"/>
                  <w:right w:val="single" w:sz="12" w:space="0" w:color="E2E8F0"/>
                </w:tcBorders>
                <w:hideMark/>
              </w:tcPr>
            </w:tcPrChange>
          </w:tcPr>
          <w:p w14:paraId="6D73F0A9" w14:textId="51E58091" w:rsidR="007D3FE8" w:rsidRPr="007D3FE8" w:rsidRDefault="00537411">
            <w:pPr>
              <w:pStyle w:val="NormlWeb"/>
              <w:pBdr>
                <w:top w:val="single" w:sz="2" w:space="0" w:color="E2E8F0"/>
                <w:left w:val="single" w:sz="2" w:space="0" w:color="E2E8F0"/>
                <w:bottom w:val="single" w:sz="2" w:space="0" w:color="E2E8F0"/>
                <w:right w:val="single" w:sz="2" w:space="0" w:color="E2E8F0"/>
              </w:pBdr>
            </w:pPr>
            <w:ins w:id="101" w:author="Ani" w:date="2020-11-20T13:24:00Z">
              <w:r>
                <w:t>Ez a süti tárolja</w:t>
              </w:r>
            </w:ins>
            <w:ins w:id="102" w:author="Ani" w:date="2020-11-20T13:25:00Z">
              <w:r>
                <w:t xml:space="preserve"> a látogató a sütik használatához való hozzájárulását.</w:t>
              </w:r>
            </w:ins>
            <w:del w:id="103" w:author="Ani" w:date="2020-11-20T13:25:00Z">
              <w:r w:rsidR="007D3FE8" w:rsidRPr="007D3FE8" w:rsidDel="00537411">
                <w:delText>Storing cookie consent status</w:delText>
              </w:r>
            </w:del>
          </w:p>
        </w:tc>
        <w:tc>
          <w:tcPr>
            <w:tcW w:w="1246" w:type="dxa"/>
            <w:tcBorders>
              <w:top w:val="single" w:sz="24" w:space="0" w:color="E2E8F0"/>
              <w:left w:val="single" w:sz="12" w:space="0" w:color="E2E8F0"/>
              <w:bottom w:val="single" w:sz="24" w:space="0" w:color="E2E8F0"/>
              <w:right w:val="single" w:sz="12" w:space="0" w:color="E2E8F0"/>
            </w:tcBorders>
            <w:hideMark/>
            <w:tcPrChange w:id="104" w:author="Ani" w:date="2020-11-20T13:17:00Z">
              <w:tcPr>
                <w:tcW w:w="0" w:type="auto"/>
                <w:tcBorders>
                  <w:top w:val="single" w:sz="24" w:space="0" w:color="E2E8F0"/>
                  <w:left w:val="single" w:sz="12" w:space="0" w:color="E2E8F0"/>
                  <w:bottom w:val="single" w:sz="24" w:space="0" w:color="E2E8F0"/>
                  <w:right w:val="single" w:sz="12" w:space="0" w:color="E2E8F0"/>
                </w:tcBorders>
                <w:hideMark/>
              </w:tcPr>
            </w:tcPrChange>
          </w:tcPr>
          <w:p w14:paraId="13E46674" w14:textId="63C236A2" w:rsidR="007D3FE8" w:rsidRPr="007D3FE8" w:rsidRDefault="007D3FE8">
            <w:pPr>
              <w:pStyle w:val="NormlWeb"/>
              <w:pBdr>
                <w:top w:val="single" w:sz="2" w:space="0" w:color="E2E8F0"/>
                <w:left w:val="single" w:sz="2" w:space="0" w:color="E2E8F0"/>
                <w:bottom w:val="single" w:sz="2" w:space="0" w:color="E2E8F0"/>
                <w:right w:val="single" w:sz="2" w:space="0" w:color="E2E8F0"/>
              </w:pBdr>
            </w:pPr>
            <w:del w:id="105" w:author="Ani" w:date="2020-11-20T13:28:00Z">
              <w:r w:rsidRPr="007D3FE8" w:rsidDel="007A5656">
                <w:delText>session</w:delText>
              </w:r>
            </w:del>
            <w:ins w:id="106" w:author="Ani" w:date="2020-11-20T13:28:00Z">
              <w:r w:rsidR="007A5656">
                <w:t>böngészés</w:t>
              </w:r>
            </w:ins>
          </w:p>
        </w:tc>
        <w:tc>
          <w:tcPr>
            <w:tcW w:w="1148" w:type="dxa"/>
            <w:tcBorders>
              <w:top w:val="single" w:sz="24" w:space="0" w:color="E2E8F0"/>
              <w:left w:val="single" w:sz="12" w:space="0" w:color="E2E8F0"/>
              <w:bottom w:val="single" w:sz="24" w:space="0" w:color="E2E8F0"/>
              <w:right w:val="single" w:sz="12" w:space="0" w:color="E2E8F0"/>
            </w:tcBorders>
            <w:hideMark/>
            <w:tcPrChange w:id="107" w:author="Ani" w:date="2020-11-20T13:17:00Z">
              <w:tcPr>
                <w:tcW w:w="0" w:type="auto"/>
                <w:tcBorders>
                  <w:top w:val="single" w:sz="24" w:space="0" w:color="E2E8F0"/>
                  <w:left w:val="single" w:sz="12" w:space="0" w:color="E2E8F0"/>
                  <w:bottom w:val="single" w:sz="24" w:space="0" w:color="E2E8F0"/>
                  <w:right w:val="single" w:sz="12" w:space="0" w:color="E2E8F0"/>
                </w:tcBorders>
                <w:hideMark/>
              </w:tcPr>
            </w:tcPrChange>
          </w:tcPr>
          <w:p w14:paraId="3C3B28B6" w14:textId="7405A081" w:rsidR="007D3FE8" w:rsidRPr="007D3FE8" w:rsidRDefault="007D3FE8">
            <w:pPr>
              <w:pStyle w:val="NormlWeb"/>
              <w:pBdr>
                <w:top w:val="single" w:sz="2" w:space="0" w:color="E2E8F0"/>
                <w:left w:val="single" w:sz="2" w:space="0" w:color="E2E8F0"/>
                <w:bottom w:val="single" w:sz="2" w:space="0" w:color="E2E8F0"/>
                <w:right w:val="single" w:sz="2" w:space="0" w:color="E2E8F0"/>
              </w:pBdr>
            </w:pPr>
            <w:del w:id="108" w:author="Ani" w:date="2020-11-20T13:28:00Z">
              <w:r w:rsidRPr="007D3FE8" w:rsidDel="007A5656">
                <w:delText>Functional</w:delText>
              </w:r>
            </w:del>
            <w:ins w:id="109" w:author="Ani" w:date="2020-11-20T13:28:00Z">
              <w:r w:rsidR="007A5656">
                <w:t>Működést segítő</w:t>
              </w:r>
            </w:ins>
          </w:p>
        </w:tc>
      </w:tr>
    </w:tbl>
    <w:p w14:paraId="3D254A7E" w14:textId="77777777" w:rsidR="007D3FE8" w:rsidRPr="007D3FE8" w:rsidRDefault="007D3FE8" w:rsidP="007D3FE8">
      <w:pPr>
        <w:pStyle w:val="Cmsor3"/>
        <w:pBdr>
          <w:top w:val="single" w:sz="2" w:space="0" w:color="E2E8F0"/>
          <w:left w:val="single" w:sz="2" w:space="0" w:color="E2E8F0"/>
          <w:bottom w:val="single" w:sz="2" w:space="0" w:color="E2E8F0"/>
          <w:right w:val="single" w:sz="2" w:space="0" w:color="E2E8F0"/>
        </w:pBdr>
        <w:rPr>
          <w:sz w:val="24"/>
          <w:szCs w:val="24"/>
        </w:rPr>
      </w:pPr>
      <w:r w:rsidRPr="007D3FE8">
        <w:rPr>
          <w:sz w:val="24"/>
          <w:szCs w:val="24"/>
        </w:rPr>
        <w:t>Hogyan módosíthatóak a cookie beállítások?</w:t>
      </w:r>
    </w:p>
    <w:p w14:paraId="5AA7AB79" w14:textId="77777777" w:rsidR="007D3FE8" w:rsidRPr="007D3FE8" w:rsidRDefault="007D3FE8" w:rsidP="007D3FE8">
      <w:pPr>
        <w:pStyle w:val="NormlWeb"/>
        <w:pBdr>
          <w:top w:val="single" w:sz="2" w:space="0" w:color="E2E8F0"/>
          <w:left w:val="single" w:sz="2" w:space="0" w:color="E2E8F0"/>
          <w:bottom w:val="single" w:sz="2" w:space="0" w:color="E2E8F0"/>
          <w:right w:val="single" w:sz="2" w:space="0" w:color="E2E8F0"/>
        </w:pBdr>
      </w:pPr>
      <w:r w:rsidRPr="007D3FE8">
        <w:t>Amikor a felhasználó meglátogatja honlapunkat, a szükséges sütik eltárolódnak az eszközén. Az előzőekben felsorolt egyéb sütik vonatkozásában a HBS a felhasználó hozzájárulását kéri a sütik letárolását megelőzően. A hozzájárulás a honlap megnyitásakor megjelenő, „cookie”-</w:t>
      </w:r>
      <w:r w:rsidRPr="007D3FE8">
        <w:lastRenderedPageBreak/>
        <w:t>ra vonatkozó felületen adható meg (itt állítható be az is, hogy a felhasználó mely sütik vonatkozásában adja meg hozzájárulását).</w:t>
      </w:r>
    </w:p>
    <w:p w14:paraId="6D6A29C7" w14:textId="77777777" w:rsidR="007D3FE8" w:rsidRPr="007D3FE8" w:rsidRDefault="007D3FE8" w:rsidP="007D3FE8">
      <w:pPr>
        <w:pStyle w:val="NormlWeb"/>
        <w:pBdr>
          <w:top w:val="single" w:sz="2" w:space="0" w:color="E2E8F0"/>
          <w:left w:val="single" w:sz="2" w:space="0" w:color="E2E8F0"/>
          <w:bottom w:val="single" w:sz="2" w:space="0" w:color="E2E8F0"/>
          <w:right w:val="single" w:sz="2" w:space="0" w:color="E2E8F0"/>
        </w:pBdr>
      </w:pPr>
      <w:r w:rsidRPr="007D3FE8">
        <w:t>Amennyiben a felhasználó nem kívánja megadni a sütik kezeléséhez való hozzájárulást, vagy a korábban megadott hozzájárulást vissza kívánja vonni, ezt bármikor meg tudja tenni a böngésző beállítások menüpontja alatt, vagy a honlapon található „süti” beállítások ablakban.</w:t>
      </w:r>
    </w:p>
    <w:p w14:paraId="1CD1BBEB" w14:textId="77777777" w:rsidR="007D3FE8" w:rsidRPr="007D3FE8" w:rsidRDefault="007D3FE8" w:rsidP="007D3FE8">
      <w:pPr>
        <w:pStyle w:val="NormlWeb"/>
        <w:pBdr>
          <w:top w:val="single" w:sz="2" w:space="0" w:color="E2E8F0"/>
          <w:left w:val="single" w:sz="2" w:space="0" w:color="E2E8F0"/>
          <w:bottom w:val="single" w:sz="2" w:space="0" w:color="E2E8F0"/>
          <w:right w:val="single" w:sz="2" w:space="0" w:color="E2E8F0"/>
        </w:pBdr>
      </w:pPr>
      <w:r w:rsidRPr="007D3FE8">
        <w:t>A legtöbb böngésző lehetővé teszi a cookie-k ellenőrzését a böngésző beállítások segítségével. További, általános információ a cookie-król – beleértve a cookie-k beállításának módját, valamint azok kezelését és törlését is – a </w:t>
      </w:r>
      <w:hyperlink r:id="rId12" w:history="1">
        <w:r w:rsidRPr="007D3FE8">
          <w:rPr>
            <w:rStyle w:val="Hiperhivatkozs"/>
            <w:color w:val="auto"/>
            <w:bdr w:val="single" w:sz="2" w:space="0" w:color="E2E8F0" w:frame="1"/>
          </w:rPr>
          <w:t>www.aboutcookies.org</w:t>
        </w:r>
      </w:hyperlink>
      <w:r w:rsidRPr="007D3FE8">
        <w:t> vagy a </w:t>
      </w:r>
      <w:hyperlink r:id="rId13" w:history="1">
        <w:r w:rsidRPr="007D3FE8">
          <w:rPr>
            <w:rStyle w:val="Hiperhivatkozs"/>
            <w:color w:val="auto"/>
            <w:bdr w:val="single" w:sz="2" w:space="0" w:color="E2E8F0" w:frame="1"/>
          </w:rPr>
          <w:t>www.allaboutcookies.org</w:t>
        </w:r>
      </w:hyperlink>
      <w:r w:rsidRPr="007D3FE8">
        <w:t> webhelyen elérhető. A cookie beállításokat a felhasználó bármikor módosíthatja az általa használt böngésző beállításainak a módosításával. A leggyakrabban használt böngészők süti beállításai az alábbi linkekre kattintva érhető el.</w:t>
      </w:r>
    </w:p>
    <w:p w14:paraId="3522ED54" w14:textId="77777777" w:rsidR="007D3FE8" w:rsidRPr="007D3FE8" w:rsidRDefault="00D92A74" w:rsidP="007D3FE8">
      <w:pPr>
        <w:pStyle w:val="NormlWeb"/>
        <w:pBdr>
          <w:top w:val="single" w:sz="2" w:space="0" w:color="E2E8F0"/>
          <w:left w:val="single" w:sz="2" w:space="0" w:color="E2E8F0"/>
          <w:bottom w:val="single" w:sz="2" w:space="0" w:color="E2E8F0"/>
          <w:right w:val="single" w:sz="2" w:space="0" w:color="E2E8F0"/>
        </w:pBdr>
      </w:pPr>
      <w:hyperlink r:id="rId14" w:history="1">
        <w:r w:rsidR="007D3FE8" w:rsidRPr="007D3FE8">
          <w:rPr>
            <w:rStyle w:val="Hiperhivatkozs"/>
            <w:color w:val="auto"/>
            <w:bdr w:val="single" w:sz="2" w:space="0" w:color="E2E8F0" w:frame="1"/>
          </w:rPr>
          <w:t>Google Chrome</w:t>
        </w:r>
      </w:hyperlink>
      <w:r w:rsidR="007D3FE8" w:rsidRPr="007D3FE8">
        <w:t>\</w:t>
      </w:r>
      <w:r w:rsidR="007D3FE8" w:rsidRPr="007D3FE8">
        <w:br/>
      </w:r>
      <w:hyperlink r:id="rId15" w:history="1">
        <w:r w:rsidR="007D3FE8" w:rsidRPr="007D3FE8">
          <w:rPr>
            <w:rStyle w:val="Hiperhivatkozs"/>
            <w:color w:val="auto"/>
            <w:bdr w:val="single" w:sz="2" w:space="0" w:color="E2E8F0" w:frame="1"/>
          </w:rPr>
          <w:t>Mozilla Firefox</w:t>
        </w:r>
      </w:hyperlink>
      <w:r w:rsidR="007D3FE8" w:rsidRPr="007D3FE8">
        <w:t>\</w:t>
      </w:r>
      <w:r w:rsidR="007D3FE8" w:rsidRPr="007D3FE8">
        <w:br/>
      </w:r>
      <w:hyperlink r:id="rId16" w:anchor="ie=ie-11" w:history="1">
        <w:r w:rsidR="007D3FE8" w:rsidRPr="007D3FE8">
          <w:rPr>
            <w:rStyle w:val="Hiperhivatkozs"/>
            <w:color w:val="auto"/>
            <w:bdr w:val="single" w:sz="2" w:space="0" w:color="E2E8F0" w:frame="1"/>
          </w:rPr>
          <w:t>Internet Explorer</w:t>
        </w:r>
      </w:hyperlink>
      <w:r w:rsidR="007D3FE8" w:rsidRPr="007D3FE8">
        <w:t>\</w:t>
      </w:r>
      <w:r w:rsidR="007D3FE8" w:rsidRPr="007D3FE8">
        <w:br/>
      </w:r>
      <w:hyperlink r:id="rId17" w:anchor="cookies" w:history="1">
        <w:r w:rsidR="007D3FE8" w:rsidRPr="007D3FE8">
          <w:rPr>
            <w:rStyle w:val="Hiperhivatkozs"/>
            <w:color w:val="auto"/>
            <w:bdr w:val="single" w:sz="2" w:space="0" w:color="E2E8F0" w:frame="1"/>
          </w:rPr>
          <w:t>Opera</w:t>
        </w:r>
      </w:hyperlink>
      <w:r w:rsidR="007D3FE8" w:rsidRPr="007D3FE8">
        <w:t>\</w:t>
      </w:r>
      <w:r w:rsidR="007D3FE8" w:rsidRPr="007D3FE8">
        <w:br/>
      </w:r>
      <w:hyperlink r:id="rId18" w:history="1">
        <w:r w:rsidR="007D3FE8" w:rsidRPr="007D3FE8">
          <w:rPr>
            <w:rStyle w:val="Hiperhivatkozs"/>
            <w:color w:val="auto"/>
            <w:bdr w:val="single" w:sz="2" w:space="0" w:color="E2E8F0" w:frame="1"/>
          </w:rPr>
          <w:t>Safari</w:t>
        </w:r>
      </w:hyperlink>
    </w:p>
    <w:p w14:paraId="17F789E2" w14:textId="77777777" w:rsidR="007D3FE8" w:rsidRPr="007D3FE8" w:rsidRDefault="007D3FE8" w:rsidP="007D3FE8">
      <w:pPr>
        <w:pStyle w:val="Cmsor3"/>
        <w:pBdr>
          <w:top w:val="single" w:sz="2" w:space="0" w:color="E2E8F0"/>
          <w:left w:val="single" w:sz="2" w:space="0" w:color="E2E8F0"/>
          <w:bottom w:val="single" w:sz="2" w:space="0" w:color="E2E8F0"/>
          <w:right w:val="single" w:sz="2" w:space="0" w:color="E2E8F0"/>
        </w:pBdr>
        <w:rPr>
          <w:sz w:val="24"/>
          <w:szCs w:val="24"/>
        </w:rPr>
      </w:pPr>
      <w:r w:rsidRPr="007D3FE8">
        <w:rPr>
          <w:sz w:val="24"/>
          <w:szCs w:val="24"/>
        </w:rPr>
        <w:t>Linkek külső weboldalakhoz</w:t>
      </w:r>
    </w:p>
    <w:p w14:paraId="0E7158D4" w14:textId="5F651ECC" w:rsidR="007D3FE8" w:rsidRPr="007D3FE8" w:rsidRDefault="007D3FE8" w:rsidP="007D3FE8">
      <w:pPr>
        <w:pStyle w:val="NormlWeb"/>
        <w:pBdr>
          <w:top w:val="single" w:sz="2" w:space="0" w:color="E2E8F0"/>
          <w:left w:val="single" w:sz="2" w:space="0" w:color="E2E8F0"/>
          <w:bottom w:val="single" w:sz="2" w:space="0" w:color="E2E8F0"/>
          <w:right w:val="single" w:sz="2" w:space="0" w:color="E2E8F0"/>
        </w:pBdr>
      </w:pPr>
      <w:r w:rsidRPr="007D3FE8">
        <w:t xml:space="preserve">A HBS Honlapja más vállalatokra, szervezetekre és állami szervekre is hivatkozhat, illetve kapcsolatokat létesíthet, amelyek lehetővé teszik a Honlap közvetlen elérését. Mindegyik saját </w:t>
      </w:r>
      <w:ins w:id="110" w:author="Ani" w:date="2020-11-20T14:07:00Z">
        <w:r w:rsidR="004D03F9">
          <w:t xml:space="preserve">sütikezelési, információgyűjtési és -használati szabályzattal rendelkezik. </w:t>
        </w:r>
      </w:ins>
      <w:del w:id="111" w:author="Ani" w:date="2020-11-20T14:07:00Z">
        <w:r w:rsidRPr="007D3FE8" w:rsidDel="004D03F9">
          <w:delText xml:space="preserve">politikát működtet a cookie-k használatával, valamint az információk gyűjtésével és felhasználásával kapcsolatban. </w:delText>
        </w:r>
      </w:del>
      <w:r w:rsidRPr="007D3FE8">
        <w:t>Amennyiben a felhasználónak valamely oldallal kapcsolatban ellenérzése vagy kérdése merülne fel, úgy javasolt az adott oldal tájékoztatójában megjelölt személlyel felvenni a kapcsolatot.</w:t>
      </w:r>
    </w:p>
    <w:p w14:paraId="2D69798F" w14:textId="77777777" w:rsidR="007D3FE8" w:rsidRPr="007D3FE8" w:rsidRDefault="007D3FE8" w:rsidP="007D3FE8">
      <w:pPr>
        <w:pStyle w:val="NormlWeb"/>
        <w:pBdr>
          <w:top w:val="single" w:sz="2" w:space="0" w:color="E2E8F0"/>
          <w:left w:val="single" w:sz="2" w:space="0" w:color="E2E8F0"/>
          <w:bottom w:val="single" w:sz="2" w:space="0" w:color="E2E8F0"/>
          <w:right w:val="single" w:sz="2" w:space="0" w:color="E2E8F0"/>
        </w:pBdr>
      </w:pPr>
      <w:r w:rsidRPr="007D3FE8">
        <w:t>A HBS nem felelős az egyéb adatkezelők által üzemeltetett honlapok tartalmáért, illetve beállításaiért.</w:t>
      </w:r>
    </w:p>
    <w:p w14:paraId="426933CC" w14:textId="77777777" w:rsidR="007D3FE8" w:rsidRPr="007D3FE8" w:rsidRDefault="007D3FE8" w:rsidP="007D3FE8">
      <w:pPr>
        <w:pStyle w:val="Cmsor3"/>
        <w:pBdr>
          <w:top w:val="single" w:sz="2" w:space="0" w:color="E2E8F0"/>
          <w:left w:val="single" w:sz="2" w:space="0" w:color="E2E8F0"/>
          <w:bottom w:val="single" w:sz="2" w:space="0" w:color="E2E8F0"/>
          <w:right w:val="single" w:sz="2" w:space="0" w:color="E2E8F0"/>
        </w:pBdr>
        <w:rPr>
          <w:sz w:val="24"/>
          <w:szCs w:val="24"/>
        </w:rPr>
      </w:pPr>
      <w:r w:rsidRPr="007D3FE8">
        <w:rPr>
          <w:sz w:val="24"/>
          <w:szCs w:val="24"/>
        </w:rPr>
        <w:t>A Google Analytics</w:t>
      </w:r>
    </w:p>
    <w:p w14:paraId="58F4F293" w14:textId="30BB25E1" w:rsidR="007D3FE8" w:rsidRPr="007D3FE8" w:rsidRDefault="007D3FE8" w:rsidP="007D3FE8">
      <w:pPr>
        <w:pStyle w:val="NormlWeb"/>
        <w:pBdr>
          <w:top w:val="single" w:sz="2" w:space="0" w:color="E2E8F0"/>
          <w:left w:val="single" w:sz="2" w:space="0" w:color="E2E8F0"/>
          <w:bottom w:val="single" w:sz="2" w:space="0" w:color="E2E8F0"/>
          <w:right w:val="single" w:sz="2" w:space="0" w:color="E2E8F0"/>
        </w:pBdr>
      </w:pPr>
      <w:r w:rsidRPr="007D3FE8">
        <w:t xml:space="preserve">A Honlap a Google Analytics és más mérőeszközök segítségével elemzi, hogy a felhasználók hogyan használják az oldalt. Ezek az eszközök </w:t>
      </w:r>
      <w:ins w:id="112" w:author="Ani" w:date="2020-11-20T14:14:00Z">
        <w:r w:rsidR="004D03F9">
          <w:t>is „</w:t>
        </w:r>
      </w:ins>
      <w:del w:id="113" w:author="Ani" w:date="2020-11-20T14:14:00Z">
        <w:r w:rsidRPr="007D3FE8" w:rsidDel="004D03F9">
          <w:delText>“</w:delText>
        </w:r>
      </w:del>
      <w:r w:rsidRPr="007D3FE8">
        <w:t>cookie”-kat használnak</w:t>
      </w:r>
      <w:del w:id="114" w:author="Ani" w:date="2020-11-20T14:14:00Z">
        <w:r w:rsidRPr="007D3FE8" w:rsidDel="004D03F9">
          <w:delText xml:space="preserve">, amik szöveges file-ok a Honlap látogatóinak számítógépén. Ezek segítségével gyűjthetőek az általános internetes adatok és információk a látogatók viselkedéséről. </w:delText>
        </w:r>
      </w:del>
      <w:ins w:id="115" w:author="Ani" w:date="2020-11-20T14:14:00Z">
        <w:r w:rsidR="004D03F9">
          <w:t xml:space="preserve">. </w:t>
        </w:r>
      </w:ins>
      <w:r w:rsidRPr="007D3FE8">
        <w:t>Ezek az adatok teljes mértékben titkosítottak. A cookie-k nem használhatóak arra, hogy információt gyűjtsenek a Honlap látogatóinak merevlemezéről, e-mail címéről, illetve személyes adatairól.</w:t>
      </w:r>
    </w:p>
    <w:p w14:paraId="480AC698" w14:textId="2A7B7E2A" w:rsidR="007D3FE8" w:rsidRPr="007D3FE8" w:rsidRDefault="007D3FE8" w:rsidP="007D3FE8">
      <w:pPr>
        <w:pStyle w:val="NormlWeb"/>
        <w:pBdr>
          <w:top w:val="single" w:sz="2" w:space="0" w:color="E2E8F0"/>
          <w:left w:val="single" w:sz="2" w:space="0" w:color="E2E8F0"/>
          <w:bottom w:val="single" w:sz="2" w:space="0" w:color="E2E8F0"/>
          <w:right w:val="single" w:sz="2" w:space="0" w:color="E2E8F0"/>
        </w:pBdr>
      </w:pPr>
      <w:del w:id="116" w:author="Ani" w:date="2020-11-20T14:15:00Z">
        <w:r w:rsidRPr="007D3FE8" w:rsidDel="002D39B8">
          <w:delText xml:space="preserve">Ezt </w:delText>
        </w:r>
      </w:del>
      <w:ins w:id="117" w:author="Ani" w:date="2020-11-20T14:15:00Z">
        <w:r w:rsidR="002D39B8">
          <w:t xml:space="preserve">Az így gyűjtött </w:t>
        </w:r>
      </w:ins>
      <w:del w:id="118" w:author="Ani" w:date="2020-11-20T14:15:00Z">
        <w:r w:rsidRPr="007D3FE8" w:rsidDel="002D39B8">
          <w:delText xml:space="preserve">az </w:delText>
        </w:r>
      </w:del>
      <w:r w:rsidRPr="007D3FE8">
        <w:t>információt a HBS arra használja, hogy kiértékelje a látogatók weboldal használatát és statisztikai jelentést készítsen a weboldalon történő aktivitásról, illetve hogy célzott hirdetéseket helyezzen el más weboldalakon. A HBS soha nem használja (és ezt soha nem is engedélyezi harmadik személy részére) ezeket a statisztikai elemző eszközöket arra, hogy a Honlap látogatóiról személyes adatokat gyűjtsön.</w:t>
      </w:r>
    </w:p>
    <w:p w14:paraId="6071A336" w14:textId="745F3E36" w:rsidR="007D3FE8" w:rsidRPr="007D3FE8" w:rsidRDefault="007D3FE8" w:rsidP="007D3FE8">
      <w:pPr>
        <w:pStyle w:val="NormlWeb"/>
        <w:pBdr>
          <w:top w:val="single" w:sz="2" w:space="0" w:color="E2E8F0"/>
          <w:left w:val="single" w:sz="2" w:space="0" w:color="E2E8F0"/>
          <w:bottom w:val="single" w:sz="2" w:space="0" w:color="E2E8F0"/>
          <w:right w:val="single" w:sz="2" w:space="0" w:color="E2E8F0"/>
        </w:pBdr>
      </w:pPr>
      <w:r w:rsidRPr="007D3FE8">
        <w:t>A Google nem társítja a Honlap látogatójának IP címét bármely más adattal, ami a Google birtokában van. A HBS nem kísérli meg azonosítani a számítógép</w:t>
      </w:r>
      <w:ins w:id="119" w:author="Ani" w:date="2020-11-20T14:19:00Z">
        <w:r w:rsidR="00651440">
          <w:t xml:space="preserve"> vagy más eszköz</w:t>
        </w:r>
      </w:ins>
      <w:r w:rsidRPr="007D3FE8">
        <w:t xml:space="preserve"> használójának személyét az IP cím alapján. A Honlapon összegyűjtött adatokat a HBS nem társítja semmilyen más forrásból szerzett adattal.</w:t>
      </w:r>
    </w:p>
    <w:p w14:paraId="028F4156" w14:textId="77777777" w:rsidR="007D3FE8" w:rsidRPr="007D3FE8" w:rsidRDefault="007D3FE8" w:rsidP="007D3FE8">
      <w:pPr>
        <w:pStyle w:val="Cmsor3"/>
        <w:pBdr>
          <w:top w:val="single" w:sz="2" w:space="0" w:color="E2E8F0"/>
          <w:left w:val="single" w:sz="2" w:space="0" w:color="E2E8F0"/>
          <w:bottom w:val="single" w:sz="2" w:space="0" w:color="E2E8F0"/>
          <w:right w:val="single" w:sz="2" w:space="0" w:color="E2E8F0"/>
        </w:pBdr>
        <w:rPr>
          <w:sz w:val="24"/>
          <w:szCs w:val="24"/>
        </w:rPr>
      </w:pPr>
      <w:r w:rsidRPr="007D3FE8">
        <w:rPr>
          <w:sz w:val="24"/>
          <w:szCs w:val="24"/>
        </w:rPr>
        <w:lastRenderedPageBreak/>
        <w:t>Google Ads remarketing</w:t>
      </w:r>
    </w:p>
    <w:p w14:paraId="4CCA373D" w14:textId="77777777" w:rsidR="007D3FE8" w:rsidRPr="007D3FE8" w:rsidRDefault="007D3FE8" w:rsidP="007D3FE8">
      <w:pPr>
        <w:pStyle w:val="NormlWeb"/>
        <w:pBdr>
          <w:top w:val="single" w:sz="2" w:space="0" w:color="E2E8F0"/>
          <w:left w:val="single" w:sz="2" w:space="0" w:color="E2E8F0"/>
          <w:bottom w:val="single" w:sz="2" w:space="0" w:color="E2E8F0"/>
          <w:right w:val="single" w:sz="2" w:space="0" w:color="E2E8F0"/>
        </w:pBdr>
      </w:pPr>
      <w:r w:rsidRPr="007D3FE8">
        <w:t>Weboldalunkat a Google Ads révén hirdetjük a Google keresési eredményei között, ugyanakkor harmadik felek webhelyein. Erre a célra, weboldalunk felkeresésekor, egy úgynevezett remarketing süti van beállítva a Google részéről, amely automatikusan engedélyezi az érdeklődésen alapuló hirdetéseket amely egy álneves süti ID-t használ a meglátogatott oldalak alapján. Miután megszüntettük és befejeztük a Google Ads remarketing használatát, a gyűjtött adatok törlődnek.</w:t>
      </w:r>
    </w:p>
    <w:p w14:paraId="04B60572" w14:textId="5123FDB9" w:rsidR="007D3FE8" w:rsidRPr="007D3FE8" w:rsidRDefault="007D3FE8" w:rsidP="007D3FE8">
      <w:pPr>
        <w:pStyle w:val="NormlWeb"/>
        <w:pBdr>
          <w:top w:val="single" w:sz="2" w:space="0" w:color="E2E8F0"/>
          <w:left w:val="single" w:sz="2" w:space="0" w:color="E2E8F0"/>
          <w:bottom w:val="single" w:sz="2" w:space="0" w:color="E2E8F0"/>
          <w:right w:val="single" w:sz="2" w:space="0" w:color="E2E8F0"/>
        </w:pBdr>
      </w:pPr>
      <w:r w:rsidRPr="007D3FE8">
        <w:t xml:space="preserve">Minden további adatfeldolgozásra csak akkor kerül sor, ha </w:t>
      </w:r>
      <w:del w:id="120" w:author="Ani" w:date="2020-11-20T14:27:00Z">
        <w:r w:rsidRPr="007D3FE8" w:rsidDel="00113836">
          <w:delText xml:space="preserve">Ön </w:delText>
        </w:r>
      </w:del>
      <w:ins w:id="121" w:author="Ani" w:date="2020-11-20T14:27:00Z">
        <w:r w:rsidR="00113836">
          <w:t xml:space="preserve">látogató </w:t>
        </w:r>
      </w:ins>
      <w:r w:rsidRPr="007D3FE8">
        <w:t>hozájárul</w:t>
      </w:r>
      <w:del w:id="122" w:author="Ani" w:date="2020-11-20T14:27:00Z">
        <w:r w:rsidRPr="007D3FE8" w:rsidDel="00113836">
          <w:delText>t</w:delText>
        </w:r>
      </w:del>
      <w:r w:rsidRPr="007D3FE8">
        <w:t xml:space="preserve">, hogy az internetes és alkalmazásböngésző előzményeit a Google összekapcsolja </w:t>
      </w:r>
      <w:del w:id="123" w:author="Ani" w:date="2020-11-20T14:28:00Z">
        <w:r w:rsidRPr="007D3FE8" w:rsidDel="00113836">
          <w:delText xml:space="preserve">az Ön </w:delText>
        </w:r>
      </w:del>
      <w:ins w:id="124" w:author="Ani" w:date="2020-11-20T14:28:00Z">
        <w:r w:rsidR="00113836">
          <w:t xml:space="preserve">a </w:t>
        </w:r>
      </w:ins>
      <w:r w:rsidRPr="007D3FE8">
        <w:t xml:space="preserve">Google-fiókjával, és a Google-fiókjából származó adatokat felhasználja az interneten </w:t>
      </w:r>
      <w:del w:id="125" w:author="Ani" w:date="2020-11-20T14:28:00Z">
        <w:r w:rsidRPr="007D3FE8" w:rsidDel="00113836">
          <w:delText xml:space="preserve">az Ön által </w:delText>
        </w:r>
      </w:del>
      <w:r w:rsidRPr="007D3FE8">
        <w:t xml:space="preserve">elhelyezett hirdetések személyre szabásához. Weboldalunk látogatása közben, ha </w:t>
      </w:r>
      <w:del w:id="126" w:author="Ani" w:date="2020-11-20T14:28:00Z">
        <w:r w:rsidRPr="007D3FE8" w:rsidDel="00113836">
          <w:delText xml:space="preserve">Ön </w:delText>
        </w:r>
      </w:del>
      <w:ins w:id="127" w:author="Ani" w:date="2020-11-20T14:28:00Z">
        <w:r w:rsidR="00113836">
          <w:t xml:space="preserve">a látogató </w:t>
        </w:r>
      </w:ins>
      <w:r w:rsidRPr="007D3FE8">
        <w:t>be van jelentkezve a Google</w:t>
      </w:r>
      <w:ins w:id="128" w:author="Ani" w:date="2020-11-20T14:28:00Z">
        <w:r w:rsidR="00113836">
          <w:t xml:space="preserve"> fiókjába</w:t>
        </w:r>
      </w:ins>
      <w:del w:id="129" w:author="Ani" w:date="2020-11-20T14:28:00Z">
        <w:r w:rsidRPr="007D3FE8" w:rsidDel="00113836">
          <w:delText xml:space="preserve">-ba, akkor </w:delText>
        </w:r>
      </w:del>
      <w:ins w:id="130" w:author="Ani" w:date="2020-11-20T14:28:00Z">
        <w:r w:rsidR="00113836">
          <w:t xml:space="preserve">, </w:t>
        </w:r>
      </w:ins>
      <w:r w:rsidRPr="007D3FE8">
        <w:t xml:space="preserve">a Google, az </w:t>
      </w:r>
      <w:del w:id="131" w:author="Ani" w:date="2020-11-20T14:28:00Z">
        <w:r w:rsidRPr="007D3FE8" w:rsidDel="00113836">
          <w:delText xml:space="preserve">Ön </w:delText>
        </w:r>
      </w:del>
      <w:r w:rsidRPr="007D3FE8">
        <w:t>adatait a Google Analytics segítségével felhasználja célcsoportlisták létrehozására és meghatározására az eszközök közötti újra marketingezéshez. Ennek érdekében a Google ideiglenesen összekapcsolja személyes adatait a Google Analytics adataival</w:t>
      </w:r>
      <w:del w:id="132" w:author="Ani" w:date="2020-11-20T14:28:00Z">
        <w:r w:rsidRPr="007D3FE8" w:rsidDel="00113836">
          <w:delText>, hogy célcsoportokat képezzen</w:delText>
        </w:r>
      </w:del>
      <w:r w:rsidRPr="007D3FE8">
        <w:t>.</w:t>
      </w:r>
    </w:p>
    <w:p w14:paraId="55FB8835" w14:textId="6DCF599F" w:rsidR="007D3FE8" w:rsidRPr="007D3FE8" w:rsidRDefault="007D3FE8" w:rsidP="007D3FE8">
      <w:pPr>
        <w:pStyle w:val="NormlWeb"/>
        <w:pBdr>
          <w:top w:val="single" w:sz="2" w:space="0" w:color="E2E8F0"/>
          <w:left w:val="single" w:sz="2" w:space="0" w:color="E2E8F0"/>
          <w:bottom w:val="single" w:sz="2" w:space="0" w:color="E2E8F0"/>
          <w:right w:val="single" w:sz="2" w:space="0" w:color="E2E8F0"/>
        </w:pBdr>
      </w:pPr>
      <w:bookmarkStart w:id="133" w:name="_Hlk56775070"/>
      <w:r w:rsidRPr="007D3FE8">
        <w:t xml:space="preserve">Ezen a linken keresztül </w:t>
      </w:r>
      <w:del w:id="134" w:author="Ani" w:date="2020-11-20T14:29:00Z">
        <w:r w:rsidRPr="007D3FE8" w:rsidDel="003F6FDF">
          <w:delText xml:space="preserve">hatástalaníthatja </w:delText>
        </w:r>
      </w:del>
      <w:ins w:id="135" w:author="Ani" w:date="2020-11-20T14:29:00Z">
        <w:r w:rsidR="003F6FDF">
          <w:t xml:space="preserve">lehet </w:t>
        </w:r>
      </w:ins>
      <w:r w:rsidRPr="007D3FE8">
        <w:t>a remarketing sütiket</w:t>
      </w:r>
      <w:ins w:id="136" w:author="Ani" w:date="2020-11-20T14:29:00Z">
        <w:r w:rsidR="003F6FDF">
          <w:t xml:space="preserve"> hatástalanítani</w:t>
        </w:r>
      </w:ins>
      <w:r w:rsidRPr="007D3FE8">
        <w:t>: </w:t>
      </w:r>
      <w:hyperlink r:id="rId19" w:history="1">
        <w:r w:rsidRPr="007D3FE8">
          <w:rPr>
            <w:rStyle w:val="Hiperhivatkozs"/>
            <w:color w:val="auto"/>
            <w:bdr w:val="single" w:sz="2" w:space="0" w:color="E2E8F0" w:frame="1"/>
          </w:rPr>
          <w:t>https://adssettings.google.com/authenticated?hl=en</w:t>
        </w:r>
      </w:hyperlink>
      <w:r w:rsidRPr="007D3FE8">
        <w:t>.</w:t>
      </w:r>
    </w:p>
    <w:p w14:paraId="2DA53006" w14:textId="7F87DFF1" w:rsidR="007D3FE8" w:rsidRPr="007D3FE8" w:rsidRDefault="007D3FE8" w:rsidP="007D3FE8">
      <w:pPr>
        <w:pStyle w:val="NormlWeb"/>
        <w:pBdr>
          <w:top w:val="single" w:sz="2" w:space="0" w:color="E2E8F0"/>
          <w:left w:val="single" w:sz="2" w:space="0" w:color="E2E8F0"/>
          <w:bottom w:val="single" w:sz="2" w:space="0" w:color="E2E8F0"/>
          <w:right w:val="single" w:sz="2" w:space="0" w:color="E2E8F0"/>
        </w:pBdr>
      </w:pPr>
      <w:r w:rsidRPr="007D3FE8">
        <w:t>A süti</w:t>
      </w:r>
      <w:ins w:id="137" w:author="Ani" w:date="2020-11-20T14:30:00Z">
        <w:r w:rsidR="003F6FDF">
          <w:t xml:space="preserve">beállításokról a </w:t>
        </w:r>
        <w:r w:rsidR="003F6FDF">
          <w:fldChar w:fldCharType="begin"/>
        </w:r>
        <w:r w:rsidR="003F6FDF">
          <w:instrText xml:space="preserve"> HYPERLINK "</w:instrText>
        </w:r>
        <w:r w:rsidR="003F6FDF" w:rsidRPr="003F6FDF">
          <w:instrText>https://digitaladvertisingalliance.org/about</w:instrText>
        </w:r>
        <w:r w:rsidR="003F6FDF">
          <w:instrText xml:space="preserve">" </w:instrText>
        </w:r>
        <w:r w:rsidR="003F6FDF">
          <w:fldChar w:fldCharType="separate"/>
        </w:r>
        <w:r w:rsidR="003F6FDF" w:rsidRPr="00617DAE">
          <w:rPr>
            <w:rStyle w:val="Hiperhivatkozs"/>
          </w:rPr>
          <w:t>https://digitaladvertisingalliance.org/about</w:t>
        </w:r>
        <w:r w:rsidR="003F6FDF">
          <w:fldChar w:fldCharType="end"/>
        </w:r>
        <w:r w:rsidR="003F6FDF">
          <w:t xml:space="preserve"> oldalon is lehet tájékozódni, ahol a beállítást is el lehet végezni. </w:t>
        </w:r>
      </w:ins>
      <w:del w:id="138" w:author="Ani" w:date="2020-11-20T14:30:00Z">
        <w:r w:rsidRPr="007D3FE8" w:rsidDel="003F6FDF">
          <w:delText xml:space="preserve"> beállításáról a Digital Advertising Alliance segítségével is tájékozódhat, ugyanakkor be is állíthatja.</w:delText>
        </w:r>
      </w:del>
    </w:p>
    <w:p w14:paraId="353016B2" w14:textId="77777777" w:rsidR="007D3FE8" w:rsidRPr="007D3FE8" w:rsidRDefault="007D3FE8" w:rsidP="007D3FE8">
      <w:pPr>
        <w:pStyle w:val="NormlWeb"/>
        <w:pBdr>
          <w:top w:val="single" w:sz="2" w:space="0" w:color="E2E8F0"/>
          <w:left w:val="single" w:sz="2" w:space="0" w:color="E2E8F0"/>
          <w:bottom w:val="single" w:sz="2" w:space="0" w:color="E2E8F0"/>
          <w:right w:val="single" w:sz="2" w:space="0" w:color="E2E8F0"/>
        </w:pBdr>
      </w:pPr>
      <w:r w:rsidRPr="007D3FE8">
        <w:t>A Google által végzett adatfeldolgozással kapcsolatos további információk a Google adatvédelmi oldalán találhatók.</w:t>
      </w:r>
    </w:p>
    <w:bookmarkEnd w:id="133"/>
    <w:p w14:paraId="10E36D34" w14:textId="77777777" w:rsidR="007D3FE8" w:rsidRPr="007D3FE8" w:rsidRDefault="007D3FE8" w:rsidP="007D3FE8">
      <w:pPr>
        <w:pStyle w:val="Cmsor3"/>
        <w:pBdr>
          <w:top w:val="single" w:sz="2" w:space="0" w:color="E2E8F0"/>
          <w:left w:val="single" w:sz="2" w:space="0" w:color="E2E8F0"/>
          <w:bottom w:val="single" w:sz="2" w:space="0" w:color="E2E8F0"/>
          <w:right w:val="single" w:sz="2" w:space="0" w:color="E2E8F0"/>
        </w:pBdr>
        <w:rPr>
          <w:sz w:val="24"/>
          <w:szCs w:val="24"/>
        </w:rPr>
      </w:pPr>
      <w:r w:rsidRPr="007D3FE8">
        <w:rPr>
          <w:sz w:val="24"/>
          <w:szCs w:val="24"/>
        </w:rPr>
        <w:t>Online jelenlétünk a Facebook-on, a Google-on</w:t>
      </w:r>
    </w:p>
    <w:p w14:paraId="7FE122C0" w14:textId="53FD5DE0" w:rsidR="007D3FE8" w:rsidRPr="007D3FE8" w:rsidRDefault="007D3FE8" w:rsidP="007D3FE8">
      <w:pPr>
        <w:pStyle w:val="NormlWeb"/>
        <w:pBdr>
          <w:top w:val="single" w:sz="2" w:space="0" w:color="E2E8F0"/>
          <w:left w:val="single" w:sz="2" w:space="0" w:color="E2E8F0"/>
          <w:bottom w:val="single" w:sz="2" w:space="0" w:color="E2E8F0"/>
          <w:right w:val="single" w:sz="2" w:space="0" w:color="E2E8F0"/>
        </w:pBdr>
      </w:pPr>
      <w:r w:rsidRPr="007D3FE8">
        <w:t>Jelenlétünk a közösségi hálózatokon és platformokon jobb, aktív kommunikációt szolgál ügyfeleinkkel. Tájékoztatást nyújtunk termékeinkről és a folyamatban lévő speciális promóciókról. Amikor</w:t>
      </w:r>
      <w:ins w:id="139" w:author="Ani" w:date="2020-11-20T14:40:00Z">
        <w:r w:rsidR="00D92A74">
          <w:t xml:space="preserve"> a felhasználó</w:t>
        </w:r>
      </w:ins>
      <w:r w:rsidRPr="007D3FE8">
        <w:t xml:space="preserve"> meglátogatja online oldalunkat a közösségi hálózatokon, adatait automatikusan össze lehet gyűjteni és tárolni piackutatás és hirdetés céljából. Ezekből az adatokból álnevek használatával, úgynevezett használati profilok jönnek létre. Ezek felhasználhatók, például olyan hirdetések elhelyezésére a platformon és azon kívül, amelyekről úgy gondolják, hogy megfelelnek </w:t>
      </w:r>
      <w:del w:id="140" w:author="Ani" w:date="2020-11-20T14:41:00Z">
        <w:r w:rsidRPr="007D3FE8" w:rsidDel="00D92A74">
          <w:delText xml:space="preserve">az Ön </w:delText>
        </w:r>
      </w:del>
      <w:ins w:id="141" w:author="Ani" w:date="2020-11-20T14:41:00Z">
        <w:r w:rsidR="00D92A74">
          <w:t xml:space="preserve">a látogató </w:t>
        </w:r>
      </w:ins>
      <w:r w:rsidRPr="007D3FE8">
        <w:t xml:space="preserve">érdeklődési körének. Erre a célra sütiket használnak fel, melyben a látogatók viselkedése és a felhasználók érdekei tárolódnak. Ha a közösségi médiaplatform-üzemeltetők kérik </w:t>
      </w:r>
      <w:del w:id="142" w:author="Ani" w:date="2020-11-20T14:41:00Z">
        <w:r w:rsidRPr="007D3FE8" w:rsidDel="00D92A74">
          <w:delText xml:space="preserve">az Ön </w:delText>
        </w:r>
      </w:del>
      <w:ins w:id="143" w:author="Ani" w:date="2020-11-20T14:41:00Z">
        <w:r w:rsidR="00D92A74">
          <w:t xml:space="preserve">a felhasználó </w:t>
        </w:r>
      </w:ins>
      <w:r w:rsidRPr="007D3FE8">
        <w:t xml:space="preserve">beleegyezését az adatfeldolgozáshoz, például egy jelölőnégyzet által, akkor az adatfeldolgozás jogalapját a GDPR 6-os cikk 1 bekezdés a) pontja képezi. A szolgáltatók által, az oldalakon végzett adatok feldolgozására és felhasználására vonatkozó részletes információkat, </w:t>
      </w:r>
      <w:del w:id="144" w:author="Ani" w:date="2020-11-20T14:41:00Z">
        <w:r w:rsidRPr="007D3FE8" w:rsidDel="00D92A74">
          <w:delText xml:space="preserve">az Ön </w:delText>
        </w:r>
      </w:del>
      <w:ins w:id="145" w:author="Ani" w:date="2020-11-20T14:41:00Z">
        <w:r w:rsidR="00D92A74">
          <w:t xml:space="preserve">a </w:t>
        </w:r>
      </w:ins>
      <w:r w:rsidRPr="007D3FE8">
        <w:t xml:space="preserve">személyes </w:t>
      </w:r>
      <w:del w:id="146" w:author="Ani" w:date="2020-11-20T14:41:00Z">
        <w:r w:rsidRPr="007D3FE8" w:rsidDel="00D92A74">
          <w:delText xml:space="preserve">adatainak </w:delText>
        </w:r>
      </w:del>
      <w:ins w:id="147" w:author="Ani" w:date="2020-11-20T14:41:00Z">
        <w:r w:rsidR="00D92A74">
          <w:t xml:space="preserve">adatok </w:t>
        </w:r>
      </w:ins>
      <w:r w:rsidRPr="007D3FE8">
        <w:t>védelmére vonatkozó jogai és technikai beállítási lehetőségeket az adatvédelmi politikai szabályzatukban közlik az alábbi linkek alatt.</w:t>
      </w:r>
    </w:p>
    <w:p w14:paraId="7AFF2F29" w14:textId="77777777" w:rsidR="007D3FE8" w:rsidRPr="007D3FE8" w:rsidRDefault="007D3FE8" w:rsidP="007D3FE8">
      <w:pPr>
        <w:pStyle w:val="NormlWeb"/>
        <w:pBdr>
          <w:top w:val="single" w:sz="2" w:space="0" w:color="E2E8F0"/>
          <w:left w:val="single" w:sz="2" w:space="0" w:color="E2E8F0"/>
          <w:bottom w:val="single" w:sz="2" w:space="0" w:color="E2E8F0"/>
          <w:right w:val="single" w:sz="2" w:space="0" w:color="E2E8F0"/>
        </w:pBdr>
      </w:pPr>
      <w:r w:rsidRPr="007D3FE8">
        <w:t>Facebook: </w:t>
      </w:r>
      <w:hyperlink r:id="rId20" w:history="1">
        <w:r w:rsidRPr="007D3FE8">
          <w:rPr>
            <w:rStyle w:val="Hiperhivatkozs"/>
            <w:color w:val="auto"/>
            <w:bdr w:val="single" w:sz="2" w:space="0" w:color="E2E8F0" w:frame="1"/>
          </w:rPr>
          <w:t>https://www.facebook.com/about/privacy/</w:t>
        </w:r>
      </w:hyperlink>
      <w:r w:rsidRPr="007D3FE8">
        <w:t>\</w:t>
      </w:r>
      <w:r w:rsidRPr="007D3FE8">
        <w:br/>
        <w:t>Google/YouTube: </w:t>
      </w:r>
      <w:hyperlink r:id="rId21" w:history="1">
        <w:r w:rsidRPr="007D3FE8">
          <w:rPr>
            <w:rStyle w:val="Hiperhivatkozs"/>
            <w:color w:val="auto"/>
            <w:bdr w:val="single" w:sz="2" w:space="0" w:color="E2E8F0" w:frame="1"/>
          </w:rPr>
          <w:t>https://policies.google.com/privacy</w:t>
        </w:r>
      </w:hyperlink>
      <w:r w:rsidRPr="007D3FE8">
        <w:t>\</w:t>
      </w:r>
      <w:r w:rsidRPr="007D3FE8">
        <w:br/>
        <w:t>Facebook: </w:t>
      </w:r>
      <w:hyperlink r:id="rId22" w:history="1">
        <w:r w:rsidRPr="007D3FE8">
          <w:rPr>
            <w:rStyle w:val="Hiperhivatkozs"/>
            <w:color w:val="auto"/>
            <w:bdr w:val="single" w:sz="2" w:space="0" w:color="E2E8F0" w:frame="1"/>
          </w:rPr>
          <w:t>https://www.facebook.com/settings?tab=ads</w:t>
        </w:r>
      </w:hyperlink>
      <w:r w:rsidRPr="007D3FE8">
        <w:t>\</w:t>
      </w:r>
      <w:r w:rsidRPr="007D3FE8">
        <w:br/>
        <w:t>Google/YouTube: </w:t>
      </w:r>
      <w:hyperlink r:id="rId23" w:history="1">
        <w:r w:rsidRPr="007D3FE8">
          <w:rPr>
            <w:rStyle w:val="Hiperhivatkozs"/>
            <w:color w:val="auto"/>
            <w:bdr w:val="single" w:sz="2" w:space="0" w:color="E2E8F0" w:frame="1"/>
          </w:rPr>
          <w:t>https://adssettings.google.com/authenticated</w:t>
        </w:r>
      </w:hyperlink>
    </w:p>
    <w:p w14:paraId="43DA14F5" w14:textId="77777777" w:rsidR="007D3FE8" w:rsidRPr="007D3FE8" w:rsidRDefault="007D3FE8" w:rsidP="007D3FE8">
      <w:pPr>
        <w:rPr>
          <w:rFonts w:ascii="Times New Roman" w:hAnsi="Times New Roman" w:cs="Times New Roman"/>
          <w:sz w:val="24"/>
          <w:szCs w:val="24"/>
        </w:rPr>
      </w:pPr>
    </w:p>
    <w:sectPr w:rsidR="007D3FE8" w:rsidRPr="007D3FE8">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 w:author="Ani" w:date="2020-11-20T11:31:00Z" w:initials="A">
    <w:p w14:paraId="5D761217" w14:textId="0B18A104" w:rsidR="00B549D3" w:rsidRPr="00B549D3" w:rsidRDefault="00B549D3">
      <w:pPr>
        <w:pStyle w:val="Jegyzetszveg"/>
        <w:rPr>
          <w:b/>
          <w:bCs/>
        </w:rPr>
      </w:pPr>
      <w:r>
        <w:rPr>
          <w:rStyle w:val="Jegyzethivatkozs"/>
        </w:rPr>
        <w:annotationRef/>
      </w:r>
      <w:r>
        <w:rPr>
          <w:b/>
          <w:bCs/>
        </w:rPr>
        <w:t>EZ ÍGY ÉRTELMEZHETETLEN! NEM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D7612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22787" w16cex:dateUtc="2020-11-20T10: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D761217" w16cid:durableId="2362278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38737A"/>
    <w:multiLevelType w:val="multilevel"/>
    <w:tmpl w:val="E5882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2920C5"/>
    <w:multiLevelType w:val="multilevel"/>
    <w:tmpl w:val="CD864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0B43D3"/>
    <w:multiLevelType w:val="multilevel"/>
    <w:tmpl w:val="543C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0D140C"/>
    <w:multiLevelType w:val="multilevel"/>
    <w:tmpl w:val="9EFCC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324F9C"/>
    <w:multiLevelType w:val="multilevel"/>
    <w:tmpl w:val="920A3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F2641F"/>
    <w:multiLevelType w:val="multilevel"/>
    <w:tmpl w:val="8230E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5"/>
  </w:num>
  <w:num w:numId="4">
    <w:abstractNumId w:val="3"/>
  </w:num>
  <w:num w:numId="5">
    <w:abstractNumId w:val="0"/>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i">
    <w15:presenceInfo w15:providerId="None" w15:userId="A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D2A"/>
    <w:rsid w:val="00092E98"/>
    <w:rsid w:val="000B5B28"/>
    <w:rsid w:val="000F650A"/>
    <w:rsid w:val="00113836"/>
    <w:rsid w:val="00216D2A"/>
    <w:rsid w:val="002D39B8"/>
    <w:rsid w:val="003F6FDF"/>
    <w:rsid w:val="004C050B"/>
    <w:rsid w:val="004D03F9"/>
    <w:rsid w:val="00537411"/>
    <w:rsid w:val="00565C26"/>
    <w:rsid w:val="006434D1"/>
    <w:rsid w:val="00651440"/>
    <w:rsid w:val="007A4DC7"/>
    <w:rsid w:val="007A5656"/>
    <w:rsid w:val="007D3FE8"/>
    <w:rsid w:val="0082028A"/>
    <w:rsid w:val="00B549D3"/>
    <w:rsid w:val="00B64055"/>
    <w:rsid w:val="00CA229F"/>
    <w:rsid w:val="00D92A7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D870F"/>
  <w15:chartTrackingRefBased/>
  <w15:docId w15:val="{CCF4E8B1-D287-438D-BAFE-07B316ECD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link w:val="Cmsor1Char"/>
    <w:uiPriority w:val="9"/>
    <w:qFormat/>
    <w:rsid w:val="00216D2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hu-HU"/>
    </w:rPr>
  </w:style>
  <w:style w:type="paragraph" w:styleId="Cmsor2">
    <w:name w:val="heading 2"/>
    <w:basedOn w:val="Norml"/>
    <w:link w:val="Cmsor2Char"/>
    <w:uiPriority w:val="9"/>
    <w:qFormat/>
    <w:rsid w:val="00216D2A"/>
    <w:pPr>
      <w:spacing w:before="100" w:beforeAutospacing="1" w:after="100" w:afterAutospacing="1" w:line="240" w:lineRule="auto"/>
      <w:outlineLvl w:val="1"/>
    </w:pPr>
    <w:rPr>
      <w:rFonts w:ascii="Times New Roman" w:eastAsia="Times New Roman" w:hAnsi="Times New Roman" w:cs="Times New Roman"/>
      <w:b/>
      <w:bCs/>
      <w:sz w:val="36"/>
      <w:szCs w:val="36"/>
      <w:lang w:eastAsia="hu-HU"/>
    </w:rPr>
  </w:style>
  <w:style w:type="paragraph" w:styleId="Cmsor3">
    <w:name w:val="heading 3"/>
    <w:basedOn w:val="Norml"/>
    <w:link w:val="Cmsor3Char"/>
    <w:uiPriority w:val="9"/>
    <w:qFormat/>
    <w:rsid w:val="00216D2A"/>
    <w:pPr>
      <w:spacing w:before="100" w:beforeAutospacing="1" w:after="100" w:afterAutospacing="1" w:line="240" w:lineRule="auto"/>
      <w:outlineLvl w:val="2"/>
    </w:pPr>
    <w:rPr>
      <w:rFonts w:ascii="Times New Roman" w:eastAsia="Times New Roman" w:hAnsi="Times New Roman" w:cs="Times New Roman"/>
      <w:b/>
      <w:bCs/>
      <w:sz w:val="27"/>
      <w:szCs w:val="27"/>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216D2A"/>
    <w:rPr>
      <w:rFonts w:ascii="Times New Roman" w:eastAsia="Times New Roman" w:hAnsi="Times New Roman" w:cs="Times New Roman"/>
      <w:b/>
      <w:bCs/>
      <w:kern w:val="36"/>
      <w:sz w:val="48"/>
      <w:szCs w:val="48"/>
      <w:lang w:eastAsia="hu-HU"/>
    </w:rPr>
  </w:style>
  <w:style w:type="character" w:customStyle="1" w:styleId="Cmsor2Char">
    <w:name w:val="Címsor 2 Char"/>
    <w:basedOn w:val="Bekezdsalapbettpusa"/>
    <w:link w:val="Cmsor2"/>
    <w:uiPriority w:val="9"/>
    <w:rsid w:val="00216D2A"/>
    <w:rPr>
      <w:rFonts w:ascii="Times New Roman" w:eastAsia="Times New Roman" w:hAnsi="Times New Roman" w:cs="Times New Roman"/>
      <w:b/>
      <w:bCs/>
      <w:sz w:val="36"/>
      <w:szCs w:val="36"/>
      <w:lang w:eastAsia="hu-HU"/>
    </w:rPr>
  </w:style>
  <w:style w:type="character" w:customStyle="1" w:styleId="Cmsor3Char">
    <w:name w:val="Címsor 3 Char"/>
    <w:basedOn w:val="Bekezdsalapbettpusa"/>
    <w:link w:val="Cmsor3"/>
    <w:uiPriority w:val="9"/>
    <w:rsid w:val="00216D2A"/>
    <w:rPr>
      <w:rFonts w:ascii="Times New Roman" w:eastAsia="Times New Roman" w:hAnsi="Times New Roman" w:cs="Times New Roman"/>
      <w:b/>
      <w:bCs/>
      <w:sz w:val="27"/>
      <w:szCs w:val="27"/>
      <w:lang w:eastAsia="hu-HU"/>
    </w:rPr>
  </w:style>
  <w:style w:type="paragraph" w:styleId="NormlWeb">
    <w:name w:val="Normal (Web)"/>
    <w:basedOn w:val="Norml"/>
    <w:uiPriority w:val="99"/>
    <w:semiHidden/>
    <w:unhideWhenUsed/>
    <w:rsid w:val="00216D2A"/>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Hiperhivatkozs">
    <w:name w:val="Hyperlink"/>
    <w:basedOn w:val="Bekezdsalapbettpusa"/>
    <w:uiPriority w:val="99"/>
    <w:unhideWhenUsed/>
    <w:rsid w:val="00216D2A"/>
    <w:rPr>
      <w:color w:val="0000FF"/>
      <w:u w:val="single"/>
    </w:rPr>
  </w:style>
  <w:style w:type="paragraph" w:styleId="Buborkszveg">
    <w:name w:val="Balloon Text"/>
    <w:basedOn w:val="Norml"/>
    <w:link w:val="BuborkszvegChar"/>
    <w:uiPriority w:val="99"/>
    <w:semiHidden/>
    <w:unhideWhenUsed/>
    <w:rsid w:val="00565C26"/>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565C26"/>
    <w:rPr>
      <w:rFonts w:ascii="Segoe UI" w:hAnsi="Segoe UI" w:cs="Segoe UI"/>
      <w:sz w:val="18"/>
      <w:szCs w:val="18"/>
    </w:rPr>
  </w:style>
  <w:style w:type="character" w:styleId="Jegyzethivatkozs">
    <w:name w:val="annotation reference"/>
    <w:basedOn w:val="Bekezdsalapbettpusa"/>
    <w:uiPriority w:val="99"/>
    <w:semiHidden/>
    <w:unhideWhenUsed/>
    <w:rsid w:val="00B549D3"/>
    <w:rPr>
      <w:sz w:val="16"/>
      <w:szCs w:val="16"/>
    </w:rPr>
  </w:style>
  <w:style w:type="paragraph" w:styleId="Jegyzetszveg">
    <w:name w:val="annotation text"/>
    <w:basedOn w:val="Norml"/>
    <w:link w:val="JegyzetszvegChar"/>
    <w:uiPriority w:val="99"/>
    <w:semiHidden/>
    <w:unhideWhenUsed/>
    <w:rsid w:val="00B549D3"/>
    <w:pPr>
      <w:spacing w:line="240" w:lineRule="auto"/>
    </w:pPr>
    <w:rPr>
      <w:sz w:val="20"/>
      <w:szCs w:val="20"/>
    </w:rPr>
  </w:style>
  <w:style w:type="character" w:customStyle="1" w:styleId="JegyzetszvegChar">
    <w:name w:val="Jegyzetszöveg Char"/>
    <w:basedOn w:val="Bekezdsalapbettpusa"/>
    <w:link w:val="Jegyzetszveg"/>
    <w:uiPriority w:val="99"/>
    <w:semiHidden/>
    <w:rsid w:val="00B549D3"/>
    <w:rPr>
      <w:sz w:val="20"/>
      <w:szCs w:val="20"/>
    </w:rPr>
  </w:style>
  <w:style w:type="paragraph" w:styleId="Megjegyzstrgya">
    <w:name w:val="annotation subject"/>
    <w:basedOn w:val="Jegyzetszveg"/>
    <w:next w:val="Jegyzetszveg"/>
    <w:link w:val="MegjegyzstrgyaChar"/>
    <w:uiPriority w:val="99"/>
    <w:semiHidden/>
    <w:unhideWhenUsed/>
    <w:rsid w:val="00B549D3"/>
    <w:rPr>
      <w:b/>
      <w:bCs/>
    </w:rPr>
  </w:style>
  <w:style w:type="character" w:customStyle="1" w:styleId="MegjegyzstrgyaChar">
    <w:name w:val="Megjegyzés tárgya Char"/>
    <w:basedOn w:val="JegyzetszvegChar"/>
    <w:link w:val="Megjegyzstrgya"/>
    <w:uiPriority w:val="99"/>
    <w:semiHidden/>
    <w:rsid w:val="00B549D3"/>
    <w:rPr>
      <w:b/>
      <w:bCs/>
      <w:sz w:val="20"/>
      <w:szCs w:val="20"/>
    </w:rPr>
  </w:style>
  <w:style w:type="character" w:styleId="Feloldatlanmegemlts">
    <w:name w:val="Unresolved Mention"/>
    <w:basedOn w:val="Bekezdsalapbettpusa"/>
    <w:uiPriority w:val="99"/>
    <w:semiHidden/>
    <w:unhideWhenUsed/>
    <w:rsid w:val="003F6F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8645104">
      <w:bodyDiv w:val="1"/>
      <w:marLeft w:val="0"/>
      <w:marRight w:val="0"/>
      <w:marTop w:val="0"/>
      <w:marBottom w:val="0"/>
      <w:divBdr>
        <w:top w:val="none" w:sz="0" w:space="0" w:color="auto"/>
        <w:left w:val="none" w:sz="0" w:space="0" w:color="auto"/>
        <w:bottom w:val="none" w:sz="0" w:space="0" w:color="auto"/>
        <w:right w:val="none" w:sz="0" w:space="0" w:color="auto"/>
      </w:divBdr>
      <w:divsChild>
        <w:div w:id="385377876">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157458501">
      <w:bodyDiv w:val="1"/>
      <w:marLeft w:val="0"/>
      <w:marRight w:val="0"/>
      <w:marTop w:val="0"/>
      <w:marBottom w:val="0"/>
      <w:divBdr>
        <w:top w:val="none" w:sz="0" w:space="0" w:color="auto"/>
        <w:left w:val="none" w:sz="0" w:space="0" w:color="auto"/>
        <w:bottom w:val="none" w:sz="0" w:space="0" w:color="auto"/>
        <w:right w:val="none" w:sz="0" w:space="0" w:color="auto"/>
      </w:divBdr>
      <w:divsChild>
        <w:div w:id="113968568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229881241">
      <w:bodyDiv w:val="1"/>
      <w:marLeft w:val="0"/>
      <w:marRight w:val="0"/>
      <w:marTop w:val="0"/>
      <w:marBottom w:val="0"/>
      <w:divBdr>
        <w:top w:val="none" w:sz="0" w:space="0" w:color="auto"/>
        <w:left w:val="none" w:sz="0" w:space="0" w:color="auto"/>
        <w:bottom w:val="none" w:sz="0" w:space="0" w:color="auto"/>
        <w:right w:val="none" w:sz="0" w:space="0" w:color="auto"/>
      </w:divBdr>
      <w:divsChild>
        <w:div w:id="124204568">
          <w:marLeft w:val="0"/>
          <w:marRight w:val="0"/>
          <w:marTop w:val="0"/>
          <w:marBottom w:val="0"/>
          <w:divBdr>
            <w:top w:val="single" w:sz="2" w:space="0" w:color="E2E8F0"/>
            <w:left w:val="single" w:sz="2" w:space="0" w:color="E2E8F0"/>
            <w:bottom w:val="single" w:sz="2" w:space="0" w:color="E2E8F0"/>
            <w:right w:val="single" w:sz="2" w:space="0" w:color="E2E8F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allaboutcookies.org/" TargetMode="External"/><Relationship Id="rId18" Type="http://schemas.openxmlformats.org/officeDocument/2006/relationships/hyperlink" Target="https://support.apple.com/guide/safari/manage-cookies-and-website-data-sfri11471/mac"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policies.google.com/privacy" TargetMode="External"/><Relationship Id="rId7" Type="http://schemas.openxmlformats.org/officeDocument/2006/relationships/hyperlink" Target="https://covid-19.hbs.hu/" TargetMode="External"/><Relationship Id="rId12" Type="http://schemas.openxmlformats.org/officeDocument/2006/relationships/hyperlink" Target="https://www.aboutcookies.org/" TargetMode="External"/><Relationship Id="rId17" Type="http://schemas.openxmlformats.org/officeDocument/2006/relationships/hyperlink" Target="https://help.opera.com/en/latest/web-preferences/" TargetMode="Externa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support.microsoft.com/hu-hu/help/17442/windows-internet-explorer-delete-manage-cookies" TargetMode="External"/><Relationship Id="rId20" Type="http://schemas.openxmlformats.org/officeDocument/2006/relationships/hyperlink" Target="https://www.facebook.com/about/privacy/" TargetMode="External"/><Relationship Id="rId1" Type="http://schemas.openxmlformats.org/officeDocument/2006/relationships/numbering" Target="numbering.xml"/><Relationship Id="rId6" Type="http://schemas.openxmlformats.org/officeDocument/2006/relationships/hyperlink" Target="https://hbs.hu/" TargetMode="Externa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hyperlink" Target="mailto:info@hbs.hu" TargetMode="External"/><Relationship Id="rId15" Type="http://schemas.openxmlformats.org/officeDocument/2006/relationships/hyperlink" Target="https://support.mozilla.org/hu/kb/sutik-informacio-amelyet-weboldalak-tarolnak-szami?redirectlocale=hu&amp;redirectslug=Su%CC%88tik+kezele%CC%81se" TargetMode="External"/><Relationship Id="rId23" Type="http://schemas.openxmlformats.org/officeDocument/2006/relationships/hyperlink" Target="https://adssettings.google.com/authenticated" TargetMode="External"/><Relationship Id="rId10" Type="http://schemas.microsoft.com/office/2016/09/relationships/commentsIds" Target="commentsIds.xml"/><Relationship Id="rId19" Type="http://schemas.openxmlformats.org/officeDocument/2006/relationships/hyperlink" Target="https://adssettings.google.com/authenticated?hl=en"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support.google.com/accounts/answer/61416?hl=hu" TargetMode="External"/><Relationship Id="rId22" Type="http://schemas.openxmlformats.org/officeDocument/2006/relationships/hyperlink" Target="https://www.facebook.com/settings?tab=ads"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5</Pages>
  <Words>2131</Words>
  <Characters>14708</Characters>
  <Application>Microsoft Office Word</Application>
  <DocSecurity>0</DocSecurity>
  <Lines>122</Lines>
  <Paragraphs>33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dc:creator>
  <cp:keywords/>
  <dc:description/>
  <cp:lastModifiedBy>Ani</cp:lastModifiedBy>
  <cp:revision>16</cp:revision>
  <dcterms:created xsi:type="dcterms:W3CDTF">2020-11-19T14:40:00Z</dcterms:created>
  <dcterms:modified xsi:type="dcterms:W3CDTF">2020-11-20T13:41:00Z</dcterms:modified>
</cp:coreProperties>
</file>