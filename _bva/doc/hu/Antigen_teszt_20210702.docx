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314A" w14:textId="77777777" w:rsidR="003E69B5" w:rsidRPr="00532AB3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532AB3">
        <w:rPr>
          <w:rFonts w:ascii="Calibri" w:hAnsi="Calibri" w:cs="Calibri"/>
          <w:b/>
          <w:bCs/>
          <w:lang w:val="hu-HU"/>
        </w:rPr>
        <w:t>CLUNGENE® COVID-19 ANTIGÉN GYORSTESZT KAZETTA</w:t>
      </w:r>
    </w:p>
    <w:p w14:paraId="74E4D3BF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099C4DF0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4C6693EE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Mit mutat ki az antigén-gyorsteszt?</w:t>
      </w:r>
    </w:p>
    <w:p w14:paraId="1645DD97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 szerológiai gyorsteszttel ellentétben az antigén-teszt közvetlenül a vírus jelenlétét mutatja ki – ebben tehát a PCR tesztre hasonlít. Azonban nem a SARS-CoV-2 örökítőanyagát, hanem annak egy kifejezetten rá jellemző fehérjéjét észleli.</w:t>
      </w:r>
    </w:p>
    <w:p w14:paraId="1152B250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Antigénnek hívják azokat az anyagokat, amelyeket az immunrendszer felismer, és amelyek kiváltják annak reakcióját, az immunválaszt (antitesttermelést). Innen kapta a teszt a nevét is, mivel a vírus egy részét (egy fehérjéjét), mint antigént mutatja ki.</w:t>
      </w:r>
    </w:p>
    <w:p w14:paraId="2C8F7357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Fontos kiemelni, hogy az antigén a legtöbb esetben </w:t>
      </w:r>
      <w:r w:rsidRPr="007D0E17">
        <w:rPr>
          <w:rFonts w:ascii="Calibri" w:hAnsi="Calibri" w:cs="Calibri"/>
          <w:b/>
          <w:bCs/>
          <w:lang w:val="hu-HU"/>
          <w:rPrChange w:id="0" w:author="Kéri András" w:date="2021-07-02T10:33:00Z">
            <w:rPr>
              <w:rFonts w:ascii="Calibri" w:hAnsi="Calibri" w:cs="Calibri"/>
              <w:lang w:val="hu-HU"/>
            </w:rPr>
          </w:rPrChange>
        </w:rPr>
        <w:t>a tünetek megjelenését követő 7 napban</w:t>
      </w:r>
      <w:r w:rsidRPr="0094386E">
        <w:rPr>
          <w:rFonts w:ascii="Calibri" w:hAnsi="Calibri" w:cs="Calibri"/>
          <w:lang w:val="hu-HU"/>
        </w:rPr>
        <w:t xml:space="preserve"> van jelen kimutatható mértékben a fertőzött személyben, ezért az antigén-gyorsteszt </w:t>
      </w:r>
      <w:r w:rsidRPr="007D0E17">
        <w:rPr>
          <w:rFonts w:ascii="Calibri" w:hAnsi="Calibri" w:cs="Calibri"/>
          <w:b/>
          <w:bCs/>
          <w:lang w:val="hu-HU"/>
          <w:rPrChange w:id="1" w:author="Kéri András" w:date="2021-07-02T10:33:00Z">
            <w:rPr>
              <w:rFonts w:ascii="Calibri" w:hAnsi="Calibri" w:cs="Calibri"/>
              <w:lang w:val="hu-HU"/>
            </w:rPr>
          </w:rPrChange>
        </w:rPr>
        <w:t>ebben az időintervallumban a legmegbízhatóbb</w:t>
      </w:r>
      <w:r w:rsidRPr="0094386E">
        <w:rPr>
          <w:rFonts w:ascii="Calibri" w:hAnsi="Calibri" w:cs="Calibri"/>
          <w:lang w:val="hu-HU"/>
        </w:rPr>
        <w:t>.</w:t>
      </w:r>
    </w:p>
    <w:p w14:paraId="1648A700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7C3B6F08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0F1F836A" w14:textId="756133B5" w:rsidR="003E69B5" w:rsidRDefault="005A1705">
      <w:pPr>
        <w:pStyle w:val="Body"/>
        <w:rPr>
          <w:ins w:id="2" w:author="Kéri András" w:date="2021-07-02T10:32:00Z"/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Mik az antigén-gyorsteszt legfontosabb előnyei?</w:t>
      </w:r>
    </w:p>
    <w:p w14:paraId="2D09A5AF" w14:textId="77777777" w:rsidR="007D0E17" w:rsidRPr="0094386E" w:rsidRDefault="007D0E17">
      <w:pPr>
        <w:pStyle w:val="Body"/>
        <w:rPr>
          <w:rFonts w:ascii="Calibri" w:hAnsi="Calibri" w:cs="Calibri"/>
          <w:b/>
          <w:bCs/>
          <w:lang w:val="hu-HU"/>
        </w:rPr>
      </w:pPr>
    </w:p>
    <w:p w14:paraId="47013693" w14:textId="218BFB55" w:rsidR="003E69B5" w:rsidRPr="0094386E" w:rsidRDefault="005A1705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3" w:author="Kéri András" w:date="2021-07-02T10:31:00Z">
          <w:pPr>
            <w:pStyle w:val="Body"/>
          </w:pPr>
        </w:pPrChange>
      </w:pPr>
      <w:r w:rsidRPr="0094386E">
        <w:rPr>
          <w:rFonts w:ascii="Calibri" w:hAnsi="Calibri" w:cs="Calibri"/>
          <w:lang w:val="hu-HU"/>
        </w:rPr>
        <w:t>Lényegesen olcsóbb, mint a PCR teszt</w:t>
      </w:r>
    </w:p>
    <w:p w14:paraId="149780AB" w14:textId="7D1D6D0A" w:rsidR="003E69B5" w:rsidRPr="0094386E" w:rsidRDefault="005A1705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4" w:author="Kéri András" w:date="2021-07-02T10:32:00Z">
          <w:pPr>
            <w:pStyle w:val="Body"/>
          </w:pPr>
        </w:pPrChange>
      </w:pPr>
      <w:r w:rsidRPr="0094386E">
        <w:rPr>
          <w:rFonts w:ascii="Calibri" w:hAnsi="Calibri" w:cs="Calibri"/>
          <w:lang w:val="hu-HU"/>
        </w:rPr>
        <w:t>Bárhol el lehet végezni, akár egy vállalat vagy intézmény megfelelő helyiségében is</w:t>
      </w:r>
    </w:p>
    <w:p w14:paraId="132FDCBE" w14:textId="480EA751" w:rsidR="003E69B5" w:rsidRPr="0094386E" w:rsidRDefault="005A1705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5" w:author="Kéri András" w:date="2021-07-02T10:32:00Z">
          <w:pPr>
            <w:pStyle w:val="Body"/>
          </w:pPr>
        </w:pPrChange>
      </w:pPr>
      <w:r w:rsidRPr="0094386E">
        <w:rPr>
          <w:rFonts w:ascii="Calibri" w:hAnsi="Calibri" w:cs="Calibri"/>
          <w:lang w:val="hu-HU"/>
        </w:rPr>
        <w:t>Az elvégzéséhez nincs szükség semmilyen berendezésre, sem további fogyóeszközökre</w:t>
      </w:r>
    </w:p>
    <w:p w14:paraId="2E34167A" w14:textId="557A27A8" w:rsidR="003E69B5" w:rsidRPr="0094386E" w:rsidRDefault="005A1705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6" w:author="Kéri András" w:date="2021-07-02T10:32:00Z">
          <w:pPr>
            <w:pStyle w:val="Body"/>
          </w:pPr>
        </w:pPrChange>
      </w:pPr>
      <w:del w:id="7" w:author="Kéri András" w:date="2021-07-02T10:32:00Z">
        <w:r w:rsidRPr="0094386E" w:rsidDel="007D0E17">
          <w:rPr>
            <w:rFonts w:ascii="Calibri" w:hAnsi="Calibri" w:cs="Calibri"/>
            <w:lang w:val="hu-HU"/>
          </w:rPr>
          <w:delText>Nincs várólista: a</w:delText>
        </w:r>
      </w:del>
      <w:ins w:id="8" w:author="Kéri András" w:date="2021-07-02T10:32:00Z">
        <w:r w:rsidR="007D0E17">
          <w:rPr>
            <w:rFonts w:ascii="Calibri" w:hAnsi="Calibri" w:cs="Calibri"/>
            <w:lang w:val="hu-HU"/>
          </w:rPr>
          <w:t>A</w:t>
        </w:r>
      </w:ins>
      <w:r w:rsidRPr="0094386E">
        <w:rPr>
          <w:rFonts w:ascii="Calibri" w:hAnsi="Calibri" w:cs="Calibri"/>
          <w:lang w:val="hu-HU"/>
        </w:rPr>
        <w:t xml:space="preserve"> tesztet üzemorvos</w:t>
      </w:r>
      <w:ins w:id="9" w:author="Kéri András" w:date="2021-07-02T10:32:00Z">
        <w:r w:rsidR="007D0E17">
          <w:rPr>
            <w:rFonts w:ascii="Calibri" w:hAnsi="Calibri" w:cs="Calibri"/>
            <w:lang w:val="hu-HU"/>
          </w:rPr>
          <w:t>,</w:t>
        </w:r>
      </w:ins>
      <w:r w:rsidRPr="0094386E">
        <w:rPr>
          <w:rFonts w:ascii="Calibri" w:hAnsi="Calibri" w:cs="Calibri"/>
          <w:lang w:val="hu-HU"/>
        </w:rPr>
        <w:t xml:space="preserve"> vagy más egészségügyi dolgozó azonnal elvégezheti</w:t>
      </w:r>
    </w:p>
    <w:p w14:paraId="1F4F1BAA" w14:textId="48732710" w:rsidR="003E69B5" w:rsidRPr="0094386E" w:rsidRDefault="005A1705">
      <w:pPr>
        <w:pStyle w:val="Body"/>
        <w:numPr>
          <w:ilvl w:val="0"/>
          <w:numId w:val="3"/>
        </w:numPr>
        <w:rPr>
          <w:rFonts w:ascii="Calibri" w:hAnsi="Calibri" w:cs="Calibri"/>
          <w:lang w:val="hu-HU"/>
        </w:rPr>
        <w:pPrChange w:id="10" w:author="Kéri András" w:date="2021-07-02T10:32:00Z">
          <w:pPr>
            <w:pStyle w:val="Body"/>
          </w:pPr>
        </w:pPrChange>
      </w:pPr>
      <w:r w:rsidRPr="0094386E">
        <w:rPr>
          <w:rFonts w:ascii="Calibri" w:hAnsi="Calibri" w:cs="Calibri"/>
          <w:lang w:val="hu-HU"/>
        </w:rPr>
        <w:t>Az eredmény már 15–30 perc után leolvasható</w:t>
      </w:r>
    </w:p>
    <w:p w14:paraId="31611B4D" w14:textId="77777777" w:rsidR="007D0E17" w:rsidRDefault="007D0E17">
      <w:pPr>
        <w:pStyle w:val="Body"/>
        <w:rPr>
          <w:ins w:id="11" w:author="Kéri András" w:date="2021-07-02T10:32:00Z"/>
          <w:rFonts w:ascii="Calibri" w:hAnsi="Calibri" w:cs="Calibri"/>
          <w:lang w:val="hu-HU"/>
        </w:rPr>
      </w:pPr>
    </w:p>
    <w:p w14:paraId="38E51E54" w14:textId="04AE64E3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 xml:space="preserve">Bár némiképp kevésbé érzékenyek, mint a PCR tesztek (azok a tünetek megjelenését követően hosszabb ideig mutatják ki a vírust), különösen alkalmasak arra, hogy a </w:t>
      </w:r>
      <w:r w:rsidRPr="007D0E17">
        <w:rPr>
          <w:rFonts w:ascii="Calibri" w:hAnsi="Calibri" w:cs="Calibri"/>
          <w:b/>
          <w:bCs/>
          <w:lang w:val="hu-HU"/>
          <w:rPrChange w:id="12" w:author="Kéri András" w:date="2021-07-02T10:32:00Z">
            <w:rPr>
              <w:rFonts w:ascii="Calibri" w:hAnsi="Calibri" w:cs="Calibri"/>
              <w:lang w:val="hu-HU"/>
            </w:rPr>
          </w:rPrChange>
        </w:rPr>
        <w:t>szerológiai gyorstesztekkel kombinálva</w:t>
      </w:r>
      <w:r w:rsidRPr="0094386E">
        <w:rPr>
          <w:rFonts w:ascii="Calibri" w:hAnsi="Calibri" w:cs="Calibri"/>
          <w:lang w:val="hu-HU"/>
        </w:rPr>
        <w:t> használják őket. Ugyanis pontosan </w:t>
      </w:r>
      <w:r w:rsidRPr="007D0E17">
        <w:rPr>
          <w:rFonts w:ascii="Calibri" w:hAnsi="Calibri" w:cs="Calibri"/>
          <w:b/>
          <w:bCs/>
          <w:lang w:val="hu-HU"/>
          <w:rPrChange w:id="13" w:author="Kéri András" w:date="2021-07-02T10:33:00Z">
            <w:rPr>
              <w:rFonts w:ascii="Calibri" w:hAnsi="Calibri" w:cs="Calibri"/>
              <w:lang w:val="hu-HU"/>
            </w:rPr>
          </w:rPrChange>
        </w:rPr>
        <w:t>abban az időintervallumban jelzik a fertőzöttséget, amikor az ellenanyag tesztek még nem mutatják azt ki</w:t>
      </w:r>
      <w:r w:rsidRPr="0094386E">
        <w:rPr>
          <w:rFonts w:ascii="Calibri" w:hAnsi="Calibri" w:cs="Calibri"/>
          <w:lang w:val="hu-HU"/>
        </w:rPr>
        <w:t>.</w:t>
      </w:r>
    </w:p>
    <w:p w14:paraId="48C940A0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6BC1183C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69CB9507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Kik számára ajánlott az antigén-gyorsteszt elvégzé</w:t>
      </w:r>
      <w:r w:rsidRPr="0094386E">
        <w:rPr>
          <w:rFonts w:ascii="Calibri" w:hAnsi="Calibri" w:cs="Calibri"/>
          <w:b/>
          <w:bCs/>
          <w:lang w:val="hu-HU" w:eastAsia="zh-TW"/>
        </w:rPr>
        <w:t>se?</w:t>
      </w:r>
    </w:p>
    <w:p w14:paraId="59CF3BD6" w14:textId="77777777" w:rsidR="007D0E17" w:rsidRDefault="007D0E17">
      <w:pPr>
        <w:pStyle w:val="Body"/>
        <w:rPr>
          <w:ins w:id="14" w:author="Kéri András" w:date="2021-07-02T10:33:00Z"/>
          <w:rFonts w:ascii="Calibri" w:hAnsi="Calibri" w:cs="Calibri"/>
          <w:lang w:val="hu-HU"/>
        </w:rPr>
      </w:pPr>
    </w:p>
    <w:p w14:paraId="190610B5" w14:textId="167849B8" w:rsidR="00DF051A" w:rsidRDefault="00DF051A" w:rsidP="00DF051A">
      <w:pPr>
        <w:pStyle w:val="Body"/>
        <w:rPr>
          <w:ins w:id="15" w:author="Kéri András" w:date="2021-07-02T10:41:00Z"/>
          <w:rFonts w:ascii="Calibri" w:hAnsi="Calibri" w:cs="Calibri"/>
          <w:lang w:val="hu-HU"/>
        </w:rPr>
      </w:pPr>
      <w:ins w:id="16" w:author="Kéri András" w:date="2021-07-02T10:40:00Z">
        <w:r>
          <w:rPr>
            <w:rFonts w:ascii="Calibri" w:hAnsi="Calibri" w:cs="Calibri"/>
            <w:lang w:val="hu-HU"/>
          </w:rPr>
          <w:t>Általánosságban véve</w:t>
        </w:r>
        <w:r w:rsidRPr="0094386E">
          <w:rPr>
            <w:rFonts w:ascii="Calibri" w:hAnsi="Calibri" w:cs="Calibri"/>
            <w:lang w:val="hu-HU"/>
          </w:rPr>
          <w:t>, az aktuálisan fennálló fertőzöttség kimutatására az antigén</w:t>
        </w:r>
        <w:r>
          <w:rPr>
            <w:rFonts w:ascii="Calibri" w:hAnsi="Calibri" w:cs="Calibri"/>
            <w:lang w:val="hu-HU"/>
          </w:rPr>
          <w:t xml:space="preserve"> </w:t>
        </w:r>
        <w:r w:rsidRPr="0094386E">
          <w:rPr>
            <w:rFonts w:ascii="Calibri" w:hAnsi="Calibri" w:cs="Calibri"/>
            <w:lang w:val="hu-HU"/>
          </w:rPr>
          <w:t xml:space="preserve">teszt elvégzése a legjobb módszer, </w:t>
        </w:r>
        <w:r>
          <w:rPr>
            <w:rFonts w:ascii="Calibri" w:hAnsi="Calibri" w:cs="Calibri"/>
            <w:lang w:val="hu-HU"/>
          </w:rPr>
          <w:t xml:space="preserve">ha </w:t>
        </w:r>
        <w:r w:rsidRPr="0094386E">
          <w:rPr>
            <w:rFonts w:ascii="Calibri" w:hAnsi="Calibri" w:cs="Calibri"/>
            <w:lang w:val="hu-HU"/>
          </w:rPr>
          <w:t xml:space="preserve">kiemelt fontosságú, hogy </w:t>
        </w:r>
        <w:r w:rsidRPr="008D0A79">
          <w:rPr>
            <w:rFonts w:ascii="Calibri" w:hAnsi="Calibri" w:cs="Calibri"/>
            <w:b/>
            <w:bCs/>
            <w:lang w:val="hu-HU"/>
            <w:rPrChange w:id="17" w:author="Kéri András" w:date="2021-07-02T10:42:00Z">
              <w:rPr>
                <w:rFonts w:ascii="Calibri" w:hAnsi="Calibri" w:cs="Calibri"/>
                <w:lang w:val="hu-HU"/>
              </w:rPr>
            </w:rPrChange>
          </w:rPr>
          <w:t>az eredmény a lehető leghamarabb ismert legyen</w:t>
        </w:r>
        <w:r w:rsidRPr="0094386E">
          <w:rPr>
            <w:rFonts w:ascii="Calibri" w:hAnsi="Calibri" w:cs="Calibri"/>
            <w:lang w:val="hu-HU"/>
          </w:rPr>
          <w:t>. Ilyen eset, ha egy munkatárs üzleti út előtt áll, illetve, egészségügyi intézményekben, ha a páciensen végrehajtandó beavatkozás nem halasztható, viszont a PCR teszt elvégzésére és kiértékelésére nincs elég idő.</w:t>
        </w:r>
      </w:ins>
    </w:p>
    <w:p w14:paraId="1FB0DF7A" w14:textId="5F7A17AC" w:rsidR="00323D33" w:rsidRDefault="00323D33" w:rsidP="00DF051A">
      <w:pPr>
        <w:pStyle w:val="Body"/>
        <w:rPr>
          <w:ins w:id="18" w:author="Kéri András" w:date="2021-07-02T10:41:00Z"/>
          <w:rFonts w:ascii="Calibri" w:hAnsi="Calibri" w:cs="Calibri"/>
          <w:lang w:val="hu-HU"/>
        </w:rPr>
      </w:pPr>
    </w:p>
    <w:p w14:paraId="69EAFED8" w14:textId="3B89B55F" w:rsidR="00323D33" w:rsidRPr="0094386E" w:rsidRDefault="00323D33" w:rsidP="00DF051A">
      <w:pPr>
        <w:pStyle w:val="Body"/>
        <w:rPr>
          <w:ins w:id="19" w:author="Kéri András" w:date="2021-07-02T10:40:00Z"/>
          <w:rFonts w:ascii="Calibri" w:hAnsi="Calibri" w:cs="Calibri"/>
          <w:lang w:val="hu-HU"/>
        </w:rPr>
      </w:pPr>
      <w:ins w:id="20" w:author="Kéri András" w:date="2021-07-02T10:41:00Z">
        <w:r>
          <w:rPr>
            <w:rFonts w:ascii="Calibri" w:hAnsi="Calibri" w:cs="Calibri"/>
            <w:lang w:val="hu-HU"/>
          </w:rPr>
          <w:t xml:space="preserve">Szintén az antigén gyorsteszt a legjobb választás, ha </w:t>
        </w:r>
        <w:r w:rsidRPr="008D0A79">
          <w:rPr>
            <w:rFonts w:ascii="Calibri" w:hAnsi="Calibri" w:cs="Calibri"/>
            <w:b/>
            <w:bCs/>
            <w:lang w:val="hu-HU"/>
            <w:rPrChange w:id="21" w:author="Kéri András" w:date="2021-07-02T10:42:00Z">
              <w:rPr>
                <w:rFonts w:ascii="Calibri" w:hAnsi="Calibri" w:cs="Calibri"/>
                <w:lang w:val="hu-HU"/>
              </w:rPr>
            </w:rPrChange>
          </w:rPr>
          <w:t>sok ember gyor</w:t>
        </w:r>
      </w:ins>
      <w:ins w:id="22" w:author="Kéri András" w:date="2021-07-02T10:42:00Z">
        <w:r w:rsidRPr="008D0A79">
          <w:rPr>
            <w:rFonts w:ascii="Calibri" w:hAnsi="Calibri" w:cs="Calibri"/>
            <w:b/>
            <w:bCs/>
            <w:lang w:val="hu-HU"/>
            <w:rPrChange w:id="23" w:author="Kéri András" w:date="2021-07-02T10:42:00Z">
              <w:rPr>
                <w:rFonts w:ascii="Calibri" w:hAnsi="Calibri" w:cs="Calibri"/>
                <w:lang w:val="hu-HU"/>
              </w:rPr>
            </w:rPrChange>
          </w:rPr>
          <w:t>s és költséghatékony tesztelésére van szükség</w:t>
        </w:r>
        <w:r>
          <w:rPr>
            <w:rFonts w:ascii="Calibri" w:hAnsi="Calibri" w:cs="Calibri"/>
            <w:lang w:val="hu-HU"/>
          </w:rPr>
          <w:t>.</w:t>
        </w:r>
      </w:ins>
    </w:p>
    <w:p w14:paraId="74F8777F" w14:textId="77777777" w:rsidR="00DF051A" w:rsidRDefault="00DF051A">
      <w:pPr>
        <w:pStyle w:val="Body"/>
        <w:rPr>
          <w:ins w:id="24" w:author="Kéri András" w:date="2021-07-02T10:40:00Z"/>
          <w:rFonts w:ascii="Calibri" w:hAnsi="Calibri" w:cs="Calibri"/>
          <w:lang w:val="hu-HU"/>
        </w:rPr>
      </w:pPr>
    </w:p>
    <w:p w14:paraId="422128A6" w14:textId="18BBBAC3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del w:id="25" w:author="Kéri András" w:date="2021-07-02T10:34:00Z">
        <w:r w:rsidRPr="0094386E" w:rsidDel="007D0E17">
          <w:rPr>
            <w:rFonts w:ascii="Calibri" w:hAnsi="Calibri" w:cs="Calibri"/>
            <w:lang w:val="hu-HU"/>
          </w:rPr>
          <w:delText xml:space="preserve">Amennyiben </w:delText>
        </w:r>
      </w:del>
      <w:ins w:id="26" w:author="Kéri András" w:date="2021-07-02T10:34:00Z">
        <w:r w:rsidR="007D0E17">
          <w:rPr>
            <w:rFonts w:ascii="Calibri" w:hAnsi="Calibri" w:cs="Calibri"/>
            <w:lang w:val="hu-HU"/>
          </w:rPr>
          <w:t xml:space="preserve">Ha </w:t>
        </w:r>
      </w:ins>
      <w:r w:rsidRPr="0094386E">
        <w:rPr>
          <w:rFonts w:ascii="Calibri" w:hAnsi="Calibri" w:cs="Calibri"/>
          <w:lang w:val="hu-HU"/>
        </w:rPr>
        <w:t xml:space="preserve">egy intézményben </w:t>
      </w:r>
      <w:ins w:id="27" w:author="Kéri András" w:date="2021-07-02T10:34:00Z">
        <w:r w:rsidR="007D0E17">
          <w:rPr>
            <w:rFonts w:ascii="Calibri" w:hAnsi="Calibri" w:cs="Calibri"/>
            <w:lang w:val="hu-HU"/>
          </w:rPr>
          <w:t xml:space="preserve">szerológiai teszttel </w:t>
        </w:r>
      </w:ins>
      <w:del w:id="28" w:author="Kéri András" w:date="2021-07-02T10:34:00Z">
        <w:r w:rsidRPr="0094386E" w:rsidDel="007D0E17">
          <w:rPr>
            <w:rFonts w:ascii="Calibri" w:hAnsi="Calibri" w:cs="Calibri"/>
            <w:lang w:val="hu-HU"/>
          </w:rPr>
          <w:delText xml:space="preserve">rendszeresen </w:delText>
        </w:r>
      </w:del>
      <w:r w:rsidRPr="0094386E">
        <w:rPr>
          <w:rFonts w:ascii="Calibri" w:hAnsi="Calibri" w:cs="Calibri"/>
          <w:lang w:val="hu-HU"/>
        </w:rPr>
        <w:t xml:space="preserve">szűrik </w:t>
      </w:r>
      <w:ins w:id="29" w:author="Kéri András" w:date="2021-07-02T10:34:00Z">
        <w:r w:rsidR="007D0E17">
          <w:rPr>
            <w:rFonts w:ascii="Calibri" w:hAnsi="Calibri" w:cs="Calibri"/>
            <w:lang w:val="hu-HU"/>
          </w:rPr>
          <w:t xml:space="preserve">rendszeresen </w:t>
        </w:r>
      </w:ins>
      <w:r w:rsidRPr="0094386E">
        <w:rPr>
          <w:rFonts w:ascii="Calibri" w:hAnsi="Calibri" w:cs="Calibri"/>
          <w:lang w:val="hu-HU"/>
        </w:rPr>
        <w:t>a dolgozókat</w:t>
      </w:r>
      <w:del w:id="30" w:author="Kéri András" w:date="2021-07-02T10:35:00Z">
        <w:r w:rsidRPr="0094386E" w:rsidDel="007D0E17">
          <w:rPr>
            <w:rFonts w:ascii="Calibri" w:hAnsi="Calibri" w:cs="Calibri"/>
            <w:lang w:val="hu-HU"/>
          </w:rPr>
          <w:delText xml:space="preserve"> ellenanyag teszttel</w:delText>
        </w:r>
      </w:del>
      <w:r w:rsidRPr="0094386E">
        <w:rPr>
          <w:rFonts w:ascii="Calibri" w:hAnsi="Calibri" w:cs="Calibri"/>
          <w:lang w:val="hu-HU"/>
        </w:rPr>
        <w:t xml:space="preserve">, </w:t>
      </w:r>
      <w:ins w:id="31" w:author="Kéri András" w:date="2021-07-02T10:35:00Z">
        <w:r w:rsidR="007D0E17">
          <w:rPr>
            <w:rFonts w:ascii="Calibri" w:hAnsi="Calibri" w:cs="Calibri"/>
            <w:lang w:val="hu-HU"/>
          </w:rPr>
          <w:t xml:space="preserve">a tesztelést érdemes antigén gyorstesztekkel is kiegészíteni. </w:t>
        </w:r>
      </w:ins>
      <w:ins w:id="32" w:author="Kéri András" w:date="2021-07-02T10:36:00Z">
        <w:r w:rsidR="007D0E17">
          <w:rPr>
            <w:rFonts w:ascii="Calibri" w:hAnsi="Calibri" w:cs="Calibri"/>
            <w:lang w:val="hu-HU"/>
          </w:rPr>
          <w:t xml:space="preserve">A pozitív szerológiai tesztet követő antigén teszt </w:t>
        </w:r>
        <w:r w:rsidR="007D0E17" w:rsidRPr="008D0A79">
          <w:rPr>
            <w:rFonts w:ascii="Calibri" w:hAnsi="Calibri" w:cs="Calibri"/>
            <w:b/>
            <w:bCs/>
            <w:lang w:val="hu-HU"/>
            <w:rPrChange w:id="33" w:author="Kéri András" w:date="2021-07-02T10:42:00Z">
              <w:rPr>
                <w:rFonts w:ascii="Calibri" w:hAnsi="Calibri" w:cs="Calibri"/>
                <w:lang w:val="hu-HU"/>
              </w:rPr>
            </w:rPrChange>
          </w:rPr>
          <w:t>megerősítheti az aktív fertőzés gyanúját</w:t>
        </w:r>
        <w:r w:rsidR="007D0E17">
          <w:rPr>
            <w:rFonts w:ascii="Calibri" w:hAnsi="Calibri" w:cs="Calibri"/>
            <w:lang w:val="hu-HU"/>
          </w:rPr>
          <w:t>.</w:t>
        </w:r>
      </w:ins>
      <w:del w:id="34" w:author="Kéri András" w:date="2021-07-02T10:35:00Z">
        <w:r w:rsidRPr="0094386E" w:rsidDel="007D0E17">
          <w:rPr>
            <w:rFonts w:ascii="Calibri" w:hAnsi="Calibri" w:cs="Calibri"/>
            <w:lang w:val="hu-HU"/>
          </w:rPr>
          <w:delText>az antigén-teszt jelentheti a szűrés következő szintjét.</w:delText>
        </w:r>
      </w:del>
    </w:p>
    <w:p w14:paraId="0D2152DB" w14:textId="7B0D26DD" w:rsidR="003E69B5" w:rsidDel="00DF051A" w:rsidRDefault="005A1705">
      <w:pPr>
        <w:pStyle w:val="Body"/>
        <w:rPr>
          <w:del w:id="35" w:author="Kéri András" w:date="2021-07-02T10:39:00Z"/>
          <w:rFonts w:ascii="Calibri" w:hAnsi="Calibri" w:cs="Calibri"/>
          <w:lang w:val="hu-HU"/>
        </w:rPr>
      </w:pPr>
      <w:del w:id="36" w:author="Kéri András" w:date="2021-07-02T10:36:00Z">
        <w:r w:rsidRPr="0094386E" w:rsidDel="007D0E17">
          <w:rPr>
            <w:rFonts w:ascii="Calibri" w:hAnsi="Calibri" w:cs="Calibri"/>
            <w:lang w:val="hu-HU"/>
          </w:rPr>
          <w:delText xml:space="preserve">Ha valamely dolgozó ellenanyag tesztje pozitív, antigén-tesztel meg lehet erősíteni, aktív fertőzésről van-e szó. </w:delText>
        </w:r>
      </w:del>
      <w:del w:id="37" w:author="Kéri András" w:date="2021-07-02T10:39:00Z">
        <w:r w:rsidRPr="0094386E" w:rsidDel="00BE40B9">
          <w:rPr>
            <w:rFonts w:ascii="Calibri" w:hAnsi="Calibri" w:cs="Calibri"/>
            <w:lang w:val="hu-HU"/>
          </w:rPr>
          <w:delText xml:space="preserve">Ez a teszt arra is alkalmas, hogy azon munkatársakat megvizsgálják vele, akik közvetlen kapcsolatban álltak a fertőzöttel, és fennáll a veszélye, hogy már elkapták a vírust, ám a fertőzés annyira korai szakaszában járnak, hogy azt </w:delText>
        </w:r>
      </w:del>
      <w:del w:id="38" w:author="Kéri András" w:date="2021-07-02T10:37:00Z">
        <w:r w:rsidRPr="0094386E" w:rsidDel="007D0E17">
          <w:rPr>
            <w:rFonts w:ascii="Calibri" w:hAnsi="Calibri" w:cs="Calibri"/>
            <w:lang w:val="hu-HU"/>
          </w:rPr>
          <w:delText xml:space="preserve">az ellenanyag </w:delText>
        </w:r>
      </w:del>
      <w:del w:id="39" w:author="Kéri András" w:date="2021-07-02T10:39:00Z">
        <w:r w:rsidRPr="0094386E" w:rsidDel="00BE40B9">
          <w:rPr>
            <w:rFonts w:ascii="Calibri" w:hAnsi="Calibri" w:cs="Calibri"/>
            <w:lang w:val="hu-HU"/>
          </w:rPr>
          <w:delText>teszt még nem mutatja ki.</w:delText>
        </w:r>
      </w:del>
    </w:p>
    <w:p w14:paraId="4298E37F" w14:textId="77777777" w:rsidR="00DF051A" w:rsidRPr="0094386E" w:rsidRDefault="00DF051A">
      <w:pPr>
        <w:pStyle w:val="Body"/>
        <w:rPr>
          <w:ins w:id="40" w:author="Kéri András" w:date="2021-07-02T10:40:00Z"/>
          <w:rFonts w:ascii="Calibri" w:hAnsi="Calibri" w:cs="Calibri"/>
          <w:lang w:val="hu-HU"/>
        </w:rPr>
      </w:pPr>
    </w:p>
    <w:p w14:paraId="52745A46" w14:textId="377E178E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del w:id="41" w:author="Kéri András" w:date="2021-07-02T10:37:00Z">
        <w:r w:rsidRPr="0094386E" w:rsidDel="00D15B01">
          <w:rPr>
            <w:rFonts w:ascii="Calibri" w:hAnsi="Calibri" w:cs="Calibri"/>
            <w:lang w:val="hu-HU"/>
          </w:rPr>
          <w:delText>Emellett, a</w:delText>
        </w:r>
      </w:del>
      <w:ins w:id="42" w:author="Kéri András" w:date="2021-07-02T10:37:00Z">
        <w:r w:rsidR="00D15B01">
          <w:rPr>
            <w:rFonts w:ascii="Calibri" w:hAnsi="Calibri" w:cs="Calibri"/>
            <w:lang w:val="hu-HU"/>
          </w:rPr>
          <w:t>A</w:t>
        </w:r>
      </w:ins>
      <w:r w:rsidRPr="0094386E">
        <w:rPr>
          <w:rFonts w:ascii="Calibri" w:hAnsi="Calibri" w:cs="Calibri"/>
          <w:lang w:val="hu-HU"/>
        </w:rPr>
        <w:t xml:space="preserve">zon személyeknél is </w:t>
      </w:r>
      <w:del w:id="43" w:author="Kéri András" w:date="2021-07-02T10:43:00Z">
        <w:r w:rsidRPr="0094386E" w:rsidDel="008D0A79">
          <w:rPr>
            <w:rFonts w:ascii="Calibri" w:hAnsi="Calibri" w:cs="Calibri"/>
            <w:lang w:val="hu-HU"/>
          </w:rPr>
          <w:delText xml:space="preserve">érdemes </w:delText>
        </w:r>
      </w:del>
      <w:ins w:id="44" w:author="Kéri András" w:date="2021-07-02T10:43:00Z">
        <w:r w:rsidR="008D0A79">
          <w:rPr>
            <w:rFonts w:ascii="Calibri" w:hAnsi="Calibri" w:cs="Calibri"/>
            <w:lang w:val="hu-HU"/>
          </w:rPr>
          <w:t>ajánlott</w:t>
        </w:r>
        <w:r w:rsidR="008D0A79" w:rsidRPr="0094386E">
          <w:rPr>
            <w:rFonts w:ascii="Calibri" w:hAnsi="Calibri" w:cs="Calibri"/>
            <w:lang w:val="hu-HU"/>
          </w:rPr>
          <w:t xml:space="preserve"> </w:t>
        </w:r>
      </w:ins>
      <w:r w:rsidRPr="0094386E">
        <w:rPr>
          <w:rFonts w:ascii="Calibri" w:hAnsi="Calibri" w:cs="Calibri"/>
          <w:lang w:val="hu-HU"/>
        </w:rPr>
        <w:t>az antigén-tesztet elvégezni</w:t>
      </w:r>
      <w:ins w:id="45" w:author="Kéri András" w:date="2021-07-02T10:37:00Z">
        <w:r w:rsidR="00D15B01">
          <w:rPr>
            <w:rFonts w:ascii="Calibri" w:hAnsi="Calibri" w:cs="Calibri"/>
            <w:lang w:val="hu-HU"/>
          </w:rPr>
          <w:t xml:space="preserve"> (akár negatív szerológiai teszt</w:t>
        </w:r>
      </w:ins>
      <w:ins w:id="46" w:author="Kéri András" w:date="2021-07-02T10:41:00Z">
        <w:r w:rsidR="009E0517">
          <w:rPr>
            <w:rFonts w:ascii="Calibri" w:hAnsi="Calibri" w:cs="Calibri"/>
            <w:lang w:val="hu-HU"/>
          </w:rPr>
          <w:t>et követően is</w:t>
        </w:r>
      </w:ins>
      <w:ins w:id="47" w:author="Kéri András" w:date="2021-07-02T10:37:00Z">
        <w:r w:rsidR="00D15B01">
          <w:rPr>
            <w:rFonts w:ascii="Calibri" w:hAnsi="Calibri" w:cs="Calibri"/>
            <w:lang w:val="hu-HU"/>
          </w:rPr>
          <w:t xml:space="preserve">) </w:t>
        </w:r>
      </w:ins>
      <w:del w:id="48" w:author="Kéri András" w:date="2021-07-02T10:37:00Z">
        <w:r w:rsidRPr="0094386E" w:rsidDel="00D15B01">
          <w:rPr>
            <w:rFonts w:ascii="Calibri" w:hAnsi="Calibri" w:cs="Calibri"/>
            <w:lang w:val="hu-HU"/>
          </w:rPr>
          <w:delText>, </w:delText>
        </w:r>
      </w:del>
      <w:r w:rsidRPr="0094386E">
        <w:rPr>
          <w:rFonts w:ascii="Calibri" w:hAnsi="Calibri" w:cs="Calibri"/>
          <w:lang w:val="hu-HU"/>
        </w:rPr>
        <w:t xml:space="preserve">akik </w:t>
      </w:r>
      <w:del w:id="49" w:author="Kéri András" w:date="2021-07-02T10:39:00Z">
        <w:r w:rsidRPr="00485E45" w:rsidDel="00BE40B9">
          <w:rPr>
            <w:rFonts w:ascii="Calibri" w:hAnsi="Calibri" w:cs="Calibri"/>
            <w:b/>
            <w:bCs/>
            <w:lang w:val="hu-HU"/>
            <w:rPrChange w:id="50" w:author="Kéri András" w:date="2021-07-02T10:43:00Z">
              <w:rPr>
                <w:rFonts w:ascii="Calibri" w:hAnsi="Calibri" w:cs="Calibri"/>
                <w:lang w:val="hu-HU"/>
              </w:rPr>
            </w:rPrChange>
          </w:rPr>
          <w:delText xml:space="preserve">ellenanyag tesztje ugyan negatív lett, ám </w:delText>
        </w:r>
      </w:del>
      <w:r w:rsidRPr="00485E45">
        <w:rPr>
          <w:rFonts w:ascii="Calibri" w:hAnsi="Calibri" w:cs="Calibri"/>
          <w:b/>
          <w:bCs/>
          <w:lang w:val="hu-HU"/>
          <w:rPrChange w:id="51" w:author="Kéri András" w:date="2021-07-02T10:43:00Z">
            <w:rPr>
              <w:rFonts w:ascii="Calibri" w:hAnsi="Calibri" w:cs="Calibri"/>
              <w:lang w:val="hu-HU"/>
            </w:rPr>
          </w:rPrChange>
        </w:rPr>
        <w:t>a COVID-19 fertőzés</w:t>
      </w:r>
      <w:r w:rsidRPr="0094386E">
        <w:rPr>
          <w:rFonts w:ascii="Calibri" w:hAnsi="Calibri" w:cs="Calibri"/>
          <w:lang w:val="hu-HU"/>
        </w:rPr>
        <w:t> (enyhe) </w:t>
      </w:r>
      <w:r w:rsidRPr="00485E45">
        <w:rPr>
          <w:rFonts w:ascii="Calibri" w:hAnsi="Calibri" w:cs="Calibri"/>
          <w:b/>
          <w:bCs/>
          <w:lang w:val="hu-HU"/>
          <w:rPrChange w:id="52" w:author="Kéri András" w:date="2021-07-02T10:43:00Z">
            <w:rPr>
              <w:rFonts w:ascii="Calibri" w:hAnsi="Calibri" w:cs="Calibri"/>
              <w:lang w:val="hu-HU"/>
            </w:rPr>
          </w:rPrChange>
        </w:rPr>
        <w:t>tüneteit mutatják</w:t>
      </w:r>
      <w:r w:rsidRPr="0094386E">
        <w:rPr>
          <w:rFonts w:ascii="Calibri" w:hAnsi="Calibri" w:cs="Calibri"/>
          <w:lang w:val="hu-HU"/>
        </w:rPr>
        <w:t>, vagy akikről tudni, hogy a közelmúltban </w:t>
      </w:r>
      <w:r w:rsidRPr="00485E45">
        <w:rPr>
          <w:rFonts w:ascii="Calibri" w:hAnsi="Calibri" w:cs="Calibri"/>
          <w:b/>
          <w:bCs/>
          <w:lang w:val="hu-HU"/>
          <w:rPrChange w:id="53" w:author="Kéri András" w:date="2021-07-02T10:43:00Z">
            <w:rPr>
              <w:rFonts w:ascii="Calibri" w:hAnsi="Calibri" w:cs="Calibri"/>
              <w:lang w:val="hu-HU"/>
            </w:rPr>
          </w:rPrChange>
        </w:rPr>
        <w:t>igazolt COVID-19 fertőzöttel érintkeztek</w:t>
      </w:r>
      <w:r w:rsidRPr="0094386E">
        <w:rPr>
          <w:rFonts w:ascii="Calibri" w:hAnsi="Calibri" w:cs="Calibri"/>
          <w:lang w:val="hu-HU"/>
        </w:rPr>
        <w:t>.</w:t>
      </w:r>
    </w:p>
    <w:p w14:paraId="54B80A8B" w14:textId="2D686561" w:rsidR="003E69B5" w:rsidRPr="0094386E" w:rsidDel="00DF051A" w:rsidRDefault="005A1705">
      <w:pPr>
        <w:pStyle w:val="Body"/>
        <w:rPr>
          <w:del w:id="54" w:author="Kéri András" w:date="2021-07-02T10:40:00Z"/>
          <w:rFonts w:ascii="Calibri" w:hAnsi="Calibri" w:cs="Calibri"/>
          <w:lang w:val="hu-HU"/>
        </w:rPr>
      </w:pPr>
      <w:del w:id="55" w:author="Kéri András" w:date="2021-07-02T10:39:00Z">
        <w:r w:rsidRPr="0094386E" w:rsidDel="00BE40B9">
          <w:rPr>
            <w:rFonts w:ascii="Calibri" w:hAnsi="Calibri" w:cs="Calibri"/>
            <w:lang w:val="hu-HU"/>
          </w:rPr>
          <w:delText>Végezetül</w:delText>
        </w:r>
      </w:del>
      <w:del w:id="56" w:author="Kéri András" w:date="2021-07-02T10:40:00Z">
        <w:r w:rsidRPr="0094386E" w:rsidDel="00DF051A">
          <w:rPr>
            <w:rFonts w:ascii="Calibri" w:hAnsi="Calibri" w:cs="Calibri"/>
            <w:lang w:val="hu-HU"/>
          </w:rPr>
          <w:delText>, az aktuálisan fennálló fertőzöttség kimutatására az antigén</w:delText>
        </w:r>
      </w:del>
      <w:del w:id="57" w:author="Kéri András" w:date="2021-07-02T10:39:00Z">
        <w:r w:rsidRPr="0094386E" w:rsidDel="00AF4FFA">
          <w:rPr>
            <w:rFonts w:ascii="Calibri" w:hAnsi="Calibri" w:cs="Calibri"/>
            <w:lang w:val="hu-HU"/>
          </w:rPr>
          <w:delText>-</w:delText>
        </w:r>
      </w:del>
      <w:del w:id="58" w:author="Kéri András" w:date="2021-07-02T10:40:00Z">
        <w:r w:rsidRPr="0094386E" w:rsidDel="00DF051A">
          <w:rPr>
            <w:rFonts w:ascii="Calibri" w:hAnsi="Calibri" w:cs="Calibri"/>
            <w:lang w:val="hu-HU"/>
          </w:rPr>
          <w:delText xml:space="preserve">teszt elvégzése a legjobb módszer, </w:delText>
        </w:r>
      </w:del>
      <w:del w:id="59" w:author="Kéri András" w:date="2021-07-02T10:39:00Z">
        <w:r w:rsidRPr="0094386E" w:rsidDel="00AF4FFA">
          <w:rPr>
            <w:rFonts w:ascii="Calibri" w:hAnsi="Calibri" w:cs="Calibri"/>
            <w:lang w:val="hu-HU"/>
          </w:rPr>
          <w:delText>hiszen </w:delText>
        </w:r>
      </w:del>
      <w:del w:id="60" w:author="Kéri András" w:date="2021-07-02T10:40:00Z">
        <w:r w:rsidRPr="0094386E" w:rsidDel="00DF051A">
          <w:rPr>
            <w:rFonts w:ascii="Calibri" w:hAnsi="Calibri" w:cs="Calibri"/>
            <w:lang w:val="hu-HU"/>
          </w:rPr>
          <w:delText>kiemelt fontosságú, hogy az eredmény a lehető leghamarabb ismert legyen. Ilyen eset, ha egy munkatárs üzleti út előtt áll, illetve, egészségügyi intézményekben, ha a páciensen végrehajtandó beavatkozás nem halasztható, viszont a PCR teszt elvégzésére és kiértékelésére nincs elég idő.</w:delText>
        </w:r>
      </w:del>
    </w:p>
    <w:p w14:paraId="2B1C9E44" w14:textId="77777777" w:rsidR="00B863BF" w:rsidRDefault="00B863BF">
      <w:pPr>
        <w:pStyle w:val="Body"/>
        <w:rPr>
          <w:ins w:id="61" w:author="Kéri András" w:date="2021-07-02T10:40:00Z"/>
          <w:rFonts w:ascii="Calibri" w:hAnsi="Calibri" w:cs="Calibri"/>
          <w:lang w:val="hu-HU"/>
        </w:rPr>
      </w:pPr>
    </w:p>
    <w:p w14:paraId="33794B8A" w14:textId="687351F9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Nem ajánlott az antigén-gyorsteszt használata, ha a tünetek már régóta fennállnak – ilyenkor a teszt már kevésbé megbízható –, és régebben lezajlott COVID-19 fertőzést sem lehet igazolni vele. Ilyen esetekben a szerológiai gyorsteszt alkalmazása javasolt.</w:t>
      </w:r>
    </w:p>
    <w:p w14:paraId="4F53CD31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11322F84" w14:textId="77777777" w:rsidR="00C50394" w:rsidRPr="00C50394" w:rsidRDefault="00C50394" w:rsidP="00C50394">
      <w:pPr>
        <w:rPr>
          <w:ins w:id="62" w:author="Kéri András" w:date="2021-07-02T11:27:00Z"/>
          <w:rFonts w:cstheme="minorHAnsi"/>
          <w:sz w:val="22"/>
          <w:szCs w:val="22"/>
          <w:lang w:val="hu-HU"/>
          <w:rPrChange w:id="63" w:author="Kéri András" w:date="2021-07-02T11:27:00Z">
            <w:rPr>
              <w:ins w:id="64" w:author="Kéri András" w:date="2021-07-02T11:27:00Z"/>
              <w:rFonts w:cstheme="minorHAnsi"/>
              <w:sz w:val="22"/>
              <w:szCs w:val="22"/>
            </w:rPr>
          </w:rPrChange>
        </w:rPr>
      </w:pPr>
      <w:commentRangeStart w:id="65"/>
      <w:ins w:id="66" w:author="Kéri András" w:date="2021-07-02T11:27:00Z">
        <w:r w:rsidRPr="00C50394">
          <w:rPr>
            <w:rFonts w:ascii="Calibri" w:hAnsi="Calibri" w:cs="Calibri"/>
            <w:sz w:val="22"/>
            <w:szCs w:val="22"/>
            <w:lang w:val="hu-HU"/>
            <w:rPrChange w:id="67" w:author="Kéri András" w:date="2021-07-02T11:27:00Z">
              <w:rPr>
                <w:rFonts w:ascii="Calibri" w:hAnsi="Calibri" w:cs="Calibri"/>
                <w:sz w:val="22"/>
                <w:szCs w:val="22"/>
              </w:rPr>
            </w:rPrChange>
          </w:rPr>
          <w:t>VÁSÁRLÁS</w:t>
        </w:r>
        <w:commentRangeEnd w:id="65"/>
        <w:r>
          <w:rPr>
            <w:rStyle w:val="Jegyzethivatkozs"/>
            <w:rFonts w:ascii="Calibri" w:hAnsi="Calibri" w:cs="Calibri"/>
            <w:sz w:val="22"/>
            <w:szCs w:val="22"/>
          </w:rPr>
          <w:commentReference w:id="65"/>
        </w:r>
      </w:ins>
    </w:p>
    <w:p w14:paraId="5CF3A565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0A1CF04E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Hogyan zajlik a vizsgá</w:t>
      </w:r>
      <w:r w:rsidRPr="0094386E">
        <w:rPr>
          <w:rFonts w:ascii="Calibri" w:hAnsi="Calibri" w:cs="Calibri"/>
          <w:b/>
          <w:bCs/>
          <w:lang w:val="hu-HU" w:eastAsia="zh-TW"/>
        </w:rPr>
        <w:t>lat?</w:t>
      </w:r>
    </w:p>
    <w:p w14:paraId="133BA74C" w14:textId="1E0856B0" w:rsidR="003E69B5" w:rsidRDefault="005A1705">
      <w:pPr>
        <w:pStyle w:val="Body"/>
        <w:rPr>
          <w:ins w:id="68" w:author="Kéri András" w:date="2021-07-02T10:43:00Z"/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lastRenderedPageBreak/>
        <w:t>A teszt elvégzéséhez – a PCR módszerhez hasonlóan – a vizsgált személy </w:t>
      </w:r>
      <w:r w:rsidRPr="0089123B">
        <w:rPr>
          <w:rFonts w:ascii="Calibri" w:hAnsi="Calibri" w:cs="Calibri"/>
          <w:b/>
          <w:bCs/>
          <w:lang w:val="hu-HU"/>
          <w:rPrChange w:id="69" w:author="Kéri András" w:date="2021-07-02T10:43:00Z">
            <w:rPr>
              <w:rFonts w:ascii="Calibri" w:hAnsi="Calibri" w:cs="Calibri"/>
              <w:lang w:val="hu-HU"/>
            </w:rPr>
          </w:rPrChange>
        </w:rPr>
        <w:t>orrgarat-, illetve szájgarat-nyálkahártyájából kell mintát venni</w:t>
      </w:r>
      <w:r w:rsidRPr="0094386E">
        <w:rPr>
          <w:rFonts w:ascii="Calibri" w:hAnsi="Calibri" w:cs="Calibri"/>
          <w:lang w:val="hu-HU"/>
        </w:rPr>
        <w:t>. A mintát néhány egyszerű, előkészítő lépést követően a tesztkazettára helyezve az eredmény 15 perc múlva látható.</w:t>
      </w:r>
    </w:p>
    <w:p w14:paraId="40F26E43" w14:textId="77777777" w:rsidR="0089123B" w:rsidRPr="0094386E" w:rsidRDefault="0089123B">
      <w:pPr>
        <w:pStyle w:val="Body"/>
        <w:rPr>
          <w:rFonts w:ascii="Calibri" w:hAnsi="Calibri" w:cs="Calibri"/>
          <w:lang w:val="hu-HU"/>
        </w:rPr>
      </w:pPr>
    </w:p>
    <w:p w14:paraId="728DC29B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 tesztelést bárhol el lehet végezni, ahhoz további anyagokra és berendezésekre nincs szükség.</w:t>
      </w:r>
    </w:p>
    <w:p w14:paraId="727B28D0" w14:textId="77777777" w:rsidR="00F62443" w:rsidRDefault="00F62443">
      <w:pPr>
        <w:pStyle w:val="Body"/>
        <w:rPr>
          <w:ins w:id="70" w:author="Kéri András" w:date="2021-07-02T10:43:00Z"/>
          <w:rFonts w:ascii="Calibri" w:hAnsi="Calibri" w:cs="Calibri"/>
          <w:lang w:val="hu-HU"/>
        </w:rPr>
      </w:pPr>
    </w:p>
    <w:p w14:paraId="436FB6C2" w14:textId="4825F029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 vizsgálat elvégzése a tesztalany részéről semmilyen különleges előkészületet nem igényel.</w:t>
      </w:r>
    </w:p>
    <w:p w14:paraId="2FC31375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69CE4751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2992EA22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Hogyan kell a kapott eredményt értelmezni?</w:t>
      </w:r>
    </w:p>
    <w:p w14:paraId="788AE919" w14:textId="77777777" w:rsidR="0083477E" w:rsidRDefault="0083477E">
      <w:pPr>
        <w:pStyle w:val="Body"/>
        <w:rPr>
          <w:ins w:id="71" w:author="Kéri András" w:date="2021-07-02T10:43:00Z"/>
          <w:rFonts w:ascii="Calibri" w:hAnsi="Calibri" w:cs="Calibri"/>
          <w:lang w:val="hu-HU"/>
        </w:rPr>
      </w:pPr>
    </w:p>
    <w:p w14:paraId="042CEFEC" w14:textId="6BA3734B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Az antigén-gyorstesztnek két érvényes eredménye lehet.</w:t>
      </w:r>
    </w:p>
    <w:p w14:paraId="73B1B7E3" w14:textId="77777777" w:rsidR="0083477E" w:rsidRDefault="0083477E">
      <w:pPr>
        <w:pStyle w:val="Body"/>
        <w:rPr>
          <w:ins w:id="72" w:author="Kéri András" w:date="2021-07-02T10:44:00Z"/>
          <w:rFonts w:ascii="Calibri" w:hAnsi="Calibri" w:cs="Calibri"/>
          <w:lang w:val="hu-HU"/>
        </w:rPr>
      </w:pPr>
    </w:p>
    <w:p w14:paraId="4AFCF4D8" w14:textId="041D50CF" w:rsidR="003E69B5" w:rsidRPr="00B071C0" w:rsidRDefault="005A1705">
      <w:pPr>
        <w:pStyle w:val="Body"/>
        <w:rPr>
          <w:rFonts w:ascii="Calibri" w:hAnsi="Calibri" w:cs="Calibri"/>
          <w:b/>
          <w:bCs/>
          <w:lang w:val="hu-HU"/>
          <w:rPrChange w:id="73" w:author="Kéri András" w:date="2021-07-02T10:44:00Z">
            <w:rPr>
              <w:rFonts w:ascii="Calibri" w:hAnsi="Calibri" w:cs="Calibri"/>
              <w:lang w:val="hu-HU"/>
            </w:rPr>
          </w:rPrChange>
        </w:rPr>
      </w:pPr>
      <w:r w:rsidRPr="00B071C0">
        <w:rPr>
          <w:rFonts w:ascii="Calibri" w:hAnsi="Calibri" w:cs="Calibri"/>
          <w:b/>
          <w:bCs/>
          <w:lang w:val="hu-HU"/>
          <w:rPrChange w:id="74" w:author="Kéri András" w:date="2021-07-02T10:44:00Z">
            <w:rPr>
              <w:rFonts w:ascii="Calibri" w:hAnsi="Calibri" w:cs="Calibri"/>
              <w:lang w:val="hu-HU"/>
            </w:rPr>
          </w:rPrChange>
        </w:rPr>
        <w:t>1. A kazettán egy csík (a kontrollcsík) látható – negatív.</w:t>
      </w:r>
    </w:p>
    <w:p w14:paraId="0A092E5A" w14:textId="77777777" w:rsidR="0083477E" w:rsidRDefault="0083477E">
      <w:pPr>
        <w:pStyle w:val="Body"/>
        <w:rPr>
          <w:ins w:id="75" w:author="Kéri András" w:date="2021-07-02T10:44:00Z"/>
          <w:rFonts w:ascii="Calibri" w:hAnsi="Calibri" w:cs="Calibri"/>
          <w:lang w:val="hu-HU"/>
        </w:rPr>
      </w:pPr>
    </w:p>
    <w:p w14:paraId="6549E094" w14:textId="03E8837E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Ez esetben a vizsgált személy valószínűleg „negatív”, szervezetében nincsen jelen az új koronavírus.</w:t>
      </w:r>
    </w:p>
    <w:p w14:paraId="5E396CFF" w14:textId="363C77C6" w:rsidR="003E69B5" w:rsidRDefault="005A1705">
      <w:pPr>
        <w:pStyle w:val="Body"/>
        <w:rPr>
          <w:ins w:id="76" w:author="Kéri András" w:date="2021-07-02T10:44:00Z"/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Tudni kell azonban, hogy a negatív eredmény nem minden esetben jelenti azt, hogy a vizsgált személy nem fertőzött!</w:t>
      </w:r>
    </w:p>
    <w:p w14:paraId="48CBACB0" w14:textId="77777777" w:rsidR="00B071C0" w:rsidRPr="0094386E" w:rsidRDefault="00B071C0">
      <w:pPr>
        <w:pStyle w:val="Body"/>
        <w:rPr>
          <w:rFonts w:ascii="Calibri" w:hAnsi="Calibri" w:cs="Calibri"/>
          <w:lang w:val="hu-HU"/>
        </w:rPr>
      </w:pPr>
    </w:p>
    <w:p w14:paraId="5C176DAB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Előfordulhat ugyanis, hogy a vírus csak olyan kis mennyiségben található meg, hogy azt nem lehet a teszttel kimutatni (ennek esélye a tünetek megjelenését követő 8. naptól kezdve növekszik).</w:t>
      </w:r>
    </w:p>
    <w:p w14:paraId="09D71CB4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Amennyiben a mintavételt nem kellő gondossággal kivitelezik, megtörténhet, hogy abban nem lesz kimutatható mennyiségű vírus, és a teszt eredménye ezért lesz negatív.</w:t>
      </w:r>
    </w:p>
    <w:p w14:paraId="25647DDB" w14:textId="77777777" w:rsidR="00B071C0" w:rsidRDefault="00B071C0">
      <w:pPr>
        <w:pStyle w:val="Body"/>
        <w:rPr>
          <w:ins w:id="77" w:author="Kéri András" w:date="2021-07-02T10:44:00Z"/>
          <w:rFonts w:ascii="Calibri" w:hAnsi="Calibri" w:cs="Calibri"/>
          <w:lang w:val="hu-HU"/>
        </w:rPr>
      </w:pPr>
    </w:p>
    <w:p w14:paraId="1C74E83B" w14:textId="48ACB9E6" w:rsidR="003E69B5" w:rsidRPr="00B071C0" w:rsidRDefault="005A1705">
      <w:pPr>
        <w:pStyle w:val="Body"/>
        <w:rPr>
          <w:rFonts w:ascii="Calibri" w:hAnsi="Calibri" w:cs="Calibri"/>
          <w:b/>
          <w:bCs/>
          <w:lang w:val="hu-HU"/>
          <w:rPrChange w:id="78" w:author="Kéri András" w:date="2021-07-02T10:44:00Z">
            <w:rPr>
              <w:rFonts w:ascii="Calibri" w:hAnsi="Calibri" w:cs="Calibri"/>
              <w:lang w:val="hu-HU"/>
            </w:rPr>
          </w:rPrChange>
        </w:rPr>
      </w:pPr>
      <w:r w:rsidRPr="00B071C0">
        <w:rPr>
          <w:rFonts w:ascii="Calibri" w:hAnsi="Calibri" w:cs="Calibri"/>
          <w:b/>
          <w:bCs/>
          <w:lang w:val="hu-HU"/>
          <w:rPrChange w:id="79" w:author="Kéri András" w:date="2021-07-02T10:44:00Z">
            <w:rPr>
              <w:rFonts w:ascii="Calibri" w:hAnsi="Calibri" w:cs="Calibri"/>
              <w:lang w:val="hu-HU"/>
            </w:rPr>
          </w:rPrChange>
        </w:rPr>
        <w:t>2. A kazettán két csík látható – pozitív.</w:t>
      </w:r>
    </w:p>
    <w:p w14:paraId="0BFA7BA4" w14:textId="77777777" w:rsidR="00B071C0" w:rsidRDefault="00B071C0">
      <w:pPr>
        <w:pStyle w:val="Body"/>
        <w:rPr>
          <w:ins w:id="80" w:author="Kéri András" w:date="2021-07-02T10:44:00Z"/>
          <w:rFonts w:ascii="Calibri" w:hAnsi="Calibri" w:cs="Calibri"/>
          <w:lang w:val="hu-HU"/>
        </w:rPr>
      </w:pPr>
    </w:p>
    <w:p w14:paraId="4BFDD3CF" w14:textId="1B3CF11C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 xml:space="preserve">Ebben az esetben a vizsgált személy szinte biztosan COVID-19 fertőzött. Mivel a teszt által kimutatott antigén (a vírus egy ún. </w:t>
      </w:r>
      <w:proofErr w:type="spellStart"/>
      <w:r w:rsidRPr="0094386E">
        <w:rPr>
          <w:rFonts w:ascii="Calibri" w:hAnsi="Calibri" w:cs="Calibri"/>
          <w:lang w:val="hu-HU"/>
        </w:rPr>
        <w:t>nukleokapszid</w:t>
      </w:r>
      <w:proofErr w:type="spellEnd"/>
      <w:r w:rsidRPr="0094386E">
        <w:rPr>
          <w:rFonts w:ascii="Calibri" w:hAnsi="Calibri" w:cs="Calibri"/>
          <w:lang w:val="hu-HU"/>
        </w:rPr>
        <w:t xml:space="preserve"> fehérjéje) kifejezetten a SARS-CoV-2 vírusra jellemző, annak az esélye, hogy a pozitív teszteredmény nem COVID-19 fertőzésre utal, igen kicsiny.</w:t>
      </w:r>
    </w:p>
    <w:p w14:paraId="1CF8C218" w14:textId="77777777" w:rsidR="00B071C0" w:rsidRDefault="00B071C0">
      <w:pPr>
        <w:pStyle w:val="Body"/>
        <w:rPr>
          <w:ins w:id="81" w:author="Kéri András" w:date="2021-07-02T10:44:00Z"/>
          <w:rFonts w:ascii="Calibri" w:hAnsi="Calibri" w:cs="Calibri"/>
          <w:lang w:val="hu-HU"/>
        </w:rPr>
      </w:pPr>
    </w:p>
    <w:p w14:paraId="63B384C3" w14:textId="23660C76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Akár megfigyelhetőek a COVID-19 jellegzetes tünetei, akár nem, ebben az esetben a vizsgált személy maga is fertőzőképes, ezért az elkülönítése okvetlenül szükséges.</w:t>
      </w:r>
    </w:p>
    <w:p w14:paraId="78F92180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08872496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43935659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Az eredmények értelmezésének egyszerűsített összefoglaló táblázata</w:t>
      </w:r>
    </w:p>
    <w:p w14:paraId="56FFF2DA" w14:textId="2D68B73C" w:rsidR="003E69B5" w:rsidRDefault="003E69B5">
      <w:pPr>
        <w:pStyle w:val="Body"/>
        <w:rPr>
          <w:rFonts w:ascii="Calibri" w:hAnsi="Calibri" w:cs="Calibri"/>
          <w:lang w:val="hu-HU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D12C1E" w:rsidRPr="00D12C1E" w14:paraId="5AF18D5E" w14:textId="77777777" w:rsidTr="00A361D5">
        <w:tc>
          <w:tcPr>
            <w:tcW w:w="2196" w:type="dxa"/>
            <w:vAlign w:val="center"/>
          </w:tcPr>
          <w:p w14:paraId="2EEF644A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lastRenderedPageBreak/>
              <w:t>Teszt megjelenése</w:t>
            </w:r>
          </w:p>
        </w:tc>
        <w:tc>
          <w:tcPr>
            <w:tcW w:w="2196" w:type="dxa"/>
          </w:tcPr>
          <w:p w14:paraId="30E72DDF" w14:textId="27843C24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ins w:id="82" w:author="Kéri András" w:date="2021-07-02T10:54:00Z">
              <w:r w:rsidRPr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1703ED79" wp14:editId="0CB9FDDF">
                    <wp:extent cx="538709" cy="876300"/>
                    <wp:effectExtent l="0" t="0" r="0" b="0"/>
                    <wp:docPr id="1" name="Kép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9873" cy="89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83" w:author="Kéri András" w:date="2021-07-02T10:54:00Z">
              <w:r w:rsidRPr="00D12C1E" w:rsidDel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54685207" wp14:editId="411FCB95">
                    <wp:extent cx="538709" cy="876300"/>
                    <wp:effectExtent l="0" t="0" r="0" b="0"/>
                    <wp:docPr id="12" name="Kép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9873" cy="89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2196" w:type="dxa"/>
          </w:tcPr>
          <w:p w14:paraId="2FD78653" w14:textId="407F4A96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ins w:id="84" w:author="Kéri András" w:date="2021-07-02T10:54:00Z">
              <w:r w:rsidRPr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6E5D32CF" wp14:editId="087312A2">
                    <wp:extent cx="1257300" cy="895350"/>
                    <wp:effectExtent l="0" t="0" r="0" b="0"/>
                    <wp:docPr id="2" name="Ké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730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85" w:author="Kéri András" w:date="2021-07-02T10:54:00Z">
              <w:r w:rsidRPr="00D12C1E" w:rsidDel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7BD1E253" wp14:editId="3DE48A21">
                    <wp:extent cx="1257300" cy="895350"/>
                    <wp:effectExtent l="0" t="0" r="0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730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2196" w:type="dxa"/>
            <w:vAlign w:val="center"/>
          </w:tcPr>
          <w:p w14:paraId="7A48EE79" w14:textId="28A14E21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ins w:id="86" w:author="Kéri András" w:date="2021-07-02T10:54:00Z">
              <w:r w:rsidRPr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4F3F141D" wp14:editId="41F38B5B">
                    <wp:extent cx="1060076" cy="819150"/>
                    <wp:effectExtent l="0" t="0" r="6985" b="0"/>
                    <wp:docPr id="3" name="Kép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4206" cy="822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87" w:author="Kéri András" w:date="2021-07-02T10:54:00Z">
              <w:r w:rsidRPr="00D12C1E" w:rsidDel="00D12C1E">
                <w:rPr>
                  <w:rFonts w:ascii="Calibri" w:hAnsi="Calibri" w:cs="Calibri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0393F71F" wp14:editId="5E7C1FA6">
                    <wp:extent cx="1060076" cy="819150"/>
                    <wp:effectExtent l="0" t="0" r="6985" b="0"/>
                    <wp:docPr id="14" name="Kép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4206" cy="822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D12C1E" w:rsidRPr="00D12C1E" w14:paraId="7949F795" w14:textId="77777777" w:rsidTr="00A361D5">
        <w:tc>
          <w:tcPr>
            <w:tcW w:w="2196" w:type="dxa"/>
            <w:vAlign w:val="center"/>
          </w:tcPr>
          <w:p w14:paraId="7FC94143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2196" w:type="dxa"/>
            <w:vAlign w:val="center"/>
          </w:tcPr>
          <w:p w14:paraId="66D999AE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2196" w:type="dxa"/>
            <w:vAlign w:val="center"/>
          </w:tcPr>
          <w:p w14:paraId="44E9893E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Pozitív</w:t>
            </w:r>
          </w:p>
        </w:tc>
        <w:tc>
          <w:tcPr>
            <w:tcW w:w="2196" w:type="dxa"/>
            <w:vAlign w:val="center"/>
          </w:tcPr>
          <w:p w14:paraId="4E42F1FB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Érvénytelen</w:t>
            </w:r>
          </w:p>
        </w:tc>
      </w:tr>
      <w:tr w:rsidR="00D12C1E" w:rsidRPr="00D12C1E" w14:paraId="519AB42A" w14:textId="77777777" w:rsidTr="00A361D5">
        <w:tc>
          <w:tcPr>
            <w:tcW w:w="2196" w:type="dxa"/>
            <w:vAlign w:val="center"/>
          </w:tcPr>
          <w:p w14:paraId="25AC0152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2196" w:type="dxa"/>
            <w:vAlign w:val="center"/>
          </w:tcPr>
          <w:p w14:paraId="52BB79BC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 xml:space="preserve">Az illetőben a vírus nincs jelen kimutatható mennyiségben. </w:t>
            </w:r>
          </w:p>
        </w:tc>
        <w:tc>
          <w:tcPr>
            <w:tcW w:w="2196" w:type="dxa"/>
            <w:vAlign w:val="center"/>
          </w:tcPr>
          <w:p w14:paraId="7D39FE0E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Az illető szervezetében megtalálható a vírus.</w:t>
            </w:r>
          </w:p>
        </w:tc>
        <w:tc>
          <w:tcPr>
            <w:tcW w:w="2196" w:type="dxa"/>
            <w:vMerge w:val="restart"/>
            <w:vAlign w:val="center"/>
          </w:tcPr>
          <w:p w14:paraId="34D45A58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D12C1E" w:rsidRPr="00C50394" w14:paraId="687B2F2F" w14:textId="77777777" w:rsidTr="00A361D5">
        <w:tc>
          <w:tcPr>
            <w:tcW w:w="2196" w:type="dxa"/>
            <w:vAlign w:val="center"/>
          </w:tcPr>
          <w:p w14:paraId="36FE9310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t>Fertőzött-e az illető</w:t>
            </w:r>
          </w:p>
        </w:tc>
        <w:tc>
          <w:tcPr>
            <w:tcW w:w="2196" w:type="dxa"/>
            <w:vAlign w:val="center"/>
          </w:tcPr>
          <w:p w14:paraId="5F5CA48D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Vagy nem, vagy ha igen, a fertőzés késői szakaszában van</w:t>
            </w:r>
          </w:p>
        </w:tc>
        <w:tc>
          <w:tcPr>
            <w:tcW w:w="2196" w:type="dxa"/>
            <w:vAlign w:val="center"/>
          </w:tcPr>
          <w:p w14:paraId="0021A9F7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Igen, a fertőzés korai szakaszában van</w:t>
            </w:r>
          </w:p>
        </w:tc>
        <w:tc>
          <w:tcPr>
            <w:tcW w:w="2196" w:type="dxa"/>
            <w:vMerge/>
            <w:vAlign w:val="center"/>
          </w:tcPr>
          <w:p w14:paraId="26821C0F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</w:p>
        </w:tc>
      </w:tr>
      <w:tr w:rsidR="00D12C1E" w:rsidRPr="00D12C1E" w14:paraId="0B76BFD5" w14:textId="77777777" w:rsidTr="00A361D5">
        <w:tc>
          <w:tcPr>
            <w:tcW w:w="2196" w:type="dxa"/>
            <w:vAlign w:val="center"/>
          </w:tcPr>
          <w:p w14:paraId="58CE0E17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2196" w:type="dxa"/>
            <w:vAlign w:val="center"/>
          </w:tcPr>
          <w:p w14:paraId="73FF7765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Elképzelhető (ha a fertőzés késői szakaszában van)</w:t>
            </w:r>
          </w:p>
        </w:tc>
        <w:tc>
          <w:tcPr>
            <w:tcW w:w="2196" w:type="dxa"/>
            <w:vAlign w:val="center"/>
          </w:tcPr>
          <w:p w14:paraId="2A94653D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2196" w:type="dxa"/>
            <w:vMerge/>
            <w:vAlign w:val="center"/>
          </w:tcPr>
          <w:p w14:paraId="19FC9F44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</w:p>
        </w:tc>
      </w:tr>
      <w:tr w:rsidR="00D12C1E" w:rsidRPr="00C50394" w14:paraId="77AA7ECE" w14:textId="77777777" w:rsidTr="00A361D5">
        <w:tc>
          <w:tcPr>
            <w:tcW w:w="2196" w:type="dxa"/>
            <w:vAlign w:val="center"/>
          </w:tcPr>
          <w:p w14:paraId="65AA16D5" w14:textId="77777777" w:rsidR="00D12C1E" w:rsidRPr="00D12C1E" w:rsidRDefault="00D12C1E" w:rsidP="00A361D5">
            <w:pPr>
              <w:pStyle w:val="Cmsor2"/>
              <w:spacing w:before="0"/>
              <w:outlineLvl w:val="1"/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2196" w:type="dxa"/>
            <w:vAlign w:val="center"/>
          </w:tcPr>
          <w:p w14:paraId="493ADC05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Ha a tünetek indokolják az eredmény megerősítése más módszerrel</w:t>
            </w:r>
          </w:p>
        </w:tc>
        <w:tc>
          <w:tcPr>
            <w:tcW w:w="2196" w:type="dxa"/>
            <w:vAlign w:val="center"/>
          </w:tcPr>
          <w:p w14:paraId="72178235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  <w:r w:rsidRPr="00D12C1E">
              <w:rPr>
                <w:rFonts w:ascii="Calibri" w:hAnsi="Calibri" w:cs="Calibri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2196" w:type="dxa"/>
            <w:vMerge/>
            <w:vAlign w:val="center"/>
          </w:tcPr>
          <w:p w14:paraId="0AEB15A8" w14:textId="77777777" w:rsidR="00D12C1E" w:rsidRPr="00D12C1E" w:rsidRDefault="00D12C1E" w:rsidP="00A361D5">
            <w:pPr>
              <w:pStyle w:val="Cmsor2"/>
              <w:spacing w:before="0"/>
              <w:jc w:val="center"/>
              <w:outlineLvl w:val="1"/>
              <w:rPr>
                <w:rFonts w:ascii="Calibri" w:hAnsi="Calibri" w:cs="Calibri"/>
                <w:color w:val="212529"/>
                <w:sz w:val="20"/>
                <w:szCs w:val="20"/>
              </w:rPr>
            </w:pPr>
          </w:p>
        </w:tc>
      </w:tr>
    </w:tbl>
    <w:p w14:paraId="62CFAE8D" w14:textId="77777777" w:rsidR="00D12C1E" w:rsidRPr="00D12C1E" w:rsidRDefault="00D12C1E" w:rsidP="00D12C1E">
      <w:pPr>
        <w:pStyle w:val="Cmsor2"/>
        <w:shd w:val="clear" w:color="auto" w:fill="FFFFFF"/>
        <w:spacing w:before="0"/>
        <w:jc w:val="center"/>
        <w:rPr>
          <w:rFonts w:ascii="Calibri" w:hAnsi="Calibri" w:cs="Calibri"/>
          <w:color w:val="212529"/>
          <w:sz w:val="20"/>
          <w:szCs w:val="20"/>
        </w:rPr>
      </w:pPr>
      <w:r w:rsidRPr="00D12C1E">
        <w:rPr>
          <w:rFonts w:ascii="Calibri" w:hAnsi="Calibri" w:cs="Calibri"/>
          <w:color w:val="212529"/>
          <w:sz w:val="20"/>
          <w:szCs w:val="20"/>
        </w:rPr>
        <w:t>Magyarázat. C = kontroll; T = antigén. A T csík megjelenése annak intenzitásától függetlenül a vírus jelenlétére utal és pozitív eredményként értelmezendő. A csík intenzitásából nem lehet sem a betegség stádiumára, sem annak súlyosságára következtetni. A táblázat nem helyettesíti a termék használati útmutatóját és nem tekinthető orvosi diagnosztikai irányelvnek.</w:t>
      </w:r>
    </w:p>
    <w:p w14:paraId="254A5018" w14:textId="77777777" w:rsidR="00D12C1E" w:rsidRPr="0094386E" w:rsidRDefault="00D12C1E">
      <w:pPr>
        <w:pStyle w:val="Body"/>
        <w:rPr>
          <w:rFonts w:ascii="Calibri" w:hAnsi="Calibri" w:cs="Calibri"/>
          <w:lang w:val="hu-HU"/>
        </w:rPr>
      </w:pPr>
    </w:p>
    <w:p w14:paraId="34147C99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10FCC689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A COVID-19 antigén-gyorsteszt használatát bemutató videó</w:t>
      </w:r>
    </w:p>
    <w:p w14:paraId="4C593E26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[video]</w:t>
      </w:r>
    </w:p>
    <w:p w14:paraId="16B2237B" w14:textId="01EEA253" w:rsidR="003E69B5" w:rsidRPr="00D12C1E" w:rsidRDefault="00D12C1E">
      <w:pPr>
        <w:pStyle w:val="Body"/>
        <w:rPr>
          <w:rFonts w:ascii="Calibri" w:hAnsi="Calibri" w:cs="Calibri"/>
          <w:lang w:val="hu-HU"/>
        </w:rPr>
      </w:pPr>
      <w:ins w:id="88" w:author="Kéri András" w:date="2021-07-02T10:55:00Z">
        <w:r w:rsidRPr="00D12C1E">
          <w:rPr>
            <w:rFonts w:ascii="Calibri" w:hAnsi="Calibri" w:cs="Calibri"/>
            <w:lang w:val="en-US"/>
          </w:rPr>
          <w:t xml:space="preserve">A </w:t>
        </w:r>
        <w:proofErr w:type="spellStart"/>
        <w:r w:rsidRPr="00D12C1E">
          <w:rPr>
            <w:rFonts w:ascii="Calibri" w:hAnsi="Calibri" w:cs="Calibri"/>
            <w:lang w:val="en-US"/>
          </w:rPr>
          <w:t>termék</w:t>
        </w:r>
        <w:proofErr w:type="spellEnd"/>
        <w:r w:rsidRPr="00D12C1E">
          <w:rPr>
            <w:rFonts w:ascii="Calibri" w:hAnsi="Calibri" w:cs="Calibri"/>
            <w:lang w:val="en-US"/>
          </w:rPr>
          <w:t xml:space="preserve"> </w:t>
        </w:r>
        <w:proofErr w:type="spellStart"/>
        <w:r w:rsidRPr="00D12C1E">
          <w:rPr>
            <w:rFonts w:ascii="Calibri" w:hAnsi="Calibri" w:cs="Calibri"/>
            <w:lang w:val="en-US"/>
          </w:rPr>
          <w:t>megjelenése</w:t>
        </w:r>
        <w:proofErr w:type="spellEnd"/>
        <w:r w:rsidRPr="00D12C1E">
          <w:rPr>
            <w:rFonts w:ascii="Calibri" w:hAnsi="Calibri" w:cs="Calibri"/>
            <w:lang w:val="en-US"/>
          </w:rPr>
          <w:t xml:space="preserve"> </w:t>
        </w:r>
        <w:proofErr w:type="spellStart"/>
        <w:r w:rsidRPr="00D12C1E">
          <w:rPr>
            <w:rFonts w:ascii="Calibri" w:hAnsi="Calibri" w:cs="Calibri"/>
            <w:lang w:val="en-US"/>
          </w:rPr>
          <w:t>eltérhet</w:t>
        </w:r>
        <w:proofErr w:type="spellEnd"/>
        <w:r w:rsidRPr="00D12C1E">
          <w:rPr>
            <w:rFonts w:ascii="Calibri" w:hAnsi="Calibri" w:cs="Calibri"/>
            <w:lang w:val="en-US"/>
          </w:rPr>
          <w:t xml:space="preserve"> a </w:t>
        </w:r>
        <w:proofErr w:type="spellStart"/>
        <w:r w:rsidRPr="00D12C1E">
          <w:rPr>
            <w:rFonts w:ascii="Calibri" w:hAnsi="Calibri" w:cs="Calibri"/>
            <w:lang w:val="en-US"/>
          </w:rPr>
          <w:t>filmben</w:t>
        </w:r>
        <w:proofErr w:type="spellEnd"/>
        <w:r w:rsidRPr="00D12C1E">
          <w:rPr>
            <w:rFonts w:ascii="Calibri" w:hAnsi="Calibri" w:cs="Calibri"/>
            <w:lang w:val="en-US"/>
          </w:rPr>
          <w:t xml:space="preserve"> </w:t>
        </w:r>
        <w:proofErr w:type="spellStart"/>
        <w:r w:rsidRPr="00D12C1E">
          <w:rPr>
            <w:rFonts w:ascii="Calibri" w:hAnsi="Calibri" w:cs="Calibri"/>
            <w:lang w:val="en-US"/>
          </w:rPr>
          <w:t>bemutatottól</w:t>
        </w:r>
        <w:proofErr w:type="spellEnd"/>
        <w:r w:rsidRPr="00D12C1E">
          <w:rPr>
            <w:rFonts w:ascii="Calibri" w:hAnsi="Calibri" w:cs="Calibri"/>
            <w:lang w:val="en-US"/>
          </w:rPr>
          <w:t>.</w:t>
        </w:r>
      </w:ins>
    </w:p>
    <w:p w14:paraId="4B07D9D5" w14:textId="75A20F8D" w:rsidR="003E69B5" w:rsidRDefault="003E69B5">
      <w:pPr>
        <w:pStyle w:val="Body"/>
        <w:rPr>
          <w:ins w:id="89" w:author="Kéri András" w:date="2021-07-02T11:27:00Z"/>
          <w:rFonts w:ascii="Calibri" w:hAnsi="Calibri" w:cs="Calibri"/>
          <w:lang w:val="hu-HU"/>
        </w:rPr>
      </w:pPr>
    </w:p>
    <w:p w14:paraId="4CA6526F" w14:textId="77777777" w:rsidR="00C50394" w:rsidRDefault="00C50394" w:rsidP="00C50394">
      <w:pPr>
        <w:rPr>
          <w:ins w:id="90" w:author="Kéri András" w:date="2021-07-02T11:27:00Z"/>
          <w:rFonts w:cstheme="minorHAnsi"/>
          <w:sz w:val="22"/>
          <w:szCs w:val="22"/>
        </w:rPr>
      </w:pPr>
      <w:commentRangeStart w:id="91"/>
      <w:ins w:id="92" w:author="Kéri András" w:date="2021-07-02T11:27:00Z">
        <w:r>
          <w:rPr>
            <w:rFonts w:ascii="Calibri" w:hAnsi="Calibri" w:cs="Calibri"/>
            <w:sz w:val="22"/>
            <w:szCs w:val="22"/>
          </w:rPr>
          <w:t>VÁSÁRLÁS</w:t>
        </w:r>
        <w:commentRangeEnd w:id="91"/>
        <w:r>
          <w:rPr>
            <w:rStyle w:val="Jegyzethivatkozs"/>
            <w:rFonts w:ascii="Calibri" w:hAnsi="Calibri" w:cs="Calibri"/>
            <w:sz w:val="22"/>
            <w:szCs w:val="22"/>
          </w:rPr>
          <w:commentReference w:id="91"/>
        </w:r>
      </w:ins>
    </w:p>
    <w:p w14:paraId="653B7853" w14:textId="77777777" w:rsidR="00C50394" w:rsidRPr="0094386E" w:rsidRDefault="00C50394">
      <w:pPr>
        <w:pStyle w:val="Body"/>
        <w:rPr>
          <w:rFonts w:ascii="Calibri" w:hAnsi="Calibri" w:cs="Calibri"/>
          <w:lang w:val="hu-HU"/>
        </w:rPr>
      </w:pPr>
    </w:p>
    <w:p w14:paraId="073CAA68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Figyelmeztetés</w:t>
      </w:r>
    </w:p>
    <w:p w14:paraId="3D620C15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Az antigén-gyorsteszt tájékoztató jellegű információval szolgál az esetleges fertőzöttségről. Alkalmazása nem képezheti a COVID-19 diagnózisának vagy kizárásának egyedüli alapját. Amennyiben a kontaktkutatás eredményeiből következően vagy a meglévő tünetek alapján fennáll a fertőzöttség gyanúja, a gyorsteszt eredményét más diagnosztikai módszerrel, például molekuláris teszt elvégzésével meg kell erősíteni.</w:t>
      </w:r>
    </w:p>
    <w:p w14:paraId="75765339" w14:textId="3AD5E906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 tesztet kizárólag orvosi szakdolgozók használhatják! Otthoni használatra, valamint önellenőrzési célra történő értékesítése tilos! </w:t>
      </w:r>
      <w:del w:id="93" w:author="Kéri András" w:date="2021-07-02T10:55:00Z">
        <w:r w:rsidRPr="0094386E" w:rsidDel="00D12C1E">
          <w:rPr>
            <w:rFonts w:ascii="Calibri" w:hAnsi="Calibri" w:cs="Calibri"/>
            <w:lang w:val="hu-HU"/>
          </w:rPr>
          <w:delText>A vonatkozó jogi háttérről itt tájékozódhat.</w:delText>
        </w:r>
      </w:del>
    </w:p>
    <w:p w14:paraId="5763AA7E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2590761F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32104EA4" w14:textId="77777777" w:rsidR="003E69B5" w:rsidRPr="0094386E" w:rsidRDefault="005A1705">
      <w:pPr>
        <w:pStyle w:val="Body"/>
        <w:rPr>
          <w:rFonts w:ascii="Calibri" w:hAnsi="Calibri" w:cs="Calibri"/>
          <w:b/>
          <w:bCs/>
          <w:lang w:val="hu-HU"/>
        </w:rPr>
      </w:pPr>
      <w:r w:rsidRPr="0094386E">
        <w:rPr>
          <w:rFonts w:ascii="Calibri" w:hAnsi="Calibri" w:cs="Calibri"/>
          <w:b/>
          <w:bCs/>
          <w:lang w:val="hu-HU"/>
        </w:rPr>
        <w:t>További információk, dokumentumok</w:t>
      </w:r>
    </w:p>
    <w:p w14:paraId="36A5B914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 xml:space="preserve">A </w:t>
      </w:r>
      <w:proofErr w:type="spellStart"/>
      <w:r w:rsidRPr="0094386E">
        <w:rPr>
          <w:rFonts w:ascii="Calibri" w:hAnsi="Calibri" w:cs="Calibri"/>
          <w:lang w:val="hu-HU"/>
        </w:rPr>
        <w:t>Clungene</w:t>
      </w:r>
      <w:proofErr w:type="spellEnd"/>
      <w:r w:rsidRPr="0094386E">
        <w:rPr>
          <w:rFonts w:ascii="Calibri" w:hAnsi="Calibri" w:cs="Calibri"/>
          <w:lang w:val="hu-HU"/>
        </w:rPr>
        <w:t>® COVID-19 antigén-gyorsteszt rendelkezik EU megfelelőségi nyilatkozattal, a termék az Európai Unióban regisztrálva van.</w:t>
      </w:r>
    </w:p>
    <w:p w14:paraId="0EBA0365" w14:textId="77777777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DIMDI regisztrációs száma: DE/CA05/IvD-238321-1547-00</w:t>
      </w:r>
    </w:p>
    <w:p w14:paraId="1120E5FA" w14:textId="68216AB9" w:rsidR="003E69B5" w:rsidRPr="0094386E" w:rsidRDefault="005A1705">
      <w:pPr>
        <w:pStyle w:val="Body"/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 xml:space="preserve">OGYÉI nyilvántartási száma: </w:t>
      </w:r>
      <w:ins w:id="94" w:author="Kéri András" w:date="2021-07-02T10:56:00Z">
        <w:r w:rsidR="00D12C1E" w:rsidRPr="00D12C1E">
          <w:rPr>
            <w:rFonts w:ascii="Calibri" w:hAnsi="Calibri" w:cs="Calibri"/>
            <w:lang w:val="hu-HU"/>
          </w:rPr>
          <w:t>HU/CA01/39527/21</w:t>
        </w:r>
      </w:ins>
      <w:del w:id="95" w:author="Kéri András" w:date="2021-07-02T10:56:00Z">
        <w:r w:rsidR="00841346" w:rsidRPr="0094386E" w:rsidDel="00D12C1E">
          <w:rPr>
            <w:rFonts w:ascii="Calibri" w:hAnsi="Calibri" w:cs="Calibri"/>
            <w:lang w:val="hu-HU"/>
          </w:rPr>
          <w:delText>HU/CA01/20308/21</w:delText>
        </w:r>
      </w:del>
    </w:p>
    <w:p w14:paraId="362368B6" w14:textId="77777777" w:rsidR="003E69B5" w:rsidRPr="0094386E" w:rsidRDefault="005A1705">
      <w:pPr>
        <w:pStyle w:val="Body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A termék használatát ismertető brosúra</w:t>
      </w:r>
    </w:p>
    <w:p w14:paraId="0774CD23" w14:textId="77777777" w:rsidR="003E69B5" w:rsidRPr="0094386E" w:rsidRDefault="005A1705">
      <w:pPr>
        <w:pStyle w:val="Body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94386E">
        <w:rPr>
          <w:rFonts w:ascii="Calibri" w:hAnsi="Calibri" w:cs="Calibri"/>
          <w:lang w:val="hu-HU"/>
        </w:rPr>
        <w:t>Magyar nyelvű használati útmutató</w:t>
      </w:r>
    </w:p>
    <w:p w14:paraId="26EE61FA" w14:textId="343FD7EA" w:rsidR="003E69B5" w:rsidRPr="0094386E" w:rsidRDefault="005A1705">
      <w:pPr>
        <w:pStyle w:val="Body"/>
        <w:numPr>
          <w:ilvl w:val="0"/>
          <w:numId w:val="2"/>
        </w:numPr>
        <w:rPr>
          <w:rFonts w:ascii="Calibri" w:hAnsi="Calibri" w:cs="Calibri"/>
          <w:lang w:val="hu-HU"/>
        </w:rPr>
      </w:pPr>
      <w:proofErr w:type="spellStart"/>
      <w:r w:rsidRPr="0094386E">
        <w:rPr>
          <w:rFonts w:ascii="Calibri" w:hAnsi="Calibri" w:cs="Calibri"/>
          <w:lang w:val="hu-HU"/>
        </w:rPr>
        <w:t>Common</w:t>
      </w:r>
      <w:proofErr w:type="spellEnd"/>
      <w:r w:rsidRPr="0094386E">
        <w:rPr>
          <w:rFonts w:ascii="Calibri" w:hAnsi="Calibri" w:cs="Calibri"/>
          <w:lang w:val="hu-HU"/>
        </w:rPr>
        <w:t xml:space="preserve"> </w:t>
      </w:r>
      <w:proofErr w:type="spellStart"/>
      <w:r w:rsidRPr="0094386E">
        <w:rPr>
          <w:rFonts w:ascii="Calibri" w:hAnsi="Calibri" w:cs="Calibri"/>
          <w:lang w:val="hu-HU"/>
        </w:rPr>
        <w:t>list</w:t>
      </w:r>
      <w:proofErr w:type="spellEnd"/>
      <w:r w:rsidRPr="0094386E">
        <w:rPr>
          <w:rFonts w:ascii="Calibri" w:hAnsi="Calibri" w:cs="Calibri"/>
          <w:lang w:val="hu-HU"/>
        </w:rPr>
        <w:t xml:space="preserve"> of COVID-19 Rapid </w:t>
      </w:r>
      <w:proofErr w:type="spellStart"/>
      <w:r w:rsidRPr="0094386E">
        <w:rPr>
          <w:rFonts w:ascii="Calibri" w:hAnsi="Calibri" w:cs="Calibri"/>
          <w:lang w:val="hu-HU"/>
        </w:rPr>
        <w:t>antigen</w:t>
      </w:r>
      <w:proofErr w:type="spellEnd"/>
      <w:r w:rsidRPr="0094386E">
        <w:rPr>
          <w:rFonts w:ascii="Calibri" w:hAnsi="Calibri" w:cs="Calibri"/>
          <w:lang w:val="hu-HU"/>
        </w:rPr>
        <w:t xml:space="preserve"> test </w:t>
      </w:r>
      <w:proofErr w:type="spellStart"/>
      <w:r w:rsidRPr="0094386E">
        <w:rPr>
          <w:rFonts w:ascii="Calibri" w:hAnsi="Calibri" w:cs="Calibri"/>
          <w:lang w:val="hu-HU"/>
        </w:rPr>
        <w:t>by</w:t>
      </w:r>
      <w:proofErr w:type="spellEnd"/>
      <w:r w:rsidRPr="0094386E">
        <w:rPr>
          <w:rFonts w:ascii="Calibri" w:hAnsi="Calibri" w:cs="Calibri"/>
          <w:lang w:val="hu-HU"/>
        </w:rPr>
        <w:t xml:space="preserve"> EU Health </w:t>
      </w:r>
      <w:proofErr w:type="spellStart"/>
      <w:r w:rsidRPr="0094386E">
        <w:rPr>
          <w:rFonts w:ascii="Calibri" w:hAnsi="Calibri" w:cs="Calibri"/>
          <w:lang w:val="hu-HU"/>
        </w:rPr>
        <w:t>Security</w:t>
      </w:r>
      <w:proofErr w:type="spellEnd"/>
      <w:r w:rsidRPr="0094386E">
        <w:rPr>
          <w:rFonts w:ascii="Calibri" w:hAnsi="Calibri" w:cs="Calibri"/>
          <w:lang w:val="hu-HU"/>
        </w:rPr>
        <w:t xml:space="preserve"> </w:t>
      </w:r>
      <w:proofErr w:type="spellStart"/>
      <w:r w:rsidRPr="0094386E">
        <w:rPr>
          <w:rFonts w:ascii="Calibri" w:hAnsi="Calibri" w:cs="Calibri"/>
          <w:lang w:val="hu-HU"/>
        </w:rPr>
        <w:t>Committe</w:t>
      </w:r>
      <w:r w:rsidR="00C527BE" w:rsidRPr="0094386E">
        <w:rPr>
          <w:rFonts w:ascii="Calibri" w:hAnsi="Calibri" w:cs="Calibri"/>
          <w:lang w:val="hu-HU"/>
        </w:rPr>
        <w:t>e</w:t>
      </w:r>
      <w:proofErr w:type="spellEnd"/>
    </w:p>
    <w:p w14:paraId="22317862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p w14:paraId="6A4A5063" w14:textId="77777777" w:rsidR="00C50394" w:rsidRDefault="00C50394" w:rsidP="00C50394">
      <w:pPr>
        <w:rPr>
          <w:ins w:id="96" w:author="Kéri András" w:date="2021-07-02T11:27:00Z"/>
          <w:rFonts w:cstheme="minorHAnsi"/>
          <w:sz w:val="22"/>
          <w:szCs w:val="22"/>
        </w:rPr>
      </w:pPr>
      <w:commentRangeStart w:id="97"/>
      <w:ins w:id="98" w:author="Kéri András" w:date="2021-07-02T11:27:00Z">
        <w:r>
          <w:rPr>
            <w:rFonts w:ascii="Calibri" w:hAnsi="Calibri" w:cs="Calibri"/>
            <w:sz w:val="22"/>
            <w:szCs w:val="22"/>
          </w:rPr>
          <w:t>VÁSÁRLÁS</w:t>
        </w:r>
        <w:commentRangeEnd w:id="97"/>
        <w:r>
          <w:rPr>
            <w:rStyle w:val="Jegyzethivatkozs"/>
            <w:rFonts w:ascii="Calibri" w:hAnsi="Calibri" w:cs="Calibri"/>
            <w:sz w:val="22"/>
            <w:szCs w:val="22"/>
          </w:rPr>
          <w:commentReference w:id="97"/>
        </w:r>
      </w:ins>
    </w:p>
    <w:p w14:paraId="5EE402CB" w14:textId="77777777" w:rsidR="003E69B5" w:rsidRPr="0094386E" w:rsidRDefault="003E69B5">
      <w:pPr>
        <w:pStyle w:val="Body"/>
        <w:rPr>
          <w:rFonts w:ascii="Calibri" w:hAnsi="Calibri" w:cs="Calibri"/>
          <w:lang w:val="hu-HU"/>
        </w:rPr>
      </w:pPr>
    </w:p>
    <w:sectPr w:rsidR="003E69B5" w:rsidRPr="0094386E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5" w:author="Kéri András" w:date="2021-07-02T09:50:00Z" w:initials="KA">
    <w:p w14:paraId="4D558330" w14:textId="77777777" w:rsidR="00C50394" w:rsidRDefault="00C50394" w:rsidP="00C50394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  <w:comment w:id="91" w:author="Kéri András" w:date="2021-07-02T09:50:00Z" w:initials="KA">
    <w:p w14:paraId="23B5492A" w14:textId="77777777" w:rsidR="00C50394" w:rsidRDefault="00C50394" w:rsidP="00C50394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  <w:comment w:id="97" w:author="Kéri András" w:date="2021-07-02T09:50:00Z" w:initials="KA">
    <w:p w14:paraId="3FFAE545" w14:textId="77777777" w:rsidR="00C50394" w:rsidRDefault="00C50394" w:rsidP="00C50394">
      <w:pPr>
        <w:pStyle w:val="Jegyzetszveg"/>
      </w:pPr>
      <w:r>
        <w:rPr>
          <w:rStyle w:val="Jegyzethivatkozs"/>
        </w:rPr>
        <w:annotationRef/>
      </w:r>
      <w:r>
        <w:t>Call-to-action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58330" w15:done="0"/>
  <w15:commentEx w15:paraId="23B5492A" w15:done="0"/>
  <w15:commentEx w15:paraId="3FFAE5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7691" w16cex:dateUtc="2021-07-02T09:27:00Z"/>
  <w16cex:commentExtensible w16cex:durableId="2489769C" w16cex:dateUtc="2021-07-02T09:27:00Z"/>
  <w16cex:commentExtensible w16cex:durableId="2489769F" w16cex:dateUtc="2021-07-02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58330" w16cid:durableId="24897691"/>
  <w16cid:commentId w16cid:paraId="23B5492A" w16cid:durableId="2489769C"/>
  <w16cid:commentId w16cid:paraId="3FFAE545" w16cid:durableId="248976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EEE0" w14:textId="77777777" w:rsidR="00B14D87" w:rsidRDefault="00B14D87">
      <w:r>
        <w:separator/>
      </w:r>
    </w:p>
  </w:endnote>
  <w:endnote w:type="continuationSeparator" w:id="0">
    <w:p w14:paraId="74416E63" w14:textId="77777777" w:rsidR="00B14D87" w:rsidRDefault="00B1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B85A" w14:textId="77777777" w:rsidR="003E69B5" w:rsidRDefault="003E69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77C5" w14:textId="77777777" w:rsidR="00B14D87" w:rsidRDefault="00B14D87">
      <w:r>
        <w:separator/>
      </w:r>
    </w:p>
  </w:footnote>
  <w:footnote w:type="continuationSeparator" w:id="0">
    <w:p w14:paraId="5A3446A9" w14:textId="77777777" w:rsidR="00B14D87" w:rsidRDefault="00B1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AAB3" w14:textId="77777777" w:rsidR="003E69B5" w:rsidRDefault="003E69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DF8"/>
    <w:multiLevelType w:val="hybridMultilevel"/>
    <w:tmpl w:val="608A25B2"/>
    <w:lvl w:ilvl="0" w:tplc="68504A94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70DE9"/>
    <w:multiLevelType w:val="hybridMultilevel"/>
    <w:tmpl w:val="BEF8C0C4"/>
    <w:styleLink w:val="Bullet"/>
    <w:lvl w:ilvl="0" w:tplc="9444596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4BD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F414D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18A51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128847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4FC206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C70D0D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696642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DEC83D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7E0E2033"/>
    <w:multiLevelType w:val="hybridMultilevel"/>
    <w:tmpl w:val="BEF8C0C4"/>
    <w:numStyleLink w:val="Bullet"/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B5"/>
    <w:rsid w:val="00302B95"/>
    <w:rsid w:val="00323D33"/>
    <w:rsid w:val="003E69B5"/>
    <w:rsid w:val="004204C7"/>
    <w:rsid w:val="00447AE6"/>
    <w:rsid w:val="00485E45"/>
    <w:rsid w:val="00530597"/>
    <w:rsid w:val="00532AB3"/>
    <w:rsid w:val="00540532"/>
    <w:rsid w:val="005A1705"/>
    <w:rsid w:val="007D0E17"/>
    <w:rsid w:val="007E3096"/>
    <w:rsid w:val="0083477E"/>
    <w:rsid w:val="00841346"/>
    <w:rsid w:val="0085063A"/>
    <w:rsid w:val="0089123B"/>
    <w:rsid w:val="008D0A79"/>
    <w:rsid w:val="0094386E"/>
    <w:rsid w:val="009E0517"/>
    <w:rsid w:val="00AF4FFA"/>
    <w:rsid w:val="00B071C0"/>
    <w:rsid w:val="00B14D87"/>
    <w:rsid w:val="00B863BF"/>
    <w:rsid w:val="00BE40B9"/>
    <w:rsid w:val="00C50394"/>
    <w:rsid w:val="00C527BE"/>
    <w:rsid w:val="00D12C1E"/>
    <w:rsid w:val="00D15B01"/>
    <w:rsid w:val="00D61A85"/>
    <w:rsid w:val="00DF051A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8E6A"/>
  <w15:docId w15:val="{F6F044D1-77D2-4F60-983B-10B25221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2C1E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styleId="Jegyzethivatkozs">
    <w:name w:val="annotation reference"/>
    <w:basedOn w:val="Bekezdsalapbettpusa"/>
    <w:uiPriority w:val="99"/>
    <w:semiHidden/>
    <w:unhideWhenUsed/>
    <w:rsid w:val="00D61A8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61A8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61A85"/>
    <w:rPr>
      <w:lang w:val="en-US" w:eastAsia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61A8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61A85"/>
    <w:rPr>
      <w:b/>
      <w:bCs/>
      <w:lang w:val="en-US" w:eastAsia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2C1E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  <w:lang w:eastAsia="en-US"/>
    </w:rPr>
  </w:style>
  <w:style w:type="table" w:styleId="Rcsostblzat">
    <w:name w:val="Table Grid"/>
    <w:basedOn w:val="Normltblzat"/>
    <w:uiPriority w:val="39"/>
    <w:rsid w:val="00D12C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990</Words>
  <Characters>6836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Kéri András</cp:lastModifiedBy>
  <cp:revision>18</cp:revision>
  <dcterms:created xsi:type="dcterms:W3CDTF">2021-05-11T16:41:00Z</dcterms:created>
  <dcterms:modified xsi:type="dcterms:W3CDTF">2021-07-02T09:27:00Z</dcterms:modified>
</cp:coreProperties>
</file>