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C3C91" w14:textId="6A37E94E" w:rsidR="001E2047" w:rsidRPr="001B4CCA" w:rsidRDefault="001E2047" w:rsidP="001E2047">
      <w:pPr>
        <w:pStyle w:val="Cmsor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>Clungene</w:t>
      </w:r>
      <w:proofErr w:type="spellEnd"/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 xml:space="preserve">® COVID-19 </w:t>
      </w:r>
      <w:r w:rsidR="003C066F">
        <w:rPr>
          <w:rFonts w:ascii="Arial" w:hAnsi="Arial" w:cs="Arial"/>
          <w:b w:val="0"/>
          <w:bCs w:val="0"/>
          <w:color w:val="212529"/>
          <w:sz w:val="54"/>
          <w:szCs w:val="54"/>
        </w:rPr>
        <w:t>antigén gyorsteszt</w:t>
      </w:r>
      <w:r w:rsidRPr="001B4CCA">
        <w:rPr>
          <w:rFonts w:ascii="Arial" w:hAnsi="Arial" w:cs="Arial"/>
          <w:b w:val="0"/>
          <w:bCs w:val="0"/>
          <w:color w:val="212529"/>
          <w:sz w:val="54"/>
          <w:szCs w:val="54"/>
        </w:rPr>
        <w:t xml:space="preserve"> </w:t>
      </w:r>
      <w:r w:rsidR="001B4CCA">
        <w:rPr>
          <w:rFonts w:ascii="Arial" w:hAnsi="Arial" w:cs="Arial"/>
          <w:b w:val="0"/>
          <w:bCs w:val="0"/>
          <w:color w:val="212529"/>
          <w:sz w:val="54"/>
          <w:szCs w:val="54"/>
        </w:rPr>
        <w:t>kazetta</w:t>
      </w:r>
    </w:p>
    <w:p w14:paraId="0733ADA3" w14:textId="14EC5848" w:rsidR="006434D1" w:rsidRDefault="006434D1">
      <w:pPr>
        <w:rPr>
          <w:rFonts w:ascii="Arial" w:hAnsi="Arial" w:cs="Arial"/>
        </w:rPr>
      </w:pPr>
    </w:p>
    <w:p w14:paraId="6429F71F" w14:textId="77777777" w:rsidR="00E82616" w:rsidRDefault="003C066F">
      <w:pPr>
        <w:rPr>
          <w:rFonts w:ascii="Arial" w:hAnsi="Arial" w:cs="Arial"/>
          <w:sz w:val="24"/>
          <w:szCs w:val="24"/>
        </w:rPr>
      </w:pPr>
      <w:r w:rsidRPr="00861B35">
        <w:rPr>
          <w:rFonts w:ascii="Arial" w:hAnsi="Arial" w:cs="Arial"/>
          <w:sz w:val="24"/>
          <w:szCs w:val="24"/>
        </w:rPr>
        <w:t xml:space="preserve">Az antigén (röviden: </w:t>
      </w:r>
      <w:proofErr w:type="spellStart"/>
      <w:r w:rsidRPr="00861B35">
        <w:rPr>
          <w:rFonts w:ascii="Arial" w:hAnsi="Arial" w:cs="Arial"/>
          <w:sz w:val="24"/>
          <w:szCs w:val="24"/>
        </w:rPr>
        <w:t>Ag</w:t>
      </w:r>
      <w:proofErr w:type="spellEnd"/>
      <w:r w:rsidRPr="00861B35">
        <w:rPr>
          <w:rFonts w:ascii="Arial" w:hAnsi="Arial" w:cs="Arial"/>
          <w:sz w:val="24"/>
          <w:szCs w:val="24"/>
        </w:rPr>
        <w:t xml:space="preserve">) gyorsteszt kazetta </w:t>
      </w:r>
      <w:r w:rsidR="00AF788D" w:rsidRPr="00861B35">
        <w:rPr>
          <w:rFonts w:ascii="Arial" w:hAnsi="Arial" w:cs="Arial"/>
          <w:sz w:val="24"/>
          <w:szCs w:val="24"/>
        </w:rPr>
        <w:t>tökéletes kiegészítője a szerológiai teszt</w:t>
      </w:r>
      <w:r w:rsidR="00861B35" w:rsidRPr="00861B35">
        <w:rPr>
          <w:rFonts w:ascii="Arial" w:hAnsi="Arial" w:cs="Arial"/>
          <w:sz w:val="24"/>
          <w:szCs w:val="24"/>
        </w:rPr>
        <w:t>nek</w:t>
      </w:r>
      <w:r w:rsidR="00AF788D" w:rsidRPr="00861B35">
        <w:rPr>
          <w:rFonts w:ascii="Arial" w:hAnsi="Arial" w:cs="Arial"/>
          <w:sz w:val="24"/>
          <w:szCs w:val="24"/>
        </w:rPr>
        <w:t xml:space="preserve">. </w:t>
      </w:r>
      <w:r w:rsidR="00861B35">
        <w:rPr>
          <w:rFonts w:ascii="Arial" w:hAnsi="Arial" w:cs="Arial"/>
          <w:sz w:val="24"/>
          <w:szCs w:val="24"/>
        </w:rPr>
        <w:t xml:space="preserve">Ezen az oldalon </w:t>
      </w:r>
      <w:r w:rsidR="00E82616">
        <w:rPr>
          <w:rFonts w:ascii="Arial" w:hAnsi="Arial" w:cs="Arial"/>
          <w:sz w:val="24"/>
          <w:szCs w:val="24"/>
        </w:rPr>
        <w:t xml:space="preserve">ismertetjük az antigén teszttel kapcsolatos legfontosabb információkat. </w:t>
      </w:r>
    </w:p>
    <w:p w14:paraId="3E900E28" w14:textId="377BF9E9" w:rsidR="008B75D7" w:rsidRDefault="008B75D7">
      <w:pPr>
        <w:rPr>
          <w:rFonts w:ascii="Arial" w:hAnsi="Arial" w:cs="Arial"/>
          <w:sz w:val="24"/>
          <w:szCs w:val="24"/>
        </w:rPr>
      </w:pPr>
    </w:p>
    <w:p w14:paraId="07EDF3BD" w14:textId="7836063F" w:rsidR="00E424D5" w:rsidRPr="007C60DC" w:rsidRDefault="00E424D5" w:rsidP="00E424D5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E424D5">
        <w:rPr>
          <w:rFonts w:ascii="Arial" w:hAnsi="Arial" w:cs="Arial"/>
          <w:b/>
          <w:bCs/>
          <w:color w:val="212529"/>
          <w:sz w:val="28"/>
          <w:szCs w:val="28"/>
        </w:rPr>
        <w:t xml:space="preserve">Mit mutat ki </w:t>
      </w:r>
      <w:r w:rsidR="00E82616">
        <w:rPr>
          <w:rFonts w:ascii="Arial" w:hAnsi="Arial" w:cs="Arial"/>
          <w:b/>
          <w:bCs/>
          <w:color w:val="212529"/>
          <w:sz w:val="28"/>
          <w:szCs w:val="28"/>
        </w:rPr>
        <w:t xml:space="preserve">az antigén </w:t>
      </w:r>
      <w:r w:rsidR="009C5FC6">
        <w:rPr>
          <w:rFonts w:ascii="Arial" w:hAnsi="Arial" w:cs="Arial"/>
          <w:b/>
          <w:bCs/>
          <w:color w:val="212529"/>
          <w:sz w:val="28"/>
          <w:szCs w:val="28"/>
        </w:rPr>
        <w:t>gyors</w:t>
      </w:r>
      <w:r w:rsidR="00E82616">
        <w:rPr>
          <w:rFonts w:ascii="Arial" w:hAnsi="Arial" w:cs="Arial"/>
          <w:b/>
          <w:bCs/>
          <w:color w:val="212529"/>
          <w:sz w:val="28"/>
          <w:szCs w:val="28"/>
        </w:rPr>
        <w:t>teszt?</w:t>
      </w:r>
    </w:p>
    <w:p w14:paraId="5788D777" w14:textId="01A40602" w:rsidR="009C5FC6" w:rsidRDefault="009C5FC6" w:rsidP="00E424D5"/>
    <w:p w14:paraId="0C8730FA" w14:textId="357BEB40" w:rsidR="009C5FC6" w:rsidRDefault="009C5FC6" w:rsidP="00E424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szerológiai gyorsteszttel ellentétben az antigén teszt </w:t>
      </w:r>
      <w:r w:rsidRPr="0069176C">
        <w:rPr>
          <w:rFonts w:ascii="Arial" w:hAnsi="Arial" w:cs="Arial"/>
          <w:b/>
          <w:bCs/>
          <w:sz w:val="24"/>
          <w:szCs w:val="24"/>
        </w:rPr>
        <w:t>közvetlenül a vírus jelenlétét mutatja ki</w:t>
      </w:r>
      <w:r>
        <w:rPr>
          <w:rFonts w:ascii="Arial" w:hAnsi="Arial" w:cs="Arial"/>
          <w:sz w:val="24"/>
          <w:szCs w:val="24"/>
        </w:rPr>
        <w:t xml:space="preserve"> – ebben tehát a PCR tesztre hasonlít. Azonban, nem a SARS-CoV-2 örökítőanyagát, hanem annak egy, </w:t>
      </w:r>
      <w:r w:rsidRPr="0069176C">
        <w:rPr>
          <w:rFonts w:ascii="Arial" w:hAnsi="Arial" w:cs="Arial"/>
          <w:b/>
          <w:bCs/>
          <w:sz w:val="24"/>
          <w:szCs w:val="24"/>
        </w:rPr>
        <w:t>kifejezetten rá jellemző fehérjéjét észleli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DFCCCDD" w14:textId="39579F93" w:rsidR="0069176C" w:rsidRDefault="00D52B15" w:rsidP="00E424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1852C4">
        <w:rPr>
          <w:rFonts w:ascii="Arial" w:hAnsi="Arial" w:cs="Arial"/>
          <w:sz w:val="24"/>
          <w:szCs w:val="24"/>
        </w:rPr>
        <w:t xml:space="preserve">ntigénnek hívják azokat az anyagokat, amelyeket az immunrendszer felismer, és amelyek kiváltják annak reakcióját, az immunválaszt (esetünkben az antitesttermelést). </w:t>
      </w:r>
      <w:r w:rsidR="00013B67">
        <w:rPr>
          <w:rFonts w:ascii="Arial" w:hAnsi="Arial" w:cs="Arial"/>
          <w:sz w:val="24"/>
          <w:szCs w:val="24"/>
        </w:rPr>
        <w:t xml:space="preserve">Innen kapta a teszt a nevét is, </w:t>
      </w:r>
      <w:r w:rsidR="003C5F5A">
        <w:rPr>
          <w:rFonts w:ascii="Arial" w:hAnsi="Arial" w:cs="Arial"/>
          <w:sz w:val="24"/>
          <w:szCs w:val="24"/>
        </w:rPr>
        <w:t xml:space="preserve">mivel a vírus egy részét (egy fehérjéjét), mint antigént mutatja ki. </w:t>
      </w:r>
    </w:p>
    <w:p w14:paraId="719191F5" w14:textId="116D6008" w:rsidR="003C5F5A" w:rsidRDefault="00B87351" w:rsidP="00E424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Fontos kiemelni, hogy az antigén a legtöbb esetben </w:t>
      </w:r>
      <w:r>
        <w:rPr>
          <w:rFonts w:ascii="Arial" w:hAnsi="Arial" w:cs="Arial"/>
          <w:b/>
          <w:bCs/>
          <w:sz w:val="24"/>
          <w:szCs w:val="24"/>
        </w:rPr>
        <w:t xml:space="preserve">a tünetek megjelenését követő 7 napban </w:t>
      </w:r>
      <w:r>
        <w:rPr>
          <w:rFonts w:ascii="Arial" w:hAnsi="Arial" w:cs="Arial"/>
          <w:sz w:val="24"/>
          <w:szCs w:val="24"/>
        </w:rPr>
        <w:t xml:space="preserve">van jelen kimutatható mértékben a fertőzött személyben, ezért </w:t>
      </w:r>
      <w:r>
        <w:rPr>
          <w:rFonts w:ascii="Arial" w:hAnsi="Arial" w:cs="Arial"/>
          <w:b/>
          <w:bCs/>
          <w:sz w:val="24"/>
          <w:szCs w:val="24"/>
        </w:rPr>
        <w:t xml:space="preserve">az antigén gyorsteszt ebben az időintervallumban </w:t>
      </w:r>
      <w:del w:id="0" w:author="Ani" w:date="2021-01-06T11:55:00Z">
        <w:r w:rsidDel="00B1234F">
          <w:rPr>
            <w:rFonts w:ascii="Arial" w:hAnsi="Arial" w:cs="Arial"/>
            <w:b/>
            <w:bCs/>
            <w:sz w:val="24"/>
            <w:szCs w:val="24"/>
          </w:rPr>
          <w:delText>megbízható</w:delText>
        </w:r>
      </w:del>
      <w:ins w:id="1" w:author="Ani" w:date="2021-01-06T11:55:00Z">
        <w:r w:rsidR="00B1234F">
          <w:rPr>
            <w:rFonts w:ascii="Arial" w:hAnsi="Arial" w:cs="Arial"/>
            <w:b/>
            <w:bCs/>
            <w:sz w:val="24"/>
            <w:szCs w:val="24"/>
          </w:rPr>
          <w:t>a legmegbízhatóbb</w:t>
        </w:r>
      </w:ins>
      <w:r>
        <w:rPr>
          <w:rFonts w:ascii="Arial" w:hAnsi="Arial" w:cs="Arial"/>
          <w:sz w:val="24"/>
          <w:szCs w:val="24"/>
        </w:rPr>
        <w:t>.</w:t>
      </w:r>
    </w:p>
    <w:p w14:paraId="21E62FAE" w14:textId="0A8F7921" w:rsidR="007B7A7C" w:rsidRDefault="00610FDB">
      <w:pPr>
        <w:rPr>
          <w:ins w:id="2" w:author="Ani" w:date="2021-01-06T11:59:00Z"/>
          <w:rFonts w:ascii="Arial" w:hAnsi="Arial" w:cs="Arial"/>
          <w:sz w:val="24"/>
          <w:szCs w:val="24"/>
        </w:rPr>
      </w:pPr>
      <w:ins w:id="3" w:author="Ani" w:date="2021-01-06T11:58:00Z">
        <w:r>
          <w:rPr>
            <w:rFonts w:ascii="Arial" w:hAnsi="Arial" w:cs="Arial"/>
            <w:b/>
            <w:bCs/>
            <w:sz w:val="24"/>
            <w:szCs w:val="24"/>
          </w:rPr>
          <w:t xml:space="preserve">Új termékként </w:t>
        </w:r>
        <w:r>
          <w:rPr>
            <w:rFonts w:ascii="Arial" w:hAnsi="Arial" w:cs="Arial"/>
            <w:sz w:val="24"/>
            <w:szCs w:val="24"/>
          </w:rPr>
          <w:t xml:space="preserve">ajánljuk </w:t>
        </w:r>
      </w:ins>
      <w:ins w:id="4" w:author="Ani" w:date="2021-01-06T11:59:00Z">
        <w:r>
          <w:rPr>
            <w:rFonts w:ascii="Arial" w:hAnsi="Arial" w:cs="Arial"/>
            <w:sz w:val="24"/>
            <w:szCs w:val="24"/>
          </w:rPr>
          <w:t xml:space="preserve">a </w:t>
        </w:r>
        <w:proofErr w:type="spellStart"/>
        <w:r>
          <w:rPr>
            <w:rFonts w:ascii="Arial" w:hAnsi="Arial" w:cs="Arial"/>
            <w:sz w:val="24"/>
            <w:szCs w:val="24"/>
          </w:rPr>
          <w:t>Clungene</w:t>
        </w:r>
        <w:proofErr w:type="spellEnd"/>
        <w:r>
          <w:rPr>
            <w:rFonts w:ascii="Arial" w:hAnsi="Arial" w:cs="Arial"/>
            <w:sz w:val="24"/>
            <w:szCs w:val="24"/>
          </w:rPr>
          <w:t>® COVID-19/Influenza A+B antigén kombinált gyorsteszt kazettát, amely nemcsak a SARS-CoV-2 vírus, hanem a sokszor hasonló tüneteket okozó Influenza A és B vírusokat is kimutatja.</w:t>
        </w:r>
      </w:ins>
      <w:ins w:id="5" w:author="Ani" w:date="2021-01-06T12:00:00Z">
        <w:r>
          <w:rPr>
            <w:rFonts w:ascii="Arial" w:hAnsi="Arial" w:cs="Arial"/>
            <w:sz w:val="24"/>
            <w:szCs w:val="24"/>
          </w:rPr>
          <w:t xml:space="preserve"> További </w:t>
        </w:r>
        <w:r w:rsidRPr="00610FDB">
          <w:rPr>
            <w:rFonts w:ascii="Arial" w:hAnsi="Arial" w:cs="Arial"/>
            <w:b/>
            <w:bCs/>
            <w:sz w:val="24"/>
            <w:szCs w:val="24"/>
            <w:rPrChange w:id="6" w:author="Ani" w:date="2021-01-06T12:00:00Z">
              <w:rPr>
                <w:rFonts w:ascii="Arial" w:hAnsi="Arial" w:cs="Arial"/>
                <w:sz w:val="24"/>
                <w:szCs w:val="24"/>
              </w:rPr>
            </w:rPrChange>
          </w:rPr>
          <w:t>információkat ezen az oldalon talál</w:t>
        </w:r>
        <w:r>
          <w:rPr>
            <w:rFonts w:ascii="Arial" w:hAnsi="Arial" w:cs="Arial"/>
            <w:sz w:val="24"/>
            <w:szCs w:val="24"/>
          </w:rPr>
          <w:t xml:space="preserve">. </w:t>
        </w:r>
        <w:r w:rsidRPr="00610FDB">
          <w:rPr>
            <w:rFonts w:ascii="Arial" w:hAnsi="Arial" w:cs="Arial"/>
            <w:sz w:val="24"/>
            <w:szCs w:val="24"/>
            <w:highlight w:val="yellow"/>
            <w:rPrChange w:id="7" w:author="Ani" w:date="2021-01-06T12:00:00Z">
              <w:rPr>
                <w:rFonts w:ascii="Arial" w:hAnsi="Arial" w:cs="Arial"/>
                <w:sz w:val="24"/>
                <w:szCs w:val="24"/>
              </w:rPr>
            </w:rPrChange>
          </w:rPr>
          <w:t>[Link a kombinált teszt oldalára.]</w:t>
        </w:r>
      </w:ins>
    </w:p>
    <w:p w14:paraId="00C34104" w14:textId="77777777" w:rsidR="00610FDB" w:rsidRPr="001B4CCA" w:rsidRDefault="00610FDB">
      <w:pPr>
        <w:rPr>
          <w:rFonts w:ascii="Arial" w:hAnsi="Arial" w:cs="Arial"/>
          <w:sz w:val="24"/>
          <w:szCs w:val="24"/>
        </w:rPr>
      </w:pPr>
    </w:p>
    <w:p w14:paraId="4059F368" w14:textId="6AD8D59F" w:rsidR="00582CB7" w:rsidRPr="00E31337" w:rsidRDefault="00E31337">
      <w:pPr>
        <w:rPr>
          <w:rFonts w:ascii="Arial" w:hAnsi="Arial" w:cs="Arial"/>
          <w:b/>
          <w:bCs/>
          <w:sz w:val="28"/>
          <w:szCs w:val="28"/>
        </w:rPr>
      </w:pPr>
      <w:r w:rsidRPr="00E31337">
        <w:rPr>
          <w:rFonts w:ascii="Arial" w:hAnsi="Arial" w:cs="Arial"/>
          <w:b/>
          <w:bCs/>
          <w:sz w:val="28"/>
          <w:szCs w:val="28"/>
        </w:rPr>
        <w:t xml:space="preserve">Mik az </w:t>
      </w:r>
      <w:r w:rsidR="0019418E">
        <w:rPr>
          <w:rFonts w:ascii="Arial" w:hAnsi="Arial" w:cs="Arial"/>
          <w:b/>
          <w:bCs/>
          <w:sz w:val="28"/>
          <w:szCs w:val="28"/>
        </w:rPr>
        <w:t xml:space="preserve">antigén </w:t>
      </w:r>
      <w:r w:rsidRPr="00E31337">
        <w:rPr>
          <w:rFonts w:ascii="Arial" w:hAnsi="Arial" w:cs="Arial"/>
          <w:b/>
          <w:bCs/>
          <w:sz w:val="28"/>
          <w:szCs w:val="28"/>
        </w:rPr>
        <w:t>gyorsteszt legfontosabb előnyei?</w:t>
      </w:r>
    </w:p>
    <w:p w14:paraId="0C42B9AA" w14:textId="77777777" w:rsidR="00E31337" w:rsidRPr="001B4CCA" w:rsidRDefault="00E31337">
      <w:pPr>
        <w:rPr>
          <w:rFonts w:ascii="Arial" w:hAnsi="Arial" w:cs="Arial"/>
          <w:sz w:val="24"/>
          <w:szCs w:val="24"/>
        </w:rPr>
      </w:pPr>
    </w:p>
    <w:p w14:paraId="7E24E8BD" w14:textId="29BD88FA" w:rsidR="00CB4B3F" w:rsidRDefault="00CB4B3F" w:rsidP="00582CB7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>Lényegesen olcsóbb, mint a PCR teszt</w:t>
      </w:r>
    </w:p>
    <w:p w14:paraId="2E5B46D7" w14:textId="1EF5463E" w:rsidR="00CB4B3F" w:rsidRDefault="00CB4B3F" w:rsidP="00582CB7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>B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 xml:space="preserve">árhol el lehet végezni, akár egy vállalat </w:t>
      </w:r>
      <w:r>
        <w:rPr>
          <w:rFonts w:ascii="Arial" w:hAnsi="Arial" w:cs="Arial"/>
          <w:color w:val="050505"/>
          <w:sz w:val="24"/>
          <w:szCs w:val="24"/>
        </w:rPr>
        <w:t xml:space="preserve">vagy intézmény 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>megfelelő helyiségében is</w:t>
      </w:r>
    </w:p>
    <w:p w14:paraId="2A8D5B0B" w14:textId="77777777" w:rsidR="00CB4B3F" w:rsidRDefault="00CB4B3F" w:rsidP="00067A2B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 w:rsidRPr="00CB4B3F">
        <w:rPr>
          <w:rFonts w:ascii="Arial" w:hAnsi="Arial" w:cs="Arial"/>
          <w:color w:val="050505"/>
          <w:sz w:val="24"/>
          <w:szCs w:val="24"/>
        </w:rPr>
        <w:t>A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>z elvégzéséhez nincs szükség semmilyen berendezésre, sem további fogyóeszközökre</w:t>
      </w:r>
    </w:p>
    <w:p w14:paraId="5D04AEA6" w14:textId="77777777" w:rsidR="00CB4B3F" w:rsidRDefault="00CB4B3F" w:rsidP="009F2370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 w:rsidRPr="00CB4B3F">
        <w:rPr>
          <w:rFonts w:ascii="Arial" w:hAnsi="Arial" w:cs="Arial"/>
          <w:color w:val="050505"/>
          <w:sz w:val="24"/>
          <w:szCs w:val="24"/>
        </w:rPr>
        <w:t>N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>incs várólista</w:t>
      </w:r>
      <w:r w:rsidRPr="00CB4B3F">
        <w:rPr>
          <w:rFonts w:ascii="Arial" w:hAnsi="Arial" w:cs="Arial"/>
          <w:color w:val="050505"/>
          <w:sz w:val="24"/>
          <w:szCs w:val="24"/>
        </w:rPr>
        <w:t>: a tesztet üzemorvos vagy más egészségügyi dolgozó azonnal elvégezheti</w:t>
      </w:r>
    </w:p>
    <w:p w14:paraId="470D4E43" w14:textId="40751957" w:rsidR="00582CB7" w:rsidRDefault="00CB4B3F" w:rsidP="003A5492">
      <w:pPr>
        <w:pStyle w:val="Listaszerbekezds"/>
        <w:numPr>
          <w:ilvl w:val="0"/>
          <w:numId w:val="1"/>
        </w:numPr>
        <w:shd w:val="clear" w:color="auto" w:fill="FFFFFF"/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>A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>z eredmény már 15</w:t>
      </w:r>
      <w:r w:rsidR="006D5C0B">
        <w:rPr>
          <w:rFonts w:ascii="Arial" w:hAnsi="Arial" w:cs="Arial"/>
          <w:color w:val="050505"/>
          <w:sz w:val="24"/>
          <w:szCs w:val="24"/>
        </w:rPr>
        <w:t>–30</w:t>
      </w:r>
      <w:r w:rsidR="00582CB7" w:rsidRPr="00CB4B3F">
        <w:rPr>
          <w:rFonts w:ascii="Arial" w:hAnsi="Arial" w:cs="Arial"/>
          <w:color w:val="050505"/>
          <w:sz w:val="24"/>
          <w:szCs w:val="24"/>
        </w:rPr>
        <w:t xml:space="preserve"> perc után leolvasható</w:t>
      </w:r>
    </w:p>
    <w:p w14:paraId="2F752319" w14:textId="6133384A" w:rsidR="004B07B4" w:rsidRDefault="004B07B4">
      <w:pPr>
        <w:rPr>
          <w:rFonts w:ascii="Arial" w:hAnsi="Arial" w:cs="Arial"/>
          <w:color w:val="050505"/>
          <w:sz w:val="24"/>
          <w:szCs w:val="24"/>
        </w:rPr>
      </w:pPr>
    </w:p>
    <w:p w14:paraId="1DF3E256" w14:textId="751175CD" w:rsidR="00DD0548" w:rsidRDefault="00032022">
      <w:pPr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lastRenderedPageBreak/>
        <w:t xml:space="preserve">Bár némiképp kevésbé érzékenyek, mint a PCR tesztek (azok a tünetek megjelenését követően </w:t>
      </w:r>
      <w:r w:rsidR="00786DB1">
        <w:rPr>
          <w:rFonts w:ascii="Arial" w:hAnsi="Arial" w:cs="Arial"/>
          <w:color w:val="050505"/>
          <w:sz w:val="24"/>
          <w:szCs w:val="24"/>
        </w:rPr>
        <w:t xml:space="preserve">hosszabb ideig mutatják ki a vírust), </w:t>
      </w:r>
      <w:r w:rsidR="00914A75">
        <w:rPr>
          <w:rFonts w:ascii="Arial" w:hAnsi="Arial" w:cs="Arial"/>
          <w:color w:val="050505"/>
          <w:sz w:val="24"/>
          <w:szCs w:val="24"/>
        </w:rPr>
        <w:t xml:space="preserve">különösen alkalmasak arra, hogy </w:t>
      </w:r>
      <w:r w:rsidR="00914A75">
        <w:rPr>
          <w:rFonts w:ascii="Arial" w:hAnsi="Arial" w:cs="Arial"/>
          <w:b/>
          <w:bCs/>
          <w:color w:val="050505"/>
          <w:sz w:val="24"/>
          <w:szCs w:val="24"/>
        </w:rPr>
        <w:t xml:space="preserve">a gyorstesztekkel kombinálva </w:t>
      </w:r>
      <w:r w:rsidR="00914A75">
        <w:rPr>
          <w:rFonts w:ascii="Arial" w:hAnsi="Arial" w:cs="Arial"/>
          <w:color w:val="050505"/>
          <w:sz w:val="24"/>
          <w:szCs w:val="24"/>
        </w:rPr>
        <w:t>használják őket</w:t>
      </w:r>
      <w:r w:rsidR="007A68CD">
        <w:rPr>
          <w:rFonts w:ascii="Arial" w:hAnsi="Arial" w:cs="Arial"/>
          <w:color w:val="050505"/>
          <w:sz w:val="24"/>
          <w:szCs w:val="24"/>
        </w:rPr>
        <w:t xml:space="preserve">. Ugyanis, pontosan </w:t>
      </w:r>
      <w:r w:rsidR="007A68CD" w:rsidRPr="00D8406B">
        <w:rPr>
          <w:rFonts w:ascii="Arial" w:hAnsi="Arial" w:cs="Arial"/>
          <w:b/>
          <w:bCs/>
          <w:color w:val="050505"/>
          <w:sz w:val="24"/>
          <w:szCs w:val="24"/>
        </w:rPr>
        <w:t>abban az időintervallumban jelzik a fertőzöttsége</w:t>
      </w:r>
      <w:r w:rsidR="00D8406B" w:rsidRPr="00D8406B">
        <w:rPr>
          <w:rFonts w:ascii="Arial" w:hAnsi="Arial" w:cs="Arial"/>
          <w:b/>
          <w:bCs/>
          <w:color w:val="050505"/>
          <w:sz w:val="24"/>
          <w:szCs w:val="24"/>
        </w:rPr>
        <w:t>t</w:t>
      </w:r>
      <w:r w:rsidR="007A68CD" w:rsidRPr="00D8406B">
        <w:rPr>
          <w:rFonts w:ascii="Arial" w:hAnsi="Arial" w:cs="Arial"/>
          <w:b/>
          <w:bCs/>
          <w:color w:val="050505"/>
          <w:sz w:val="24"/>
          <w:szCs w:val="24"/>
        </w:rPr>
        <w:t xml:space="preserve">, amikor még </w:t>
      </w:r>
      <w:r w:rsidR="00D8406B" w:rsidRPr="00D8406B">
        <w:rPr>
          <w:rFonts w:ascii="Arial" w:hAnsi="Arial" w:cs="Arial"/>
          <w:b/>
          <w:bCs/>
          <w:color w:val="050505"/>
          <w:sz w:val="24"/>
          <w:szCs w:val="24"/>
        </w:rPr>
        <w:t>az ellenanyag tesztek még nem mutatják azt ki</w:t>
      </w:r>
      <w:r w:rsidR="00D8406B">
        <w:rPr>
          <w:rFonts w:ascii="Arial" w:hAnsi="Arial" w:cs="Arial"/>
          <w:color w:val="050505"/>
          <w:sz w:val="24"/>
          <w:szCs w:val="24"/>
        </w:rPr>
        <w:t>.</w:t>
      </w:r>
    </w:p>
    <w:p w14:paraId="71338752" w14:textId="39E132C8" w:rsidR="00DD0548" w:rsidRDefault="00B52D41">
      <w:pPr>
        <w:rPr>
          <w:rFonts w:ascii="Arial" w:hAnsi="Arial" w:cs="Arial"/>
          <w:color w:val="050505"/>
          <w:sz w:val="24"/>
          <w:szCs w:val="24"/>
        </w:rPr>
      </w:pPr>
      <w:r>
        <w:rPr>
          <w:rFonts w:ascii="Arial" w:hAnsi="Arial" w:cs="Arial"/>
          <w:color w:val="050505"/>
          <w:sz w:val="24"/>
          <w:szCs w:val="24"/>
        </w:rPr>
        <w:t xml:space="preserve">[Ide tennék egy </w:t>
      </w:r>
      <w:proofErr w:type="spellStart"/>
      <w:r>
        <w:rPr>
          <w:rFonts w:ascii="Arial" w:hAnsi="Arial" w:cs="Arial"/>
          <w:color w:val="050505"/>
          <w:sz w:val="24"/>
          <w:szCs w:val="24"/>
        </w:rPr>
        <w:t>call-to-action</w:t>
      </w:r>
      <w:proofErr w:type="spellEnd"/>
      <w:r>
        <w:rPr>
          <w:rFonts w:ascii="Arial" w:hAnsi="Arial" w:cs="Arial"/>
          <w:color w:val="050505"/>
          <w:sz w:val="24"/>
          <w:szCs w:val="24"/>
        </w:rPr>
        <w:t xml:space="preserve"> gombot]</w:t>
      </w:r>
    </w:p>
    <w:p w14:paraId="47DCC08C" w14:textId="7AD3925F" w:rsidR="00B52D41" w:rsidRDefault="00B52D41">
      <w:pPr>
        <w:rPr>
          <w:rFonts w:ascii="Arial" w:hAnsi="Arial" w:cs="Arial"/>
          <w:color w:val="050505"/>
          <w:sz w:val="24"/>
          <w:szCs w:val="24"/>
        </w:rPr>
      </w:pPr>
    </w:p>
    <w:p w14:paraId="6E2EEF61" w14:textId="77777777" w:rsidR="00903803" w:rsidRPr="00903803" w:rsidRDefault="00903803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</w:p>
    <w:p w14:paraId="47727FFF" w14:textId="3E9CD94A" w:rsidR="00903803" w:rsidRPr="00903803" w:rsidRDefault="00903803" w:rsidP="00903803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903803">
        <w:rPr>
          <w:rFonts w:ascii="Arial" w:hAnsi="Arial" w:cs="Arial"/>
          <w:b/>
          <w:bCs/>
          <w:color w:val="212529"/>
          <w:sz w:val="28"/>
          <w:szCs w:val="28"/>
        </w:rPr>
        <w:t xml:space="preserve">Kik számára ajánlott </w:t>
      </w:r>
      <w:r w:rsidR="00126507">
        <w:rPr>
          <w:rFonts w:ascii="Arial" w:hAnsi="Arial" w:cs="Arial"/>
          <w:b/>
          <w:bCs/>
          <w:color w:val="212529"/>
          <w:sz w:val="28"/>
          <w:szCs w:val="28"/>
        </w:rPr>
        <w:t>az antigén gyorsteszt elvégzése?</w:t>
      </w:r>
    </w:p>
    <w:p w14:paraId="560DBD7E" w14:textId="0F10E301" w:rsidR="00903803" w:rsidRDefault="00903803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689C8310" w14:textId="77777777" w:rsidR="00B52BD5" w:rsidRDefault="000D457D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Amennyiben egy intézményben rendszeresen szűrik a dolgozókat ellenanyag teszttel, az antigén teszt </w:t>
      </w:r>
      <w:r w:rsidR="00B7177D">
        <w:rPr>
          <w:rFonts w:ascii="Arial" w:hAnsi="Arial" w:cs="Arial"/>
          <w:color w:val="212529"/>
        </w:rPr>
        <w:t xml:space="preserve">jelentheti </w:t>
      </w:r>
      <w:r w:rsidR="00B90ED6">
        <w:rPr>
          <w:rFonts w:ascii="Arial" w:hAnsi="Arial" w:cs="Arial"/>
          <w:color w:val="212529"/>
        </w:rPr>
        <w:t>a szűrés következő szintjét</w:t>
      </w:r>
      <w:r w:rsidR="00B605CE">
        <w:rPr>
          <w:rFonts w:ascii="Arial" w:hAnsi="Arial" w:cs="Arial"/>
          <w:color w:val="212529"/>
        </w:rPr>
        <w:t xml:space="preserve"> olyan esetekben, amikor a PCR teszt – idő, lehetőség, vagy anyagi forrás hiányában – nem megvalósítható.</w:t>
      </w:r>
    </w:p>
    <w:p w14:paraId="15E14C59" w14:textId="079134A0" w:rsidR="001406B5" w:rsidRDefault="007668CC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Ha valamely dolgozó </w:t>
      </w:r>
      <w:r w:rsidR="00725DE4">
        <w:rPr>
          <w:rFonts w:ascii="Arial" w:hAnsi="Arial" w:cs="Arial"/>
          <w:color w:val="212529"/>
        </w:rPr>
        <w:t xml:space="preserve">ellenanyag tesztje pozitív, </w:t>
      </w:r>
      <w:r w:rsidR="00B30DEE">
        <w:rPr>
          <w:rFonts w:ascii="Arial" w:hAnsi="Arial" w:cs="Arial"/>
          <w:b/>
          <w:bCs/>
          <w:color w:val="212529"/>
        </w:rPr>
        <w:t>antigén tesztel meg lehet erősíteni, aktív fertőzésről van-e szó</w:t>
      </w:r>
      <w:r w:rsidR="00B30DEE">
        <w:rPr>
          <w:rFonts w:ascii="Arial" w:hAnsi="Arial" w:cs="Arial"/>
          <w:color w:val="212529"/>
        </w:rPr>
        <w:t xml:space="preserve">. Ez a teszt arra is alkalmas, hogy azon munkatársakat megvizsgálják vele, akik </w:t>
      </w:r>
      <w:r w:rsidR="00B30DEE">
        <w:rPr>
          <w:rFonts w:ascii="Arial" w:hAnsi="Arial" w:cs="Arial"/>
          <w:b/>
          <w:bCs/>
          <w:color w:val="212529"/>
        </w:rPr>
        <w:t>közvetlen kapcsolatban álltak a fertőzöttel</w:t>
      </w:r>
      <w:r w:rsidR="00B30DEE">
        <w:rPr>
          <w:rFonts w:ascii="Arial" w:hAnsi="Arial" w:cs="Arial"/>
          <w:color w:val="212529"/>
        </w:rPr>
        <w:t>, és fennáll a veszélye, hogy már elkapták a vírust, ám a fertőzés annyira korai szakaszában járnak, hogy azt az ellenanyag teszt még nem mutatja ki.</w:t>
      </w:r>
    </w:p>
    <w:p w14:paraId="27CC9DC8" w14:textId="4313D6D4" w:rsidR="00B30DEE" w:rsidRDefault="00B52BD5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Emellett, azon személyek</w:t>
      </w:r>
      <w:r w:rsidR="00561818">
        <w:rPr>
          <w:rFonts w:ascii="Arial" w:hAnsi="Arial" w:cs="Arial"/>
          <w:color w:val="212529"/>
        </w:rPr>
        <w:t xml:space="preserve">nél is érdemes az antigén tesztet elvégezni, </w:t>
      </w:r>
      <w:r w:rsidR="00561818" w:rsidRPr="00561818">
        <w:rPr>
          <w:rFonts w:ascii="Arial" w:hAnsi="Arial" w:cs="Arial"/>
          <w:b/>
          <w:bCs/>
          <w:color w:val="212529"/>
        </w:rPr>
        <w:t>akik ellenanyag tesztje ugyan negatív lett, ám a COVID-19 fertőzés</w:t>
      </w:r>
      <w:r w:rsidR="00561818">
        <w:rPr>
          <w:rFonts w:ascii="Arial" w:hAnsi="Arial" w:cs="Arial"/>
          <w:color w:val="212529"/>
        </w:rPr>
        <w:t xml:space="preserve"> (enyhe) </w:t>
      </w:r>
      <w:r w:rsidR="00561818" w:rsidRPr="00561818">
        <w:rPr>
          <w:rFonts w:ascii="Arial" w:hAnsi="Arial" w:cs="Arial"/>
          <w:b/>
          <w:bCs/>
          <w:color w:val="212529"/>
        </w:rPr>
        <w:t>tüneteit mutatják</w:t>
      </w:r>
      <w:r w:rsidR="00561818">
        <w:rPr>
          <w:rFonts w:ascii="Arial" w:hAnsi="Arial" w:cs="Arial"/>
          <w:color w:val="212529"/>
        </w:rPr>
        <w:t xml:space="preserve">, vagy akikről </w:t>
      </w:r>
      <w:r w:rsidR="00561818">
        <w:rPr>
          <w:rFonts w:ascii="Arial" w:hAnsi="Arial" w:cs="Arial"/>
          <w:b/>
          <w:bCs/>
          <w:color w:val="212529"/>
        </w:rPr>
        <w:t>tudni, hogy a közelmúltban igazolt COVID-19 fertőzöttel érintkeztek</w:t>
      </w:r>
      <w:r w:rsidR="00561818">
        <w:rPr>
          <w:rFonts w:ascii="Arial" w:hAnsi="Arial" w:cs="Arial"/>
          <w:color w:val="212529"/>
        </w:rPr>
        <w:t xml:space="preserve">. </w:t>
      </w:r>
    </w:p>
    <w:p w14:paraId="6B255728" w14:textId="1EBA053D" w:rsidR="009740DB" w:rsidRDefault="009740DB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Végezetül, </w:t>
      </w:r>
      <w:r w:rsidR="00B06607">
        <w:rPr>
          <w:rFonts w:ascii="Arial" w:hAnsi="Arial" w:cs="Arial"/>
          <w:color w:val="212529"/>
        </w:rPr>
        <w:t xml:space="preserve">az aktuálisan fennálló fertőzöttség kimutatására </w:t>
      </w:r>
      <w:r w:rsidR="00B06607">
        <w:rPr>
          <w:rFonts w:ascii="Arial" w:hAnsi="Arial" w:cs="Arial"/>
          <w:b/>
          <w:bCs/>
          <w:color w:val="212529"/>
        </w:rPr>
        <w:t>az antigén teszt elvégzése a legjobb módszer</w:t>
      </w:r>
      <w:r w:rsidR="00B06607">
        <w:rPr>
          <w:rFonts w:ascii="Arial" w:hAnsi="Arial" w:cs="Arial"/>
          <w:color w:val="212529"/>
        </w:rPr>
        <w:t xml:space="preserve">, ha </w:t>
      </w:r>
      <w:r w:rsidR="00B06607">
        <w:rPr>
          <w:rFonts w:ascii="Arial" w:hAnsi="Arial" w:cs="Arial"/>
          <w:b/>
          <w:bCs/>
          <w:color w:val="212529"/>
        </w:rPr>
        <w:t>kiemelt fontosságú, hogy az eredmény a lehető leghamarabb ismert legyen</w:t>
      </w:r>
      <w:r w:rsidR="00B06607">
        <w:rPr>
          <w:rFonts w:ascii="Arial" w:hAnsi="Arial" w:cs="Arial"/>
          <w:color w:val="212529"/>
        </w:rPr>
        <w:t xml:space="preserve">. </w:t>
      </w:r>
      <w:r w:rsidR="00ED51F6">
        <w:rPr>
          <w:rFonts w:ascii="Arial" w:hAnsi="Arial" w:cs="Arial"/>
          <w:color w:val="212529"/>
        </w:rPr>
        <w:t xml:space="preserve">Ilyen eset, </w:t>
      </w:r>
      <w:r w:rsidR="00B06607">
        <w:rPr>
          <w:rFonts w:ascii="Arial" w:hAnsi="Arial" w:cs="Arial"/>
          <w:color w:val="212529"/>
        </w:rPr>
        <w:t xml:space="preserve">ha egy munkatárs üzleti út előtt áll, </w:t>
      </w:r>
      <w:r w:rsidR="00354885">
        <w:rPr>
          <w:rFonts w:ascii="Arial" w:hAnsi="Arial" w:cs="Arial"/>
          <w:color w:val="212529"/>
        </w:rPr>
        <w:t xml:space="preserve">illetve, </w:t>
      </w:r>
      <w:r w:rsidR="002F25D7">
        <w:rPr>
          <w:rFonts w:ascii="Arial" w:hAnsi="Arial" w:cs="Arial"/>
          <w:color w:val="212529"/>
        </w:rPr>
        <w:t xml:space="preserve">egészségügyi intézményekben, ha </w:t>
      </w:r>
      <w:r w:rsidR="002F25D7">
        <w:rPr>
          <w:rFonts w:ascii="Arial" w:hAnsi="Arial" w:cs="Arial"/>
          <w:b/>
          <w:bCs/>
          <w:color w:val="212529"/>
        </w:rPr>
        <w:t>a páciensen végrehajtandó beavatkozás nem halasztható</w:t>
      </w:r>
      <w:r w:rsidR="002F25D7">
        <w:rPr>
          <w:rFonts w:ascii="Arial" w:hAnsi="Arial" w:cs="Arial"/>
          <w:color w:val="212529"/>
        </w:rPr>
        <w:t xml:space="preserve">, viszont a PCR teszt elvégzésére és kiértékelésére </w:t>
      </w:r>
      <w:r w:rsidR="002F25D7">
        <w:rPr>
          <w:rFonts w:ascii="Arial" w:hAnsi="Arial" w:cs="Arial"/>
          <w:b/>
          <w:bCs/>
          <w:color w:val="212529"/>
        </w:rPr>
        <w:t>már nincs elég idő</w:t>
      </w:r>
      <w:r w:rsidR="002F25D7">
        <w:rPr>
          <w:rFonts w:ascii="Arial" w:hAnsi="Arial" w:cs="Arial"/>
          <w:color w:val="212529"/>
        </w:rPr>
        <w:t>.</w:t>
      </w:r>
    </w:p>
    <w:p w14:paraId="6167C688" w14:textId="4D8AD018" w:rsidR="00322D2F" w:rsidRDefault="00322D2F" w:rsidP="00903803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Nem ajánlott az antigén gyorsteszt használata</w:t>
      </w:r>
      <w:r>
        <w:rPr>
          <w:rFonts w:ascii="Arial" w:hAnsi="Arial" w:cs="Arial"/>
          <w:color w:val="212529"/>
        </w:rPr>
        <w:t xml:space="preserve">, ha a tünetek már régóta </w:t>
      </w:r>
      <w:del w:id="8" w:author="Ani" w:date="2021-01-06T11:57:00Z">
        <w:r w:rsidDel="00610FDB">
          <w:rPr>
            <w:rFonts w:ascii="Arial" w:hAnsi="Arial" w:cs="Arial"/>
            <w:color w:val="212529"/>
          </w:rPr>
          <w:delText xml:space="preserve">(8 vagy több napja) </w:delText>
        </w:r>
      </w:del>
      <w:r>
        <w:rPr>
          <w:rFonts w:ascii="Arial" w:hAnsi="Arial" w:cs="Arial"/>
          <w:color w:val="212529"/>
        </w:rPr>
        <w:t>fennállnak</w:t>
      </w:r>
      <w:r w:rsidR="00274659">
        <w:rPr>
          <w:rFonts w:ascii="Arial" w:hAnsi="Arial" w:cs="Arial"/>
          <w:color w:val="212529"/>
        </w:rPr>
        <w:t xml:space="preserve"> – ilyenkor a teszt már kevésbé megbízható –, és régebben lezajlott COVID-19 fertőzést sem lehet igazolni vele. </w:t>
      </w:r>
      <w:r w:rsidR="00DD7D56">
        <w:rPr>
          <w:rFonts w:ascii="Arial" w:hAnsi="Arial" w:cs="Arial"/>
          <w:color w:val="212529"/>
        </w:rPr>
        <w:t>Ilyen esetekben a szerológiai gyorsteszt alkalmazása javasolt.</w:t>
      </w:r>
    </w:p>
    <w:p w14:paraId="449107C1" w14:textId="2C57DB76" w:rsidR="00903803" w:rsidRDefault="00903803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0BC3FCA" w14:textId="1E8AA15B" w:rsidR="004B49A3" w:rsidRPr="004B49A3" w:rsidRDefault="004B49A3" w:rsidP="004B49A3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4B49A3">
        <w:rPr>
          <w:rFonts w:ascii="Arial" w:hAnsi="Arial" w:cs="Arial"/>
          <w:b/>
          <w:bCs/>
          <w:color w:val="212529"/>
          <w:sz w:val="28"/>
          <w:szCs w:val="28"/>
        </w:rPr>
        <w:t xml:space="preserve">Hogyan zajlik le maga a vizsgálat? </w:t>
      </w:r>
    </w:p>
    <w:p w14:paraId="2A416409" w14:textId="77777777" w:rsidR="004B49A3" w:rsidRPr="004B49A3" w:rsidRDefault="004B49A3" w:rsidP="004B49A3"/>
    <w:p w14:paraId="5239DD44" w14:textId="487B87B9" w:rsidR="0060152A" w:rsidRDefault="0060152A" w:rsidP="004B49A3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EC4921">
        <w:rPr>
          <w:rFonts w:ascii="Arial" w:hAnsi="Arial" w:cs="Arial"/>
        </w:rPr>
        <w:t xml:space="preserve"> teszt elvégzéséhez – a PCR módszerhez hasonlóan – a vizsgált személy </w:t>
      </w:r>
      <w:r w:rsidR="00EC4921">
        <w:rPr>
          <w:rFonts w:ascii="Arial" w:hAnsi="Arial" w:cs="Arial"/>
          <w:b/>
          <w:bCs/>
        </w:rPr>
        <w:t>orrgarat-</w:t>
      </w:r>
      <w:r w:rsidR="00EC4921">
        <w:rPr>
          <w:rFonts w:ascii="Arial" w:hAnsi="Arial" w:cs="Arial"/>
        </w:rPr>
        <w:t xml:space="preserve">, illetve </w:t>
      </w:r>
      <w:r w:rsidR="00EC4921">
        <w:rPr>
          <w:rFonts w:ascii="Arial" w:hAnsi="Arial" w:cs="Arial"/>
          <w:b/>
          <w:bCs/>
        </w:rPr>
        <w:t>szájgarat-nyálkahártyájából kell mintát venni</w:t>
      </w:r>
      <w:r w:rsidR="00EC4921">
        <w:rPr>
          <w:rFonts w:ascii="Arial" w:hAnsi="Arial" w:cs="Arial"/>
        </w:rPr>
        <w:t>.</w:t>
      </w:r>
      <w:r w:rsidR="00A721C9">
        <w:rPr>
          <w:rFonts w:ascii="Arial" w:hAnsi="Arial" w:cs="Arial"/>
        </w:rPr>
        <w:t xml:space="preserve"> </w:t>
      </w:r>
      <w:r w:rsidR="00146B34">
        <w:rPr>
          <w:rFonts w:ascii="Arial" w:hAnsi="Arial" w:cs="Arial"/>
        </w:rPr>
        <w:t>E mintá</w:t>
      </w:r>
      <w:r w:rsidR="00432722">
        <w:rPr>
          <w:rFonts w:ascii="Arial" w:hAnsi="Arial" w:cs="Arial"/>
        </w:rPr>
        <w:t>t</w:t>
      </w:r>
      <w:r w:rsidR="00146B34">
        <w:rPr>
          <w:rFonts w:ascii="Arial" w:hAnsi="Arial" w:cs="Arial"/>
        </w:rPr>
        <w:t xml:space="preserve">, néhány egyszerű, </w:t>
      </w:r>
      <w:r w:rsidR="00146B34">
        <w:rPr>
          <w:rFonts w:ascii="Arial" w:hAnsi="Arial" w:cs="Arial"/>
        </w:rPr>
        <w:lastRenderedPageBreak/>
        <w:t>a tesztet elvégző eg</w:t>
      </w:r>
      <w:r w:rsidR="0012780A">
        <w:rPr>
          <w:rFonts w:ascii="Arial" w:hAnsi="Arial" w:cs="Arial"/>
        </w:rPr>
        <w:t>észségügyi dolgozó által elvégzett előkészítő lépést követően</w:t>
      </w:r>
      <w:r w:rsidR="00432722">
        <w:rPr>
          <w:rFonts w:ascii="Arial" w:hAnsi="Arial" w:cs="Arial"/>
        </w:rPr>
        <w:t xml:space="preserve"> a teszt kazettára </w:t>
      </w:r>
      <w:proofErr w:type="spellStart"/>
      <w:r w:rsidR="00432722">
        <w:rPr>
          <w:rFonts w:ascii="Arial" w:hAnsi="Arial" w:cs="Arial"/>
        </w:rPr>
        <w:t>felvíve</w:t>
      </w:r>
      <w:proofErr w:type="spellEnd"/>
      <w:r w:rsidR="00432722">
        <w:rPr>
          <w:rFonts w:ascii="Arial" w:hAnsi="Arial" w:cs="Arial"/>
        </w:rPr>
        <w:t xml:space="preserve"> az eredmény 15 perc múlva megkapható.</w:t>
      </w:r>
    </w:p>
    <w:p w14:paraId="46129521" w14:textId="4C184EDB" w:rsidR="00432722" w:rsidRDefault="006E25D9" w:rsidP="004B49A3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7E380F">
        <w:rPr>
          <w:rFonts w:ascii="Arial" w:hAnsi="Arial" w:cs="Arial"/>
        </w:rPr>
        <w:t xml:space="preserve">teszt </w:t>
      </w:r>
      <w:r>
        <w:rPr>
          <w:rFonts w:ascii="Arial" w:hAnsi="Arial" w:cs="Arial"/>
        </w:rPr>
        <w:t>bárhol elvégezhető, ahhoz további anyagokra és berendezésekre nincs szükség.</w:t>
      </w:r>
    </w:p>
    <w:p w14:paraId="00E81CAD" w14:textId="3FCA4F0B" w:rsidR="004B49A3" w:rsidRPr="007646C1" w:rsidRDefault="004B49A3" w:rsidP="004B49A3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</w:p>
    <w:p w14:paraId="480059F0" w14:textId="727B9907" w:rsidR="007646C1" w:rsidRPr="007E380F" w:rsidRDefault="007646C1" w:rsidP="004B49A3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7E380F">
        <w:rPr>
          <w:rFonts w:ascii="Arial" w:hAnsi="Arial" w:cs="Arial"/>
        </w:rPr>
        <w:t>A vizsgálat elvégzése a tesztalany részéről semmilyen különleges előkészületet nem igényel.</w:t>
      </w:r>
      <w:del w:id="9" w:author="Ani" w:date="2021-01-06T11:53:00Z">
        <w:r w:rsidR="007E380F" w:rsidDel="00B1234F">
          <w:rPr>
            <w:rFonts w:ascii="Arial" w:hAnsi="Arial" w:cs="Arial"/>
          </w:rPr>
          <w:delText xml:space="preserve"> [</w:delText>
        </w:r>
        <w:r w:rsidR="007E380F" w:rsidDel="00B1234F">
          <w:rPr>
            <w:rFonts w:ascii="Arial" w:hAnsi="Arial" w:cs="Arial"/>
            <w:b/>
            <w:bCs/>
          </w:rPr>
          <w:delText>EZ TISZTÁZANDÓ!!!</w:delText>
        </w:r>
        <w:r w:rsidR="007E380F" w:rsidDel="00B1234F">
          <w:rPr>
            <w:rFonts w:ascii="Arial" w:hAnsi="Arial" w:cs="Arial"/>
          </w:rPr>
          <w:delText>]</w:delText>
        </w:r>
      </w:del>
    </w:p>
    <w:p w14:paraId="4A5FD677" w14:textId="59B3681F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2D8A4325" w14:textId="4606BA3D" w:rsidR="00AF529E" w:rsidRPr="00100933" w:rsidRDefault="00AF529E" w:rsidP="00AF529E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 w:rsidRPr="00100933">
        <w:rPr>
          <w:rFonts w:ascii="Arial" w:hAnsi="Arial" w:cs="Arial"/>
          <w:b/>
          <w:bCs/>
          <w:color w:val="212529"/>
          <w:sz w:val="28"/>
          <w:szCs w:val="28"/>
        </w:rPr>
        <w:t>Hogyan kell a kapott eredményt értelmezni?</w:t>
      </w:r>
    </w:p>
    <w:p w14:paraId="46FE305A" w14:textId="77777777" w:rsidR="00100933" w:rsidRDefault="00100933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</w:p>
    <w:p w14:paraId="2C3EBD7B" w14:textId="23F1DDD0" w:rsidR="00AF529E" w:rsidRDefault="00FE254E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Az antigén gyorstesztnek két lehetséges eredménye lehet. </w:t>
      </w:r>
    </w:p>
    <w:p w14:paraId="7DF7E5C1" w14:textId="511BD97E" w:rsidR="00AF529E" w:rsidRDefault="00AF529E" w:rsidP="00AF529E">
      <w:pPr>
        <w:pStyle w:val="Cmsor4"/>
        <w:shd w:val="clear" w:color="auto" w:fill="FFFFFF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(1) </w:t>
      </w:r>
      <w:r w:rsidR="00F84B79">
        <w:rPr>
          <w:rFonts w:ascii="Arial" w:hAnsi="Arial" w:cs="Arial"/>
          <w:b/>
          <w:bCs/>
          <w:color w:val="212529"/>
        </w:rPr>
        <w:t>A kazettán egy csík (a kontrollcsík) látható</w:t>
      </w:r>
      <w:r w:rsidR="003C497A">
        <w:rPr>
          <w:rFonts w:ascii="Arial" w:hAnsi="Arial" w:cs="Arial"/>
          <w:b/>
          <w:bCs/>
          <w:color w:val="212529"/>
        </w:rPr>
        <w:t xml:space="preserve"> – negatív.</w:t>
      </w:r>
    </w:p>
    <w:p w14:paraId="0DAB0938" w14:textId="77777777" w:rsidR="00F84B79" w:rsidRDefault="00F84B79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2816BB2F" w14:textId="77777777" w:rsidR="00F84B79" w:rsidRDefault="00F84B79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Ez esetben a vizsgált személy valószínűleg „negatív”, szervezetében nincsen jelen az új koronavírus.</w:t>
      </w:r>
    </w:p>
    <w:p w14:paraId="03E2D5E9" w14:textId="757BE4F1" w:rsidR="00300F29" w:rsidRDefault="00F84B79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Tudni kell azonban, hogy </w:t>
      </w:r>
      <w:r w:rsidR="00300F29">
        <w:rPr>
          <w:rFonts w:ascii="Arial" w:hAnsi="Arial" w:cs="Arial"/>
          <w:color w:val="212529"/>
        </w:rPr>
        <w:t>a negatív eredmény nem minden esetben jelenti azt, hogy a vizsgált személy nem fertőzött!</w:t>
      </w:r>
    </w:p>
    <w:p w14:paraId="2D0AF9D9" w14:textId="32F4BFD8" w:rsidR="00300F29" w:rsidRDefault="00300F29" w:rsidP="00300F29">
      <w:pPr>
        <w:pStyle w:val="Norm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Előfordulhat ugyanis, hogy </w:t>
      </w:r>
      <w:r w:rsidR="00A57ADE">
        <w:rPr>
          <w:rFonts w:ascii="Arial" w:hAnsi="Arial" w:cs="Arial"/>
          <w:color w:val="212529"/>
        </w:rPr>
        <w:t>a vírus csak olyan kis mennyiségben található meg, hogy azt nem lehet a teszttel kimutatni (erre különösen a tünetek megjelenését megelőzően, illetve a megjelenésüket követő 8. naptól kezdve nagy az esély).</w:t>
      </w:r>
    </w:p>
    <w:p w14:paraId="70597545" w14:textId="4EE018EB" w:rsidR="00A57ADE" w:rsidRDefault="00A57ADE" w:rsidP="00300F29">
      <w:pPr>
        <w:pStyle w:val="Norm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Amennyiben </w:t>
      </w:r>
      <w:r w:rsidR="007D232C">
        <w:rPr>
          <w:rFonts w:ascii="Arial" w:hAnsi="Arial" w:cs="Arial"/>
          <w:color w:val="212529"/>
        </w:rPr>
        <w:t xml:space="preserve">a mintavételt nem kellő gondossággal kivitelezik, megtörténhet, hogy </w:t>
      </w:r>
      <w:r w:rsidR="003C497A">
        <w:rPr>
          <w:rFonts w:ascii="Arial" w:hAnsi="Arial" w:cs="Arial"/>
          <w:color w:val="212529"/>
        </w:rPr>
        <w:t>abban nem lesz kimutatható mennyiségű vírus, és a teszt eredménye ezért lesz negatív.</w:t>
      </w:r>
    </w:p>
    <w:p w14:paraId="78441F78" w14:textId="50E0A117" w:rsidR="003C497A" w:rsidRDefault="00AF529E" w:rsidP="00AF529E">
      <w:pPr>
        <w:pStyle w:val="Cmsor4"/>
        <w:shd w:val="clear" w:color="auto" w:fill="FFFFFF"/>
        <w:spacing w:before="0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t xml:space="preserve">(2) A </w:t>
      </w:r>
      <w:r w:rsidR="003C497A">
        <w:rPr>
          <w:rFonts w:ascii="Arial" w:hAnsi="Arial" w:cs="Arial"/>
          <w:b/>
          <w:bCs/>
          <w:color w:val="212529"/>
        </w:rPr>
        <w:t>kazettán két csík látható – pozitív.</w:t>
      </w:r>
    </w:p>
    <w:p w14:paraId="5490C67F" w14:textId="77777777" w:rsidR="003C497A" w:rsidRPr="003C497A" w:rsidRDefault="003C497A" w:rsidP="003C497A"/>
    <w:p w14:paraId="5C755E2C" w14:textId="1414E741" w:rsidR="00BF4B08" w:rsidRDefault="003C497A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Ebben az esetben a vizsgált személy szinte biztosan COVID-19 fertőzött. </w:t>
      </w:r>
      <w:r w:rsidR="00BF4B08">
        <w:rPr>
          <w:rFonts w:ascii="Arial" w:hAnsi="Arial" w:cs="Arial"/>
          <w:color w:val="212529"/>
        </w:rPr>
        <w:t xml:space="preserve">Mivel a teszt által kimutatott antigén (a vírus egy ún. </w:t>
      </w:r>
      <w:proofErr w:type="spellStart"/>
      <w:r w:rsidR="00BF4B08">
        <w:rPr>
          <w:rFonts w:ascii="Arial" w:hAnsi="Arial" w:cs="Arial"/>
          <w:color w:val="212529"/>
        </w:rPr>
        <w:t>nukleokapszid</w:t>
      </w:r>
      <w:proofErr w:type="spellEnd"/>
      <w:r w:rsidR="00BF4B08">
        <w:rPr>
          <w:rFonts w:ascii="Arial" w:hAnsi="Arial" w:cs="Arial"/>
          <w:color w:val="212529"/>
        </w:rPr>
        <w:t xml:space="preserve"> fehérjéje) </w:t>
      </w:r>
      <w:r w:rsidR="0079742B">
        <w:rPr>
          <w:rFonts w:ascii="Arial" w:hAnsi="Arial" w:cs="Arial"/>
          <w:color w:val="212529"/>
        </w:rPr>
        <w:t xml:space="preserve">kifejezetten a SARS-CoV-2 vírusra jellemző, </w:t>
      </w:r>
      <w:r w:rsidR="001538D9">
        <w:rPr>
          <w:rFonts w:ascii="Arial" w:hAnsi="Arial" w:cs="Arial"/>
          <w:color w:val="212529"/>
        </w:rPr>
        <w:t xml:space="preserve">annak az esélye, hogy </w:t>
      </w:r>
      <w:r w:rsidR="00F16E9D">
        <w:rPr>
          <w:rFonts w:ascii="Arial" w:hAnsi="Arial" w:cs="Arial"/>
          <w:color w:val="212529"/>
        </w:rPr>
        <w:t>a pozitív teszteredmény</w:t>
      </w:r>
      <w:r w:rsidR="009C3F4E">
        <w:rPr>
          <w:rFonts w:ascii="Arial" w:hAnsi="Arial" w:cs="Arial"/>
          <w:color w:val="212529"/>
        </w:rPr>
        <w:t xml:space="preserve"> </w:t>
      </w:r>
      <w:r w:rsidR="00143BC1">
        <w:rPr>
          <w:rFonts w:ascii="Arial" w:hAnsi="Arial" w:cs="Arial"/>
          <w:color w:val="212529"/>
        </w:rPr>
        <w:t>nem COVID-19 fertőzésre utal, igen kicsiny.</w:t>
      </w:r>
    </w:p>
    <w:p w14:paraId="00F85580" w14:textId="5530AFC1" w:rsidR="00143BC1" w:rsidRDefault="00B248F1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Akár megfigyelhetőek a COVID-19 jellegzetes tünetei, akár nem, </w:t>
      </w:r>
      <w:r w:rsidR="00295C75">
        <w:rPr>
          <w:rFonts w:ascii="Arial" w:hAnsi="Arial" w:cs="Arial"/>
          <w:b/>
          <w:bCs/>
          <w:color w:val="212529"/>
        </w:rPr>
        <w:t>ebben az esetben a vizsgált személy maga is fertőzőképes</w:t>
      </w:r>
      <w:r w:rsidR="00295C75">
        <w:rPr>
          <w:rFonts w:ascii="Arial" w:hAnsi="Arial" w:cs="Arial"/>
          <w:color w:val="212529"/>
        </w:rPr>
        <w:t>, ezért az elkülönítése okvetlenül szükséges.</w:t>
      </w:r>
    </w:p>
    <w:p w14:paraId="2F56E1F1" w14:textId="1182B465" w:rsidR="00B246C8" w:rsidRPr="00B246C8" w:rsidRDefault="00B246C8" w:rsidP="00B246C8">
      <w:pPr>
        <w:pStyle w:val="NormlWeb"/>
        <w:shd w:val="clear" w:color="auto" w:fill="FFFFFF"/>
        <w:spacing w:before="0" w:beforeAutospacing="0"/>
        <w:rPr>
          <w:rFonts w:ascii="Arial" w:hAnsi="Arial" w:cs="Arial"/>
          <w:sz w:val="28"/>
          <w:szCs w:val="28"/>
        </w:rPr>
      </w:pPr>
      <w:r w:rsidRPr="00B246C8">
        <w:rPr>
          <w:rFonts w:ascii="Arial" w:hAnsi="Arial" w:cs="Arial"/>
          <w:b/>
          <w:bCs/>
          <w:sz w:val="28"/>
          <w:szCs w:val="28"/>
        </w:rPr>
        <w:t>Az eredmények értelmezésének egyszerűsített összefoglaló táblázata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196"/>
        <w:gridCol w:w="2196"/>
        <w:gridCol w:w="2196"/>
        <w:gridCol w:w="2196"/>
      </w:tblGrid>
      <w:tr w:rsidR="00B1234F" w14:paraId="5644139D" w14:textId="77777777" w:rsidTr="006267F1">
        <w:tc>
          <w:tcPr>
            <w:tcW w:w="2196" w:type="dxa"/>
            <w:vAlign w:val="center"/>
          </w:tcPr>
          <w:p w14:paraId="3326A39B" w14:textId="74F81DC8" w:rsidR="00B1234F" w:rsidRPr="00462B2A" w:rsidRDefault="00B1234F" w:rsidP="00B1234F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ins w:id="10" w:author="Ani" w:date="2021-01-06T11:54:00Z">
              <w:r w:rsidRPr="00462B2A">
                <w:rPr>
                  <w:rFonts w:ascii="Arial" w:hAnsi="Arial" w:cs="Arial"/>
                  <w:b/>
                  <w:bCs/>
                  <w:color w:val="212529"/>
                  <w:sz w:val="20"/>
                  <w:szCs w:val="20"/>
                </w:rPr>
                <w:lastRenderedPageBreak/>
                <w:t>Te</w:t>
              </w:r>
              <w:r>
                <w:rPr>
                  <w:rFonts w:ascii="Arial" w:hAnsi="Arial" w:cs="Arial"/>
                  <w:b/>
                  <w:bCs/>
                  <w:color w:val="212529"/>
                  <w:sz w:val="20"/>
                  <w:szCs w:val="20"/>
                </w:rPr>
                <w:t>szt megjelenése</w:t>
              </w:r>
            </w:ins>
            <w:del w:id="11" w:author="Ani" w:date="2021-01-06T11:54:00Z">
              <w:r w:rsidRPr="00462B2A" w:rsidDel="009011CD">
                <w:rPr>
                  <w:rFonts w:ascii="Arial" w:hAnsi="Arial" w:cs="Arial"/>
                  <w:b/>
                  <w:bCs/>
                  <w:color w:val="212529"/>
                  <w:sz w:val="20"/>
                  <w:szCs w:val="20"/>
                </w:rPr>
                <w:delText>Te</w:delText>
              </w:r>
              <w:r w:rsidDel="009011CD">
                <w:rPr>
                  <w:rFonts w:ascii="Arial" w:hAnsi="Arial" w:cs="Arial"/>
                  <w:b/>
                  <w:bCs/>
                  <w:color w:val="212529"/>
                  <w:sz w:val="20"/>
                  <w:szCs w:val="20"/>
                </w:rPr>
                <w:delText>szt megjelenése</w:delText>
              </w:r>
            </w:del>
          </w:p>
        </w:tc>
        <w:tc>
          <w:tcPr>
            <w:tcW w:w="2196" w:type="dxa"/>
          </w:tcPr>
          <w:p w14:paraId="6C5F4EF7" w14:textId="7F59431E" w:rsidR="00B1234F" w:rsidRPr="00462B2A" w:rsidRDefault="00B1234F" w:rsidP="00B1234F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ins w:id="12" w:author="Ani" w:date="2021-01-06T11:54:00Z">
              <w:r w:rsidRPr="00624274">
                <w:rPr>
                  <w:rFonts w:ascii="Arial" w:hAnsi="Arial" w:cs="Arial"/>
                  <w:b/>
                  <w:bCs/>
                  <w:noProof/>
                  <w:color w:val="212529"/>
                  <w:sz w:val="20"/>
                  <w:szCs w:val="20"/>
                </w:rPr>
                <w:drawing>
                  <wp:inline distT="0" distB="0" distL="0" distR="0" wp14:anchorId="1E70CE9C" wp14:editId="68B3021F">
                    <wp:extent cx="538709" cy="876300"/>
                    <wp:effectExtent l="0" t="0" r="0" b="0"/>
                    <wp:docPr id="12" name="Kép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49873" cy="894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del w:id="13" w:author="Ani" w:date="2021-01-06T11:54:00Z">
              <w:r w:rsidDel="009011CD">
                <w:rPr>
                  <w:rFonts w:ascii="Arial" w:hAnsi="Arial" w:cs="Arial"/>
                  <w:b/>
                  <w:bCs/>
                  <w:noProof/>
                  <w:color w:val="212529"/>
                  <w:sz w:val="20"/>
                  <w:szCs w:val="20"/>
                </w:rPr>
                <w:drawing>
                  <wp:inline distT="0" distB="0" distL="0" distR="0" wp14:anchorId="68360DB1" wp14:editId="18861983">
                    <wp:extent cx="466725" cy="836333"/>
                    <wp:effectExtent l="0" t="0" r="0" b="1905"/>
                    <wp:docPr id="6" name="Kép 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" name="Kép 6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82678" cy="86492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2196" w:type="dxa"/>
          </w:tcPr>
          <w:p w14:paraId="1F655BE2" w14:textId="698ACFB8" w:rsidR="00B1234F" w:rsidRPr="00462B2A" w:rsidRDefault="00B1234F" w:rsidP="00B1234F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ins w:id="14" w:author="Ani" w:date="2021-01-06T11:54:00Z">
              <w:r w:rsidRPr="00624274">
                <w:rPr>
                  <w:rFonts w:ascii="Arial" w:hAnsi="Arial" w:cs="Arial"/>
                  <w:b/>
                  <w:bCs/>
                  <w:noProof/>
                  <w:color w:val="212529"/>
                  <w:sz w:val="20"/>
                  <w:szCs w:val="20"/>
                </w:rPr>
                <w:drawing>
                  <wp:inline distT="0" distB="0" distL="0" distR="0" wp14:anchorId="0D4FBF3B" wp14:editId="4767F7CD">
                    <wp:extent cx="1257300" cy="895350"/>
                    <wp:effectExtent l="0" t="0" r="0" b="0"/>
                    <wp:docPr id="13" name="Kép 1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57300" cy="895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del w:id="15" w:author="Ani" w:date="2021-01-06T11:54:00Z">
              <w:r w:rsidDel="009011CD">
                <w:rPr>
                  <w:rFonts w:ascii="Arial" w:hAnsi="Arial" w:cs="Arial"/>
                  <w:b/>
                  <w:bCs/>
                  <w:noProof/>
                  <w:color w:val="212529"/>
                  <w:sz w:val="20"/>
                  <w:szCs w:val="20"/>
                </w:rPr>
                <w:drawing>
                  <wp:inline distT="0" distB="0" distL="0" distR="0" wp14:anchorId="12D73F88" wp14:editId="276BDD1F">
                    <wp:extent cx="457136" cy="819150"/>
                    <wp:effectExtent l="0" t="0" r="635" b="0"/>
                    <wp:docPr id="7" name="Kép 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" name="Kép 7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468772" cy="840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  <w:tc>
          <w:tcPr>
            <w:tcW w:w="2196" w:type="dxa"/>
            <w:vAlign w:val="center"/>
          </w:tcPr>
          <w:p w14:paraId="396E446E" w14:textId="0B38F763" w:rsidR="00B1234F" w:rsidRPr="00462B2A" w:rsidRDefault="00B1234F" w:rsidP="00B1234F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ins w:id="16" w:author="Ani" w:date="2021-01-06T11:54:00Z">
              <w:r w:rsidRPr="00624274">
                <w:rPr>
                  <w:rFonts w:ascii="Arial" w:hAnsi="Arial" w:cs="Arial"/>
                  <w:b/>
                  <w:bCs/>
                  <w:noProof/>
                  <w:color w:val="212529"/>
                  <w:sz w:val="20"/>
                  <w:szCs w:val="20"/>
                </w:rPr>
                <w:drawing>
                  <wp:inline distT="0" distB="0" distL="0" distR="0" wp14:anchorId="237743FE" wp14:editId="31783580">
                    <wp:extent cx="1060076" cy="819150"/>
                    <wp:effectExtent l="0" t="0" r="6985" b="0"/>
                    <wp:docPr id="14" name="Kép 1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64206" cy="822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  <w:del w:id="17" w:author="Ani" w:date="2021-01-06T11:54:00Z">
              <w:r w:rsidDel="009011CD">
                <w:rPr>
                  <w:rFonts w:ascii="Arial" w:hAnsi="Arial" w:cs="Arial"/>
                  <w:b/>
                  <w:bCs/>
                  <w:noProof/>
                  <w:color w:val="212529"/>
                  <w:sz w:val="20"/>
                  <w:szCs w:val="20"/>
                </w:rPr>
                <w:drawing>
                  <wp:inline distT="0" distB="0" distL="0" distR="0" wp14:anchorId="3C822D5D" wp14:editId="1F05D823">
                    <wp:extent cx="933407" cy="836295"/>
                    <wp:effectExtent l="0" t="0" r="635" b="1905"/>
                    <wp:docPr id="8" name="Kép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Kép 8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941377" cy="843436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del>
          </w:p>
        </w:tc>
      </w:tr>
      <w:tr w:rsidR="006267F1" w14:paraId="1110BB27" w14:textId="77777777" w:rsidTr="006267F1">
        <w:tc>
          <w:tcPr>
            <w:tcW w:w="2196" w:type="dxa"/>
            <w:vAlign w:val="center"/>
          </w:tcPr>
          <w:p w14:paraId="0CB15E35" w14:textId="77777777" w:rsidR="006267F1" w:rsidRPr="00462B2A" w:rsidRDefault="006267F1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Teszt értelmezése</w:t>
            </w:r>
          </w:p>
        </w:tc>
        <w:tc>
          <w:tcPr>
            <w:tcW w:w="2196" w:type="dxa"/>
            <w:vAlign w:val="center"/>
          </w:tcPr>
          <w:p w14:paraId="0B77C783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 w:rsidRPr="00AF6B33">
              <w:rPr>
                <w:rFonts w:ascii="Arial" w:hAnsi="Arial" w:cs="Arial"/>
                <w:color w:val="212529"/>
                <w:sz w:val="20"/>
                <w:szCs w:val="20"/>
              </w:rPr>
              <w:t>Negatív</w:t>
            </w:r>
          </w:p>
        </w:tc>
        <w:tc>
          <w:tcPr>
            <w:tcW w:w="2196" w:type="dxa"/>
            <w:vAlign w:val="center"/>
          </w:tcPr>
          <w:p w14:paraId="0D2D9F2B" w14:textId="5BCACCDD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Pozitív</w:t>
            </w:r>
          </w:p>
        </w:tc>
        <w:tc>
          <w:tcPr>
            <w:tcW w:w="2196" w:type="dxa"/>
            <w:vAlign w:val="center"/>
          </w:tcPr>
          <w:p w14:paraId="4F8DE180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Érvénytelen</w:t>
            </w:r>
          </w:p>
        </w:tc>
      </w:tr>
      <w:tr w:rsidR="006267F1" w14:paraId="27625901" w14:textId="77777777" w:rsidTr="006267F1">
        <w:tc>
          <w:tcPr>
            <w:tcW w:w="2196" w:type="dxa"/>
            <w:vAlign w:val="center"/>
          </w:tcPr>
          <w:p w14:paraId="49E87DDE" w14:textId="77777777" w:rsidR="006267F1" w:rsidRPr="00462B2A" w:rsidRDefault="006267F1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Mit jelent az eredmény?</w:t>
            </w:r>
          </w:p>
        </w:tc>
        <w:tc>
          <w:tcPr>
            <w:tcW w:w="2196" w:type="dxa"/>
            <w:vAlign w:val="center"/>
          </w:tcPr>
          <w:p w14:paraId="7731780D" w14:textId="7E8BA3FD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 xml:space="preserve">Az illetőben a vírus nincs jelen kimutatható mennyiségben. </w:t>
            </w:r>
          </w:p>
        </w:tc>
        <w:tc>
          <w:tcPr>
            <w:tcW w:w="2196" w:type="dxa"/>
            <w:vAlign w:val="center"/>
          </w:tcPr>
          <w:p w14:paraId="3FD772B9" w14:textId="7F99499B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Az illető szervezetében megtalálható a vírus</w:t>
            </w:r>
            <w:r w:rsidR="00EC7948">
              <w:rPr>
                <w:rFonts w:ascii="Arial" w:hAnsi="Arial" w:cs="Arial"/>
                <w:color w:val="212529"/>
                <w:sz w:val="20"/>
                <w:szCs w:val="20"/>
              </w:rPr>
              <w:t>.</w:t>
            </w:r>
          </w:p>
        </w:tc>
        <w:tc>
          <w:tcPr>
            <w:tcW w:w="2196" w:type="dxa"/>
            <w:vMerge w:val="restart"/>
            <w:vAlign w:val="center"/>
          </w:tcPr>
          <w:p w14:paraId="6DF9E8BC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 kontrollcsík megjelenése igazolja, hogy a gyorsteszt működik. Amennyiben ez nem történik meg, a teszt a többi csík meglététől függetlenül érvénytelen. Ismételje meg a tesztet!</w:t>
            </w:r>
          </w:p>
        </w:tc>
      </w:tr>
      <w:tr w:rsidR="006267F1" w14:paraId="10028361" w14:textId="77777777" w:rsidTr="006267F1">
        <w:tc>
          <w:tcPr>
            <w:tcW w:w="2196" w:type="dxa"/>
            <w:vAlign w:val="center"/>
          </w:tcPr>
          <w:p w14:paraId="02FD33A3" w14:textId="60F54BDD" w:rsidR="006267F1" w:rsidRPr="00462B2A" w:rsidRDefault="00EC7948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Fertőzött-e az illető</w:t>
            </w:r>
          </w:p>
        </w:tc>
        <w:tc>
          <w:tcPr>
            <w:tcW w:w="2196" w:type="dxa"/>
            <w:vAlign w:val="center"/>
          </w:tcPr>
          <w:p w14:paraId="46B2B780" w14:textId="0AE7A35E" w:rsidR="006267F1" w:rsidRPr="00AF6B33" w:rsidRDefault="00EC7948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Vagy nem, vagy ha igen, a fertőzés késői szakaszában van</w:t>
            </w:r>
          </w:p>
        </w:tc>
        <w:tc>
          <w:tcPr>
            <w:tcW w:w="2196" w:type="dxa"/>
            <w:vAlign w:val="center"/>
          </w:tcPr>
          <w:p w14:paraId="513687B0" w14:textId="04934B18" w:rsidR="006267F1" w:rsidRPr="00AF6B33" w:rsidRDefault="00EC7948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Igen, a fertőzés korai szakaszában van</w:t>
            </w:r>
          </w:p>
        </w:tc>
        <w:tc>
          <w:tcPr>
            <w:tcW w:w="2196" w:type="dxa"/>
            <w:vMerge/>
            <w:vAlign w:val="center"/>
          </w:tcPr>
          <w:p w14:paraId="5549EC7E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</w:tc>
      </w:tr>
      <w:tr w:rsidR="006267F1" w14:paraId="692A7D36" w14:textId="77777777" w:rsidTr="006267F1">
        <w:tc>
          <w:tcPr>
            <w:tcW w:w="2196" w:type="dxa"/>
            <w:vAlign w:val="center"/>
          </w:tcPr>
          <w:p w14:paraId="4B76DF67" w14:textId="77777777" w:rsidR="006267F1" w:rsidRPr="00462B2A" w:rsidRDefault="006267F1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Fertőzőképes-e?</w:t>
            </w:r>
          </w:p>
        </w:tc>
        <w:tc>
          <w:tcPr>
            <w:tcW w:w="2196" w:type="dxa"/>
            <w:vAlign w:val="center"/>
          </w:tcPr>
          <w:p w14:paraId="2A6550FB" w14:textId="578DD9E5" w:rsidR="006267F1" w:rsidRPr="00AF6B33" w:rsidRDefault="00EC7948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Elképzelhető</w:t>
            </w:r>
            <w:r w:rsidR="00543817">
              <w:rPr>
                <w:rFonts w:ascii="Arial" w:hAnsi="Arial" w:cs="Arial"/>
                <w:color w:val="212529"/>
                <w:sz w:val="20"/>
                <w:szCs w:val="20"/>
              </w:rPr>
              <w:t xml:space="preserve"> (ha a fertőzés késői szakaszában van)</w:t>
            </w:r>
          </w:p>
        </w:tc>
        <w:tc>
          <w:tcPr>
            <w:tcW w:w="2196" w:type="dxa"/>
            <w:vAlign w:val="center"/>
          </w:tcPr>
          <w:p w14:paraId="0BE06981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Igen</w:t>
            </w:r>
          </w:p>
        </w:tc>
        <w:tc>
          <w:tcPr>
            <w:tcW w:w="2196" w:type="dxa"/>
            <w:vMerge/>
            <w:vAlign w:val="center"/>
          </w:tcPr>
          <w:p w14:paraId="798B1ED3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</w:tc>
      </w:tr>
      <w:tr w:rsidR="006267F1" w14:paraId="094F5627" w14:textId="77777777" w:rsidTr="006267F1">
        <w:tc>
          <w:tcPr>
            <w:tcW w:w="2196" w:type="dxa"/>
            <w:vAlign w:val="center"/>
          </w:tcPr>
          <w:p w14:paraId="1E126480" w14:textId="77777777" w:rsidR="006267F1" w:rsidRDefault="006267F1" w:rsidP="00603645">
            <w:pPr>
              <w:pStyle w:val="Cmsor2"/>
              <w:spacing w:before="0"/>
              <w:outlineLvl w:val="1"/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212529"/>
                <w:sz w:val="20"/>
                <w:szCs w:val="20"/>
              </w:rPr>
              <w:t>Mi a teendő?</w:t>
            </w:r>
          </w:p>
        </w:tc>
        <w:tc>
          <w:tcPr>
            <w:tcW w:w="2196" w:type="dxa"/>
            <w:vAlign w:val="center"/>
          </w:tcPr>
          <w:p w14:paraId="42A63AD9" w14:textId="3F5F1E4C" w:rsidR="006267F1" w:rsidRDefault="00543817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Ha a tünetek indokolják az eredmény megerősítése más módszerrel</w:t>
            </w:r>
          </w:p>
        </w:tc>
        <w:tc>
          <w:tcPr>
            <w:tcW w:w="2196" w:type="dxa"/>
            <w:vAlign w:val="center"/>
          </w:tcPr>
          <w:p w14:paraId="7E2C6115" w14:textId="77777777" w:rsidR="006267F1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  <w:r>
              <w:rPr>
                <w:rFonts w:ascii="Arial" w:hAnsi="Arial" w:cs="Arial"/>
                <w:color w:val="212529"/>
                <w:sz w:val="20"/>
                <w:szCs w:val="20"/>
              </w:rPr>
              <w:t>Az érintett elkülönítése; ha lehetséges, az eredmény megerősítése</w:t>
            </w:r>
          </w:p>
        </w:tc>
        <w:tc>
          <w:tcPr>
            <w:tcW w:w="2196" w:type="dxa"/>
            <w:vMerge/>
            <w:vAlign w:val="center"/>
          </w:tcPr>
          <w:p w14:paraId="44DA6487" w14:textId="77777777" w:rsidR="006267F1" w:rsidRPr="00AF6B33" w:rsidRDefault="006267F1" w:rsidP="00603645">
            <w:pPr>
              <w:pStyle w:val="Cmsor2"/>
              <w:spacing w:before="0"/>
              <w:jc w:val="center"/>
              <w:outlineLvl w:val="1"/>
              <w:rPr>
                <w:rFonts w:ascii="Arial" w:hAnsi="Arial" w:cs="Arial"/>
                <w:color w:val="212529"/>
                <w:sz w:val="20"/>
                <w:szCs w:val="20"/>
              </w:rPr>
            </w:pPr>
          </w:p>
        </w:tc>
      </w:tr>
    </w:tbl>
    <w:p w14:paraId="34B697E3" w14:textId="3342F204" w:rsidR="00DE01D8" w:rsidRPr="00815615" w:rsidRDefault="00DE01D8" w:rsidP="00DE01D8">
      <w:pPr>
        <w:pStyle w:val="Cmsor2"/>
        <w:shd w:val="clear" w:color="auto" w:fill="FFFFFF"/>
        <w:spacing w:before="0"/>
        <w:jc w:val="center"/>
        <w:rPr>
          <w:rFonts w:ascii="Arial" w:hAnsi="Arial" w:cs="Arial"/>
          <w:color w:val="212529"/>
          <w:sz w:val="20"/>
          <w:szCs w:val="20"/>
        </w:rPr>
      </w:pPr>
      <w:r>
        <w:rPr>
          <w:rFonts w:ascii="Arial" w:hAnsi="Arial" w:cs="Arial"/>
          <w:color w:val="212529"/>
          <w:sz w:val="20"/>
          <w:szCs w:val="20"/>
        </w:rPr>
        <w:t xml:space="preserve">Magyarázat. C = kontroll; </w:t>
      </w:r>
      <w:del w:id="18" w:author="Ani" w:date="2021-01-06T11:54:00Z">
        <w:r w:rsidR="00E32BC6" w:rsidDel="00B1234F">
          <w:rPr>
            <w:rFonts w:ascii="Arial" w:hAnsi="Arial" w:cs="Arial"/>
            <w:color w:val="212529"/>
            <w:sz w:val="20"/>
            <w:szCs w:val="20"/>
          </w:rPr>
          <w:delText xml:space="preserve">Ag </w:delText>
        </w:r>
      </w:del>
      <w:ins w:id="19" w:author="Ani" w:date="2021-01-06T11:54:00Z">
        <w:r w:rsidR="00B1234F">
          <w:rPr>
            <w:rFonts w:ascii="Arial" w:hAnsi="Arial" w:cs="Arial"/>
            <w:color w:val="212529"/>
            <w:sz w:val="20"/>
            <w:szCs w:val="20"/>
          </w:rPr>
          <w:t xml:space="preserve">T </w:t>
        </w:r>
      </w:ins>
      <w:r w:rsidR="00E32BC6">
        <w:rPr>
          <w:rFonts w:ascii="Arial" w:hAnsi="Arial" w:cs="Arial"/>
          <w:color w:val="212529"/>
          <w:sz w:val="20"/>
          <w:szCs w:val="20"/>
        </w:rPr>
        <w:t>= antigén</w:t>
      </w:r>
      <w:del w:id="20" w:author="Ani" w:date="2021-01-06T11:54:00Z">
        <w:r w:rsidR="00E32BC6" w:rsidDel="00B1234F">
          <w:rPr>
            <w:rFonts w:ascii="Arial" w:hAnsi="Arial" w:cs="Arial"/>
            <w:color w:val="212529"/>
            <w:sz w:val="20"/>
            <w:szCs w:val="20"/>
          </w:rPr>
          <w:delText xml:space="preserve"> (a kazetta egyes változatainál T-vel jelölve)</w:delText>
        </w:r>
      </w:del>
      <w:r w:rsidR="00E32BC6">
        <w:rPr>
          <w:rFonts w:ascii="Arial" w:hAnsi="Arial" w:cs="Arial"/>
          <w:color w:val="212529"/>
          <w:sz w:val="20"/>
          <w:szCs w:val="20"/>
        </w:rPr>
        <w:t>. A</w:t>
      </w:r>
      <w:del w:id="21" w:author="Ani" w:date="2021-01-06T11:54:00Z">
        <w:r w:rsidR="00E32BC6" w:rsidDel="00B1234F">
          <w:rPr>
            <w:rFonts w:ascii="Arial" w:hAnsi="Arial" w:cs="Arial"/>
            <w:color w:val="212529"/>
            <w:sz w:val="20"/>
            <w:szCs w:val="20"/>
          </w:rPr>
          <w:delText>z Ag (</w:delText>
        </w:r>
      </w:del>
      <w:ins w:id="22" w:author="Ani" w:date="2021-01-06T11:54:00Z">
        <w:r w:rsidR="00B1234F">
          <w:rPr>
            <w:rFonts w:ascii="Arial" w:hAnsi="Arial" w:cs="Arial"/>
            <w:color w:val="212529"/>
            <w:sz w:val="20"/>
            <w:szCs w:val="20"/>
          </w:rPr>
          <w:t xml:space="preserve"> </w:t>
        </w:r>
      </w:ins>
      <w:r w:rsidR="00E32BC6">
        <w:rPr>
          <w:rFonts w:ascii="Arial" w:hAnsi="Arial" w:cs="Arial"/>
          <w:color w:val="212529"/>
          <w:sz w:val="20"/>
          <w:szCs w:val="20"/>
        </w:rPr>
        <w:t>T</w:t>
      </w:r>
      <w:del w:id="23" w:author="Ani" w:date="2021-01-06T11:55:00Z">
        <w:r w:rsidR="00E32BC6" w:rsidDel="00B1234F">
          <w:rPr>
            <w:rFonts w:ascii="Arial" w:hAnsi="Arial" w:cs="Arial"/>
            <w:color w:val="212529"/>
            <w:sz w:val="20"/>
            <w:szCs w:val="20"/>
          </w:rPr>
          <w:delText>)</w:delText>
        </w:r>
      </w:del>
      <w:r w:rsidR="00E32BC6">
        <w:rPr>
          <w:rFonts w:ascii="Arial" w:hAnsi="Arial" w:cs="Arial"/>
          <w:color w:val="212529"/>
          <w:sz w:val="20"/>
          <w:szCs w:val="20"/>
        </w:rPr>
        <w:t xml:space="preserve"> csík </w:t>
      </w:r>
      <w:r>
        <w:rPr>
          <w:rFonts w:ascii="Arial" w:hAnsi="Arial" w:cs="Arial"/>
          <w:color w:val="212529"/>
          <w:sz w:val="20"/>
          <w:szCs w:val="20"/>
        </w:rPr>
        <w:t xml:space="preserve">megjelenése </w:t>
      </w:r>
      <w:r w:rsidR="00E32BC6">
        <w:rPr>
          <w:rFonts w:ascii="Arial" w:hAnsi="Arial" w:cs="Arial"/>
          <w:color w:val="212529"/>
          <w:sz w:val="20"/>
          <w:szCs w:val="20"/>
        </w:rPr>
        <w:t xml:space="preserve">annak </w:t>
      </w:r>
      <w:r>
        <w:rPr>
          <w:rFonts w:ascii="Arial" w:hAnsi="Arial" w:cs="Arial"/>
          <w:color w:val="212529"/>
          <w:sz w:val="20"/>
          <w:szCs w:val="20"/>
        </w:rPr>
        <w:t xml:space="preserve">intenzitásától függetlenül </w:t>
      </w:r>
      <w:r w:rsidR="00E32BC6">
        <w:rPr>
          <w:rFonts w:ascii="Arial" w:hAnsi="Arial" w:cs="Arial"/>
          <w:color w:val="212529"/>
          <w:sz w:val="20"/>
          <w:szCs w:val="20"/>
        </w:rPr>
        <w:t xml:space="preserve">a vírus </w:t>
      </w:r>
      <w:r>
        <w:rPr>
          <w:rFonts w:ascii="Arial" w:hAnsi="Arial" w:cs="Arial"/>
          <w:color w:val="212529"/>
          <w:sz w:val="20"/>
          <w:szCs w:val="20"/>
        </w:rPr>
        <w:t xml:space="preserve">jelenlétére utal és pozitív eredményként értelmezendő. </w:t>
      </w:r>
      <w:r w:rsidR="00E32BC6">
        <w:rPr>
          <w:rFonts w:ascii="Arial" w:hAnsi="Arial" w:cs="Arial"/>
          <w:color w:val="212529"/>
          <w:sz w:val="20"/>
          <w:szCs w:val="20"/>
        </w:rPr>
        <w:t xml:space="preserve">A csík intenzitásából </w:t>
      </w:r>
      <w:r>
        <w:rPr>
          <w:rFonts w:ascii="Arial" w:hAnsi="Arial" w:cs="Arial"/>
          <w:color w:val="212529"/>
          <w:sz w:val="20"/>
          <w:szCs w:val="20"/>
        </w:rPr>
        <w:t>nem lehet sem a betegség stádiumára, sem annak súlyosságára következtetni. A táblázat nem helyettesíti a termék használati útmutatóját és nem tekinthető orvosi diagnosztikai irányelvnek.</w:t>
      </w:r>
    </w:p>
    <w:p w14:paraId="47D370DB" w14:textId="77777777" w:rsidR="00295C75" w:rsidRPr="00295C75" w:rsidRDefault="00295C75" w:rsidP="00AF529E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51C37C79" w14:textId="36FBF1C0" w:rsidR="00AF529E" w:rsidRPr="00AF529E" w:rsidRDefault="00295C75" w:rsidP="00AF529E">
      <w:pPr>
        <w:pStyle w:val="Cmsor2"/>
        <w:shd w:val="clear" w:color="auto" w:fill="FFFFFF"/>
        <w:spacing w:before="0"/>
        <w:rPr>
          <w:rFonts w:ascii="Arial" w:hAnsi="Arial" w:cs="Arial"/>
          <w:color w:val="212529"/>
          <w:sz w:val="28"/>
          <w:szCs w:val="28"/>
        </w:rPr>
      </w:pPr>
      <w:r>
        <w:rPr>
          <w:rFonts w:ascii="Arial" w:hAnsi="Arial" w:cs="Arial"/>
          <w:b/>
          <w:bCs/>
          <w:color w:val="212529"/>
          <w:sz w:val="28"/>
          <w:szCs w:val="28"/>
        </w:rPr>
        <w:t xml:space="preserve">A </w:t>
      </w:r>
      <w:r w:rsidR="00AF529E" w:rsidRPr="00AF529E">
        <w:rPr>
          <w:rFonts w:ascii="Arial" w:hAnsi="Arial" w:cs="Arial"/>
          <w:b/>
          <w:bCs/>
          <w:color w:val="212529"/>
          <w:sz w:val="28"/>
          <w:szCs w:val="28"/>
        </w:rPr>
        <w:t xml:space="preserve">COVID-19 </w:t>
      </w:r>
      <w:r>
        <w:rPr>
          <w:rFonts w:ascii="Arial" w:hAnsi="Arial" w:cs="Arial"/>
          <w:b/>
          <w:bCs/>
          <w:color w:val="212529"/>
          <w:sz w:val="28"/>
          <w:szCs w:val="28"/>
        </w:rPr>
        <w:t xml:space="preserve">antigén </w:t>
      </w:r>
      <w:r w:rsidR="00AF529E" w:rsidRPr="00AF529E">
        <w:rPr>
          <w:rFonts w:ascii="Arial" w:hAnsi="Arial" w:cs="Arial"/>
          <w:b/>
          <w:bCs/>
          <w:color w:val="212529"/>
          <w:sz w:val="28"/>
          <w:szCs w:val="28"/>
        </w:rPr>
        <w:t>gyorsteszt használatát bemutató videó</w:t>
      </w:r>
    </w:p>
    <w:p w14:paraId="6E4E6825" w14:textId="0A955A27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1EB04AAF" w14:textId="1179C72D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F10134">
        <w:rPr>
          <w:rFonts w:ascii="Arial" w:hAnsi="Arial" w:cs="Arial"/>
          <w:color w:val="212529"/>
        </w:rPr>
        <w:t>[Videó helye]</w:t>
      </w:r>
    </w:p>
    <w:p w14:paraId="07DAB509" w14:textId="0A0D38B9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[Aztán tennék ide egy </w:t>
      </w:r>
      <w:proofErr w:type="spellStart"/>
      <w:r>
        <w:rPr>
          <w:rFonts w:ascii="Arial" w:hAnsi="Arial" w:cs="Arial"/>
          <w:color w:val="212529"/>
        </w:rPr>
        <w:t>call-to-action</w:t>
      </w:r>
      <w:proofErr w:type="spellEnd"/>
      <w:r>
        <w:rPr>
          <w:rFonts w:ascii="Arial" w:hAnsi="Arial" w:cs="Arial"/>
          <w:color w:val="212529"/>
        </w:rPr>
        <w:t xml:space="preserve"> gombot, ismét]</w:t>
      </w:r>
    </w:p>
    <w:p w14:paraId="45075347" w14:textId="431FD84E" w:rsidR="00AF529E" w:rsidRDefault="00AF529E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58C00191" w14:textId="77777777" w:rsidR="00610FDB" w:rsidRDefault="00610FDB" w:rsidP="00610FDB">
      <w:pPr>
        <w:rPr>
          <w:ins w:id="24" w:author="Ani" w:date="2021-01-06T12:01:00Z"/>
          <w:rFonts w:ascii="Arial" w:hAnsi="Arial" w:cs="Arial"/>
          <w:sz w:val="24"/>
          <w:szCs w:val="24"/>
        </w:rPr>
      </w:pPr>
      <w:ins w:id="25" w:author="Ani" w:date="2021-01-06T12:01:00Z">
        <w:r>
          <w:rPr>
            <w:rFonts w:ascii="Arial" w:hAnsi="Arial" w:cs="Arial"/>
            <w:b/>
            <w:bCs/>
            <w:sz w:val="24"/>
            <w:szCs w:val="24"/>
          </w:rPr>
          <w:t xml:space="preserve">Új termékként </w:t>
        </w:r>
        <w:r>
          <w:rPr>
            <w:rFonts w:ascii="Arial" w:hAnsi="Arial" w:cs="Arial"/>
            <w:sz w:val="24"/>
            <w:szCs w:val="24"/>
          </w:rPr>
          <w:t xml:space="preserve">ajánljuk a </w:t>
        </w:r>
        <w:proofErr w:type="spellStart"/>
        <w:r>
          <w:rPr>
            <w:rFonts w:ascii="Arial" w:hAnsi="Arial" w:cs="Arial"/>
            <w:sz w:val="24"/>
            <w:szCs w:val="24"/>
          </w:rPr>
          <w:t>Clungene</w:t>
        </w:r>
        <w:proofErr w:type="spellEnd"/>
        <w:r>
          <w:rPr>
            <w:rFonts w:ascii="Arial" w:hAnsi="Arial" w:cs="Arial"/>
            <w:sz w:val="24"/>
            <w:szCs w:val="24"/>
          </w:rPr>
          <w:t xml:space="preserve">® COVID-19/Influenza A+B antigén kombinált gyorsteszt kazettát, amely nemcsak a SARS-CoV-2 vírus, hanem a sokszor hasonló tüneteket okozó Influenza A és B vírusokat is kimutatja. További </w:t>
        </w:r>
        <w:r w:rsidRPr="001E2994">
          <w:rPr>
            <w:rFonts w:ascii="Arial" w:hAnsi="Arial" w:cs="Arial"/>
            <w:b/>
            <w:bCs/>
            <w:sz w:val="24"/>
            <w:szCs w:val="24"/>
          </w:rPr>
          <w:t>információkat ezen az oldalon talál</w:t>
        </w:r>
        <w:r>
          <w:rPr>
            <w:rFonts w:ascii="Arial" w:hAnsi="Arial" w:cs="Arial"/>
            <w:sz w:val="24"/>
            <w:szCs w:val="24"/>
          </w:rPr>
          <w:t xml:space="preserve">. </w:t>
        </w:r>
        <w:r w:rsidRPr="001E2994">
          <w:rPr>
            <w:rFonts w:ascii="Arial" w:hAnsi="Arial" w:cs="Arial"/>
            <w:sz w:val="24"/>
            <w:szCs w:val="24"/>
            <w:highlight w:val="yellow"/>
          </w:rPr>
          <w:t>[Link a kombinált teszt oldalára.]</w:t>
        </w:r>
      </w:ins>
    </w:p>
    <w:p w14:paraId="1DF4F0A1" w14:textId="77777777" w:rsidR="00610FDB" w:rsidRDefault="00610FDB" w:rsidP="00032FF7">
      <w:pPr>
        <w:pStyle w:val="Cmsor2"/>
        <w:shd w:val="clear" w:color="auto" w:fill="FFFFFF"/>
        <w:spacing w:before="0"/>
        <w:rPr>
          <w:ins w:id="26" w:author="Ani" w:date="2021-01-06T12:01:00Z"/>
          <w:rFonts w:ascii="Arial" w:hAnsi="Arial" w:cs="Arial"/>
          <w:b/>
          <w:bCs/>
          <w:color w:val="212529"/>
        </w:rPr>
      </w:pPr>
    </w:p>
    <w:p w14:paraId="59EC10E5" w14:textId="690FCB3E" w:rsidR="00032FF7" w:rsidRDefault="00032FF7" w:rsidP="00032FF7">
      <w:pPr>
        <w:pStyle w:val="Cmsor2"/>
        <w:shd w:val="clear" w:color="auto" w:fill="FFFFFF"/>
        <w:spacing w:before="0"/>
        <w:rPr>
          <w:rFonts w:ascii="Arial" w:hAnsi="Arial" w:cs="Arial"/>
          <w:b/>
          <w:bCs/>
          <w:color w:val="212529"/>
        </w:rPr>
      </w:pPr>
      <w:r>
        <w:rPr>
          <w:rFonts w:ascii="Arial" w:hAnsi="Arial" w:cs="Arial"/>
          <w:b/>
          <w:bCs/>
          <w:color w:val="212529"/>
        </w:rPr>
        <w:br/>
      </w:r>
      <w:proofErr w:type="spellStart"/>
      <w:r>
        <w:rPr>
          <w:rFonts w:ascii="Arial" w:hAnsi="Arial" w:cs="Arial"/>
          <w:b/>
          <w:bCs/>
          <w:color w:val="212529"/>
        </w:rPr>
        <w:t>Clungene</w:t>
      </w:r>
      <w:proofErr w:type="spellEnd"/>
      <w:r>
        <w:rPr>
          <w:rFonts w:ascii="Arial" w:hAnsi="Arial" w:cs="Arial"/>
          <w:b/>
          <w:bCs/>
          <w:color w:val="212529"/>
        </w:rPr>
        <w:t xml:space="preserve">® COVID-19 </w:t>
      </w:r>
      <w:r w:rsidR="000E5E8B">
        <w:rPr>
          <w:rFonts w:ascii="Arial" w:hAnsi="Arial" w:cs="Arial"/>
          <w:b/>
          <w:bCs/>
          <w:color w:val="212529"/>
        </w:rPr>
        <w:t>antigén</w:t>
      </w:r>
      <w:r>
        <w:rPr>
          <w:rFonts w:ascii="Arial" w:hAnsi="Arial" w:cs="Arial"/>
          <w:b/>
          <w:bCs/>
          <w:color w:val="212529"/>
        </w:rPr>
        <w:t xml:space="preserve"> </w:t>
      </w:r>
      <w:r w:rsidR="000E5E8B">
        <w:rPr>
          <w:rFonts w:ascii="Arial" w:hAnsi="Arial" w:cs="Arial"/>
          <w:b/>
          <w:bCs/>
          <w:color w:val="212529"/>
        </w:rPr>
        <w:t>g</w:t>
      </w:r>
      <w:r>
        <w:rPr>
          <w:rFonts w:ascii="Arial" w:hAnsi="Arial" w:cs="Arial"/>
          <w:b/>
          <w:bCs/>
          <w:color w:val="212529"/>
        </w:rPr>
        <w:t>yorsteszt – Referenciák</w:t>
      </w:r>
    </w:p>
    <w:p w14:paraId="09A2BC56" w14:textId="77777777" w:rsidR="00032FF7" w:rsidRPr="00032FF7" w:rsidRDefault="00032FF7" w:rsidP="00032FF7"/>
    <w:p w14:paraId="6B1C6C78" w14:textId="480139A7" w:rsidR="00032FF7" w:rsidRDefault="00295C75" w:rsidP="00032FF7">
      <w:pPr>
        <w:pStyle w:val="NormlWeb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[Ezt a szakaszt kell feltölteni majd, ha valahol már használják a tesztjeinket – addig üresen marad, és praktikusan a felirat se jelenjen meg.]</w:t>
      </w:r>
    </w:p>
    <w:p w14:paraId="4DC510E4" w14:textId="77777777" w:rsidR="00903803" w:rsidRDefault="00903803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7639C29" w14:textId="016C20CE" w:rsidR="001F342A" w:rsidRDefault="001F342A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[</w:t>
      </w:r>
      <w:proofErr w:type="spellStart"/>
      <w:r>
        <w:rPr>
          <w:rFonts w:ascii="Arial" w:hAnsi="Arial" w:cs="Arial"/>
          <w:color w:val="212529"/>
        </w:rPr>
        <w:t>Call-to-action</w:t>
      </w:r>
      <w:proofErr w:type="spellEnd"/>
      <w:r>
        <w:rPr>
          <w:rFonts w:ascii="Arial" w:hAnsi="Arial" w:cs="Arial"/>
          <w:color w:val="212529"/>
        </w:rPr>
        <w:t xml:space="preserve"> gomb, újabb]</w:t>
      </w:r>
    </w:p>
    <w:p w14:paraId="74E4523E" w14:textId="77777777" w:rsidR="001F342A" w:rsidRDefault="001F342A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775CF17E" w14:textId="77777777" w:rsidR="00697E82" w:rsidRDefault="00697E82" w:rsidP="00697E82">
      <w:pPr>
        <w:pStyle w:val="Cmsor3"/>
        <w:spacing w:before="0"/>
        <w:rPr>
          <w:rFonts w:ascii="Arial" w:hAnsi="Arial" w:cs="Arial"/>
          <w:color w:val="212529"/>
        </w:rPr>
      </w:pPr>
      <w:r>
        <w:rPr>
          <w:rFonts w:ascii="Arial" w:hAnsi="Arial" w:cs="Arial"/>
          <w:b/>
          <w:bCs/>
          <w:color w:val="212529"/>
        </w:rPr>
        <w:t>További információk, dokumentumok</w:t>
      </w:r>
    </w:p>
    <w:p w14:paraId="163A4C98" w14:textId="56805EC4" w:rsidR="00697E82" w:rsidRDefault="00697E82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15C06D22" w14:textId="3D9F2F70" w:rsidR="004273B9" w:rsidRDefault="004273B9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A </w:t>
      </w:r>
      <w:proofErr w:type="spellStart"/>
      <w:r>
        <w:rPr>
          <w:rFonts w:ascii="Arial" w:hAnsi="Arial" w:cs="Arial"/>
          <w:color w:val="212529"/>
        </w:rPr>
        <w:t>Clungene</w:t>
      </w:r>
      <w:proofErr w:type="spellEnd"/>
      <w:r>
        <w:rPr>
          <w:rFonts w:ascii="Arial" w:hAnsi="Arial" w:cs="Arial"/>
          <w:color w:val="212529"/>
        </w:rPr>
        <w:t>® COVID-19 antigén gyorsteszt rendelkezik EU megfelelőségi nyilatkozattal, a termék az Európai Unióban regisztrálva van.</w:t>
      </w:r>
    </w:p>
    <w:p w14:paraId="1EEBBFDE" w14:textId="4C5095C1" w:rsidR="004273B9" w:rsidRPr="004273B9" w:rsidRDefault="004273B9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4273B9">
        <w:rPr>
          <w:rFonts w:ascii="Arial" w:hAnsi="Arial" w:cs="Arial"/>
        </w:rPr>
        <w:t>DIMDI regisztrációs száma: DE/CA05/IvD-238321-1547-00</w:t>
      </w:r>
    </w:p>
    <w:p w14:paraId="4A8DF377" w14:textId="49A3BFB5" w:rsidR="004273B9" w:rsidRPr="004273B9" w:rsidRDefault="004273B9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</w:rPr>
      </w:pPr>
      <w:r w:rsidRPr="004273B9">
        <w:rPr>
          <w:rFonts w:ascii="Arial" w:hAnsi="Arial" w:cs="Arial"/>
        </w:rPr>
        <w:t>OGYÉI nyilvántartási száma: HU/CA01/55505/20</w:t>
      </w:r>
    </w:p>
    <w:p w14:paraId="6AF72B5A" w14:textId="2715EE6C" w:rsidR="004273B9" w:rsidRPr="00F10134" w:rsidRDefault="00EB43EF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</w:rPr>
      </w:pPr>
      <w:r w:rsidRPr="00F10134">
        <w:rPr>
          <w:rFonts w:ascii="Arial" w:hAnsi="Arial" w:cs="Arial"/>
          <w:b/>
          <w:bCs/>
          <w:color w:val="212529"/>
        </w:rPr>
        <w:t>Letölthető dokumentumok:</w:t>
      </w:r>
    </w:p>
    <w:p w14:paraId="0F6867A0" w14:textId="6C1841DB" w:rsidR="00EB43EF" w:rsidRDefault="00EB43EF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 termék használatát ismertető brossúra</w:t>
      </w:r>
    </w:p>
    <w:p w14:paraId="79A35D26" w14:textId="14A1F183" w:rsidR="00EB43EF" w:rsidRDefault="00EB43EF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Magyar nyelvű használati útmutató</w:t>
      </w:r>
    </w:p>
    <w:p w14:paraId="23BAF9D2" w14:textId="20923020" w:rsidR="00EB43EF" w:rsidRDefault="00EB43EF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Angol nyelvű használati útmutató</w:t>
      </w:r>
    </w:p>
    <w:p w14:paraId="234D110C" w14:textId="77777777" w:rsidR="00EB43EF" w:rsidRDefault="00EB43EF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</w:p>
    <w:p w14:paraId="563B378A" w14:textId="089339F5" w:rsidR="00697E82" w:rsidRDefault="00D720E4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FIGYELMEZTETÉS: </w:t>
      </w:r>
      <w:r w:rsidR="000C7583">
        <w:rPr>
          <w:rFonts w:ascii="Arial" w:hAnsi="Arial" w:cs="Arial"/>
          <w:color w:val="212529"/>
        </w:rPr>
        <w:t>a</w:t>
      </w:r>
      <w:r w:rsidR="00DB6177">
        <w:rPr>
          <w:rFonts w:ascii="Arial" w:hAnsi="Arial" w:cs="Arial"/>
          <w:color w:val="212529"/>
        </w:rPr>
        <w:t xml:space="preserve">z antigén </w:t>
      </w:r>
      <w:r w:rsidR="000C7583">
        <w:rPr>
          <w:rFonts w:ascii="Arial" w:hAnsi="Arial" w:cs="Arial"/>
          <w:color w:val="212529"/>
        </w:rPr>
        <w:t xml:space="preserve">gyorsteszt tájékoztató </w:t>
      </w:r>
      <w:r w:rsidR="004E7324">
        <w:rPr>
          <w:rFonts w:ascii="Arial" w:hAnsi="Arial" w:cs="Arial"/>
          <w:color w:val="212529"/>
        </w:rPr>
        <w:t>jellegű információval szolgál az esetleges fertőzöt</w:t>
      </w:r>
      <w:r w:rsidR="00F635B3">
        <w:rPr>
          <w:rFonts w:ascii="Arial" w:hAnsi="Arial" w:cs="Arial"/>
          <w:color w:val="212529"/>
        </w:rPr>
        <w:t xml:space="preserve">tségről. </w:t>
      </w:r>
      <w:r w:rsidR="00802ECB">
        <w:rPr>
          <w:rFonts w:ascii="Arial" w:hAnsi="Arial" w:cs="Arial"/>
          <w:color w:val="212529"/>
        </w:rPr>
        <w:t>Alkalmazása nem képezheti a COVID-19 diagnózisának vagy kizárásának egyedüli alapjá</w:t>
      </w:r>
      <w:r w:rsidR="003A17E9">
        <w:rPr>
          <w:rFonts w:ascii="Arial" w:hAnsi="Arial" w:cs="Arial"/>
          <w:color w:val="212529"/>
        </w:rPr>
        <w:t>t</w:t>
      </w:r>
      <w:r w:rsidR="005D38B9">
        <w:rPr>
          <w:rFonts w:ascii="Arial" w:hAnsi="Arial" w:cs="Arial"/>
          <w:color w:val="212529"/>
        </w:rPr>
        <w:t xml:space="preserve">. Amennyiben a kontaktkutatás eredményeiből következően, vagy a meglévő tünetek alapján fennáll a fertőzöttség gyanúja, a gyorsteszt eredményét más diagnosztikai módszerrel, például molekuláris teszt elvégzésével meg kell erősíteni. </w:t>
      </w:r>
    </w:p>
    <w:p w14:paraId="627DAF26" w14:textId="7633FEC5" w:rsidR="00C971F1" w:rsidRPr="001B4CCA" w:rsidRDefault="00C971F1" w:rsidP="00C971F1">
      <w:pPr>
        <w:pStyle w:val="NormlWeb"/>
        <w:shd w:val="clear" w:color="auto" w:fill="FFFFFF"/>
        <w:spacing w:before="0" w:beforeAutospacing="0"/>
        <w:rPr>
          <w:rFonts w:ascii="Arial" w:hAnsi="Arial" w:cs="Arial"/>
          <w:color w:val="212529"/>
        </w:rPr>
      </w:pPr>
      <w:r w:rsidRPr="001B4CCA">
        <w:rPr>
          <w:rFonts w:ascii="Arial" w:hAnsi="Arial" w:cs="Arial"/>
          <w:color w:val="212529"/>
        </w:rPr>
        <w:t>FIGYELMEZTETÉS: a tesztet kizárólag orvosi szakdolgozók használhatják! Annak otthoni használatra, illetve önellenőrzési célra történő értékesítése tilos! </w:t>
      </w:r>
      <w:hyperlink r:id="rId11" w:history="1">
        <w:r w:rsidRPr="001B4CCA">
          <w:rPr>
            <w:rStyle w:val="Hiperhivatkozs"/>
            <w:rFonts w:ascii="Arial" w:hAnsi="Arial" w:cs="Arial"/>
          </w:rPr>
          <w:t>A vonatkozó jogi háttérről itt tájékozódhat.</w:t>
        </w:r>
      </w:hyperlink>
      <w:r w:rsidRPr="001B4CCA">
        <w:rPr>
          <w:rFonts w:ascii="Arial" w:hAnsi="Arial" w:cs="Arial"/>
          <w:color w:val="212529"/>
        </w:rPr>
        <w:t> </w:t>
      </w:r>
    </w:p>
    <w:p w14:paraId="77C12ADE" w14:textId="7114CA77" w:rsidR="00C971F1" w:rsidRPr="008060A9" w:rsidRDefault="008060A9">
      <w:pPr>
        <w:rPr>
          <w:rFonts w:ascii="Arial" w:hAnsi="Arial" w:cs="Arial"/>
          <w:b/>
          <w:bCs/>
          <w:sz w:val="24"/>
          <w:szCs w:val="24"/>
        </w:rPr>
      </w:pPr>
      <w:r w:rsidRPr="00B1234F">
        <w:rPr>
          <w:rFonts w:ascii="Arial" w:hAnsi="Arial" w:cs="Arial"/>
          <w:b/>
          <w:bCs/>
          <w:sz w:val="24"/>
          <w:szCs w:val="24"/>
          <w:highlight w:val="yellow"/>
          <w:rPrChange w:id="27" w:author="Ani" w:date="2021-01-06T11:55:00Z">
            <w:rPr>
              <w:rFonts w:ascii="Arial" w:hAnsi="Arial" w:cs="Arial"/>
              <w:b/>
              <w:bCs/>
              <w:sz w:val="24"/>
              <w:szCs w:val="24"/>
            </w:rPr>
          </w:rPrChange>
        </w:rPr>
        <w:t>[E két figyelmeztetésről csak feltételezem, hogy ugyanúgy helytálló, mint az ellenanyag gyorsteszt esetében!]</w:t>
      </w:r>
    </w:p>
    <w:sectPr w:rsidR="00C971F1" w:rsidRPr="008060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7A366F"/>
    <w:multiLevelType w:val="multilevel"/>
    <w:tmpl w:val="FBEC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E4777D"/>
    <w:multiLevelType w:val="multilevel"/>
    <w:tmpl w:val="6CF2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523210"/>
    <w:multiLevelType w:val="hybridMultilevel"/>
    <w:tmpl w:val="A880E944"/>
    <w:lvl w:ilvl="0" w:tplc="8E6068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ni">
    <w15:presenceInfo w15:providerId="None" w15:userId="A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F1"/>
    <w:rsid w:val="00013B67"/>
    <w:rsid w:val="00026D54"/>
    <w:rsid w:val="000279C0"/>
    <w:rsid w:val="00032022"/>
    <w:rsid w:val="00032FF7"/>
    <w:rsid w:val="00067773"/>
    <w:rsid w:val="0009525B"/>
    <w:rsid w:val="000C7583"/>
    <w:rsid w:val="000D457D"/>
    <w:rsid w:val="000E5E8B"/>
    <w:rsid w:val="00100933"/>
    <w:rsid w:val="00115D81"/>
    <w:rsid w:val="00126507"/>
    <w:rsid w:val="0012780A"/>
    <w:rsid w:val="001406B5"/>
    <w:rsid w:val="00143BC1"/>
    <w:rsid w:val="00143EC4"/>
    <w:rsid w:val="00146B34"/>
    <w:rsid w:val="001538D9"/>
    <w:rsid w:val="001852C4"/>
    <w:rsid w:val="0019418E"/>
    <w:rsid w:val="001B4CCA"/>
    <w:rsid w:val="001E2047"/>
    <w:rsid w:val="001F342A"/>
    <w:rsid w:val="00274659"/>
    <w:rsid w:val="00295C75"/>
    <w:rsid w:val="002F25D7"/>
    <w:rsid w:val="00300F29"/>
    <w:rsid w:val="00322D2F"/>
    <w:rsid w:val="00354885"/>
    <w:rsid w:val="00372E28"/>
    <w:rsid w:val="003A17E9"/>
    <w:rsid w:val="003B2E26"/>
    <w:rsid w:val="003C066F"/>
    <w:rsid w:val="003C497A"/>
    <w:rsid w:val="003C5F5A"/>
    <w:rsid w:val="003E3B70"/>
    <w:rsid w:val="004273B9"/>
    <w:rsid w:val="00432722"/>
    <w:rsid w:val="00463C68"/>
    <w:rsid w:val="00485644"/>
    <w:rsid w:val="004B07B4"/>
    <w:rsid w:val="004B49A3"/>
    <w:rsid w:val="004E7324"/>
    <w:rsid w:val="00542010"/>
    <w:rsid w:val="00543817"/>
    <w:rsid w:val="00561818"/>
    <w:rsid w:val="00582CB7"/>
    <w:rsid w:val="005D38B9"/>
    <w:rsid w:val="0060152A"/>
    <w:rsid w:val="00610FDB"/>
    <w:rsid w:val="006267F1"/>
    <w:rsid w:val="006434D1"/>
    <w:rsid w:val="00677C76"/>
    <w:rsid w:val="0069176C"/>
    <w:rsid w:val="00697E82"/>
    <w:rsid w:val="006D47DA"/>
    <w:rsid w:val="006D5C0B"/>
    <w:rsid w:val="006E25D9"/>
    <w:rsid w:val="00725DE4"/>
    <w:rsid w:val="00726250"/>
    <w:rsid w:val="00735ADE"/>
    <w:rsid w:val="007418A8"/>
    <w:rsid w:val="00760C98"/>
    <w:rsid w:val="007646C1"/>
    <w:rsid w:val="007668CC"/>
    <w:rsid w:val="00786DB1"/>
    <w:rsid w:val="0079742B"/>
    <w:rsid w:val="007A68CD"/>
    <w:rsid w:val="007B7A7C"/>
    <w:rsid w:val="007C60DC"/>
    <w:rsid w:val="007D232C"/>
    <w:rsid w:val="007E380F"/>
    <w:rsid w:val="00802ECB"/>
    <w:rsid w:val="0080497A"/>
    <w:rsid w:val="008060A9"/>
    <w:rsid w:val="00861B35"/>
    <w:rsid w:val="008777C2"/>
    <w:rsid w:val="008B75D7"/>
    <w:rsid w:val="00903803"/>
    <w:rsid w:val="0091489B"/>
    <w:rsid w:val="00914A75"/>
    <w:rsid w:val="009740DB"/>
    <w:rsid w:val="009C3F4E"/>
    <w:rsid w:val="009C5FC6"/>
    <w:rsid w:val="009C607F"/>
    <w:rsid w:val="00A06B0E"/>
    <w:rsid w:val="00A57ADE"/>
    <w:rsid w:val="00A60DCB"/>
    <w:rsid w:val="00A721C9"/>
    <w:rsid w:val="00AF529E"/>
    <w:rsid w:val="00AF788D"/>
    <w:rsid w:val="00B06607"/>
    <w:rsid w:val="00B1234F"/>
    <w:rsid w:val="00B246C8"/>
    <w:rsid w:val="00B248F1"/>
    <w:rsid w:val="00B30DEE"/>
    <w:rsid w:val="00B35B73"/>
    <w:rsid w:val="00B52BD5"/>
    <w:rsid w:val="00B52D41"/>
    <w:rsid w:val="00B605CE"/>
    <w:rsid w:val="00B7177D"/>
    <w:rsid w:val="00B87351"/>
    <w:rsid w:val="00B90ED6"/>
    <w:rsid w:val="00BF4B08"/>
    <w:rsid w:val="00C971F1"/>
    <w:rsid w:val="00CA229F"/>
    <w:rsid w:val="00CB4B3F"/>
    <w:rsid w:val="00CC7CC2"/>
    <w:rsid w:val="00CF0F92"/>
    <w:rsid w:val="00D52B15"/>
    <w:rsid w:val="00D720E4"/>
    <w:rsid w:val="00D8406B"/>
    <w:rsid w:val="00D844C2"/>
    <w:rsid w:val="00DB6177"/>
    <w:rsid w:val="00DD0548"/>
    <w:rsid w:val="00DD7D56"/>
    <w:rsid w:val="00DE01D8"/>
    <w:rsid w:val="00E31337"/>
    <w:rsid w:val="00E32BC6"/>
    <w:rsid w:val="00E424D5"/>
    <w:rsid w:val="00E82616"/>
    <w:rsid w:val="00E8511A"/>
    <w:rsid w:val="00EB43EF"/>
    <w:rsid w:val="00EC4921"/>
    <w:rsid w:val="00EC7948"/>
    <w:rsid w:val="00ED51F6"/>
    <w:rsid w:val="00F10134"/>
    <w:rsid w:val="00F16E9D"/>
    <w:rsid w:val="00F635B3"/>
    <w:rsid w:val="00F84B79"/>
    <w:rsid w:val="00FD0D80"/>
    <w:rsid w:val="00FE2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8C39A"/>
  <w15:chartTrackingRefBased/>
  <w15:docId w15:val="{9D399F35-C5AA-476E-986A-2D433878E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1E20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42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97E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529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lead">
    <w:name w:val="lead"/>
    <w:basedOn w:val="Norml"/>
    <w:rsid w:val="00C9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NormlWeb">
    <w:name w:val="Normal (Web)"/>
    <w:basedOn w:val="Norml"/>
    <w:uiPriority w:val="99"/>
    <w:unhideWhenUsed/>
    <w:rsid w:val="00C97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C971F1"/>
    <w:rPr>
      <w:color w:val="0000FF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1E2047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42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B4B3F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semiHidden/>
    <w:rsid w:val="00AF529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97E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B2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kntformzott">
    <w:name w:val="HTML Preformatted"/>
    <w:basedOn w:val="Norml"/>
    <w:link w:val="HTML-kntformzottChar"/>
    <w:uiPriority w:val="99"/>
    <w:unhideWhenUsed/>
    <w:rsid w:val="004273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4273B9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123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123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7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55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95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90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1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covid-19.hbs.hu/miert-nincsenek-a-piacon-otthoni-hasznalatra-is-alkalmas-covid-19-tesztek" TargetMode="External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1089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</dc:creator>
  <cp:keywords/>
  <dc:description/>
  <cp:lastModifiedBy>Ani</cp:lastModifiedBy>
  <cp:revision>4</cp:revision>
  <dcterms:created xsi:type="dcterms:W3CDTF">2021-01-06T10:53:00Z</dcterms:created>
  <dcterms:modified xsi:type="dcterms:W3CDTF">2021-01-06T11:01:00Z</dcterms:modified>
</cp:coreProperties>
</file>