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385" w14:textId="77777777" w:rsidR="006F0F9B" w:rsidRPr="00B4632A" w:rsidRDefault="006F0F9B" w:rsidP="006F0F9B">
      <w:pPr>
        <w:pStyle w:val="Cmsor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Calibri" w:hAnsi="Calibri" w:cs="Calibri"/>
          <w:sz w:val="22"/>
          <w:szCs w:val="22"/>
        </w:rPr>
      </w:pPr>
      <w:r w:rsidRPr="00B4632A">
        <w:rPr>
          <w:rFonts w:ascii="Calibri" w:hAnsi="Calibri" w:cs="Calibri"/>
          <w:sz w:val="22"/>
          <w:szCs w:val="22"/>
        </w:rPr>
        <w:t>Amit a SARS-CoV-2 (új koronavírus) rapid tesztekről tudni érdemes</w:t>
      </w:r>
    </w:p>
    <w:p w14:paraId="5268981E" w14:textId="5A41B4A2" w:rsidR="006F0F9B" w:rsidRPr="00CA2761" w:rsidDel="00CA2761" w:rsidRDefault="006F0F9B" w:rsidP="006F0F9B">
      <w:pPr>
        <w:pStyle w:val="Cmsor4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del w:id="0" w:author="Kéri András" w:date="2021-07-02T11:30:00Z"/>
          <w:rFonts w:ascii="Calibri" w:hAnsi="Calibri" w:cs="Calibri"/>
          <w:b w:val="0"/>
          <w:sz w:val="22"/>
          <w:szCs w:val="22"/>
          <w:rPrChange w:id="1" w:author="Kéri András" w:date="2021-07-02T11:30:00Z">
            <w:rPr>
              <w:del w:id="2" w:author="Kéri András" w:date="2021-07-02T11:30:00Z"/>
              <w:rFonts w:ascii="Calibri" w:hAnsi="Calibri" w:cs="Calibri"/>
              <w:sz w:val="22"/>
              <w:szCs w:val="22"/>
            </w:rPr>
          </w:rPrChange>
        </w:rPr>
      </w:pPr>
      <w:del w:id="3" w:author="Kéri András" w:date="2021-07-02T11:30:00Z">
        <w:r w:rsidRPr="00CA2761" w:rsidDel="00CA2761">
          <w:rPr>
            <w:rFonts w:ascii="Calibri" w:hAnsi="Calibri" w:cs="Calibri"/>
            <w:b w:val="0"/>
            <w:sz w:val="22"/>
            <w:szCs w:val="22"/>
            <w:rPrChange w:id="4" w:author="Kéri András" w:date="2021-07-02T11:30:00Z">
              <w:rPr>
                <w:rFonts w:ascii="Calibri" w:hAnsi="Calibri" w:cs="Calibri"/>
                <w:sz w:val="22"/>
                <w:szCs w:val="22"/>
              </w:rPr>
            </w:rPrChange>
          </w:rPr>
          <w:delText>Célunk, hogy az olvasókat mindig naprakész információkkal lássuk el. Időről időre egyre újabb, a COVID-19-cel, illetve annak kimutatásával kapcsolatos tudományos információk jelennek meg. Hogy ezeket is elérhetővé tegyük, ezt az oldalt rendszeresen frissítjük.</w:delText>
        </w:r>
      </w:del>
    </w:p>
    <w:p w14:paraId="4B36AEC9" w14:textId="543B4CBC" w:rsidR="00A23B97" w:rsidRPr="00CA2761" w:rsidRDefault="00A23B97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lang w:eastAsia="hu-HU"/>
          <w:rPrChange w:id="5" w:author="Kéri András" w:date="2021-07-02T11:30:00Z">
            <w:rPr>
              <w:rFonts w:ascii="Calibri" w:eastAsia="Times New Roman" w:hAnsi="Calibri" w:cs="Calibri"/>
              <w:lang w:eastAsia="hu-HU"/>
            </w:rPr>
          </w:rPrChange>
        </w:rPr>
      </w:pPr>
      <w:r w:rsidRPr="00CA2761">
        <w:rPr>
          <w:rFonts w:ascii="Calibri" w:eastAsia="Times New Roman" w:hAnsi="Calibri" w:cs="Calibri"/>
          <w:b/>
          <w:bCs/>
          <w:lang w:eastAsia="hu-HU"/>
          <w:rPrChange w:id="6" w:author="Kéri András" w:date="2021-07-02T11:30:00Z">
            <w:rPr>
              <w:rFonts w:ascii="Calibri" w:eastAsia="Times New Roman" w:hAnsi="Calibri" w:cs="Calibri"/>
              <w:lang w:eastAsia="hu-HU"/>
            </w:rPr>
          </w:rPrChange>
        </w:rPr>
        <w:t>Ki lehet mutatni, ha valakit megfertőzött az új koronavírus?</w:t>
      </w:r>
      <w:r w:rsidR="00F36D78" w:rsidRPr="00CA2761">
        <w:rPr>
          <w:rFonts w:ascii="Calibri" w:eastAsia="Times New Roman" w:hAnsi="Calibri" w:cs="Calibri"/>
          <w:b/>
          <w:bCs/>
          <w:lang w:eastAsia="hu-HU"/>
          <w:rPrChange w:id="7" w:author="Kéri András" w:date="2021-07-02T11:30:00Z">
            <w:rPr>
              <w:rFonts w:ascii="Calibri" w:eastAsia="Times New Roman" w:hAnsi="Calibri" w:cs="Calibri"/>
              <w:lang w:eastAsia="hu-HU"/>
            </w:rPr>
          </w:rPrChange>
        </w:rPr>
        <w:t xml:space="preserve"> </w:t>
      </w:r>
    </w:p>
    <w:p w14:paraId="0BDC1F80" w14:textId="18C2F2E5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t xml:space="preserve">Igen. </w:t>
      </w:r>
      <w:r w:rsidR="00E247A9" w:rsidRPr="00B4632A">
        <w:rPr>
          <w:rFonts w:ascii="Calibri" w:eastAsia="Times New Roman" w:hAnsi="Calibri" w:cs="Calibri"/>
          <w:b/>
          <w:bCs/>
          <w:lang w:eastAsia="hu-HU"/>
        </w:rPr>
        <w:t>Ennek több módja is van.</w:t>
      </w:r>
      <w:r w:rsidR="00D277F0" w:rsidRPr="00B4632A">
        <w:rPr>
          <w:rFonts w:ascii="Calibri" w:eastAsia="Times New Roman" w:hAnsi="Calibri" w:cs="Calibri"/>
          <w:b/>
          <w:bCs/>
          <w:lang w:eastAsia="hu-HU"/>
        </w:rPr>
        <w:t xml:space="preserve"> A három leggyakrabban használt módszer a következő:</w:t>
      </w:r>
    </w:p>
    <w:p w14:paraId="16B13A1C" w14:textId="1CFF3777" w:rsidR="00A23B97" w:rsidRPr="00B4632A" w:rsidRDefault="00A23B97" w:rsidP="00A23B9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Ki lehet mutatni magának a vírusnak az örökítőanyagát számos féle emberi sejtből, ez az úgynevezett PCR teszt. A rövidítés a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Polymerase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Chain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Reaction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, vagyis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polimeráz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láncreakció kifejezést takarja. Az örökítőanyag egyetlen, vagy néhány példányát ugyanis nem lehet kimutatni, ám nagy mennyiségét már igen – a láncreakció célja pedig éppen e nagy mennyiség előállítása.</w:t>
      </w:r>
    </w:p>
    <w:p w14:paraId="05FFA2BB" w14:textId="1F4BC0B8" w:rsidR="00E247A9" w:rsidRPr="00B4632A" w:rsidRDefault="00E247A9" w:rsidP="00A23B9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Ki lehet mutatni a vírust úgy is, hogy annak </w:t>
      </w:r>
      <w:r w:rsidR="00D277F0" w:rsidRPr="00B4632A">
        <w:rPr>
          <w:rFonts w:ascii="Calibri" w:eastAsia="Times New Roman" w:hAnsi="Calibri" w:cs="Calibri"/>
          <w:lang w:eastAsia="hu-HU"/>
        </w:rPr>
        <w:t>valamely olyan, rá jellemző fehérjéjét azonosítják, amelyet az emberi immunrendszer is felismer. Ezt hívják antigén tesztnek (</w:t>
      </w:r>
      <w:proofErr w:type="spellStart"/>
      <w:r w:rsidR="00D277F0" w:rsidRPr="00B4632A">
        <w:rPr>
          <w:rFonts w:ascii="Calibri" w:eastAsia="Times New Roman" w:hAnsi="Calibri" w:cs="Calibri"/>
          <w:lang w:eastAsia="hu-HU"/>
        </w:rPr>
        <w:t>Ag</w:t>
      </w:r>
      <w:proofErr w:type="spellEnd"/>
      <w:r w:rsidR="00D277F0" w:rsidRPr="00B4632A">
        <w:rPr>
          <w:rFonts w:ascii="Calibri" w:eastAsia="Times New Roman" w:hAnsi="Calibri" w:cs="Calibri"/>
          <w:lang w:eastAsia="hu-HU"/>
        </w:rPr>
        <w:t xml:space="preserve"> tesztnek) – ugyanis, antigénnek hívják az immunválaszt kiváltó „idegen” anyagokat. </w:t>
      </w:r>
    </w:p>
    <w:p w14:paraId="06C9E0DC" w14:textId="1E15D125" w:rsidR="006F41DA" w:rsidRPr="00B4632A" w:rsidRDefault="00A23B97" w:rsidP="00A23B97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Ki lehet mutatni az emberi szervezet a vírus ellen termelt ellenanyagait, az úgynevezett antitesteket. Ezt nevezik szerológiai, </w:t>
      </w:r>
      <w:ins w:id="8" w:author="Kéri András" w:date="2021-07-02T11:31:00Z">
        <w:r w:rsidR="00CA2761">
          <w:rPr>
            <w:rFonts w:ascii="Calibri" w:eastAsia="Times New Roman" w:hAnsi="Calibri" w:cs="Calibri"/>
            <w:lang w:eastAsia="hu-HU"/>
          </w:rPr>
          <w:t xml:space="preserve">antitest, ellenanyag, </w:t>
        </w:r>
      </w:ins>
      <w:r w:rsidRPr="00B4632A">
        <w:rPr>
          <w:rFonts w:ascii="Calibri" w:eastAsia="Times New Roman" w:hAnsi="Calibri" w:cs="Calibri"/>
          <w:lang w:eastAsia="hu-HU"/>
        </w:rPr>
        <w:t xml:space="preserve">immunkromatográfiás, </w:t>
      </w:r>
      <w:r w:rsidR="006F41DA" w:rsidRPr="00B4632A">
        <w:rPr>
          <w:rFonts w:ascii="Calibri" w:eastAsia="Times New Roman" w:hAnsi="Calibri" w:cs="Calibri"/>
          <w:lang w:eastAsia="hu-HU"/>
        </w:rPr>
        <w:t xml:space="preserve">vagy </w:t>
      </w:r>
      <w:r w:rsidRPr="00B4632A">
        <w:rPr>
          <w:rFonts w:ascii="Calibri" w:eastAsia="Times New Roman" w:hAnsi="Calibri" w:cs="Calibri"/>
          <w:lang w:eastAsia="hu-HU"/>
        </w:rPr>
        <w:t>immunglobulin</w:t>
      </w:r>
      <w:r w:rsidR="00C705F0" w:rsidRPr="00B4632A">
        <w:rPr>
          <w:rFonts w:ascii="Calibri" w:eastAsia="Times New Roman" w:hAnsi="Calibri" w:cs="Calibri"/>
          <w:lang w:eastAsia="hu-HU"/>
        </w:rPr>
        <w:t xml:space="preserve"> tesztnek</w:t>
      </w:r>
      <w:r w:rsidR="002642E5" w:rsidRPr="00B4632A">
        <w:rPr>
          <w:rFonts w:ascii="Calibri" w:eastAsia="Times New Roman" w:hAnsi="Calibri" w:cs="Calibri"/>
          <w:lang w:eastAsia="hu-HU"/>
        </w:rPr>
        <w:t>.</w:t>
      </w:r>
    </w:p>
    <w:p w14:paraId="280EF806" w14:textId="103FCDE1" w:rsidR="00A23B97" w:rsidRPr="00B4632A" w:rsidRDefault="006F41DA" w:rsidP="006F41DA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Gyorsteszt vagy rapid teszt alatt általában az utóbbi kettő valamelyikét értik; az elnevezés arra utal, hogy ezeket nagyon rövid idő (akár 15 perc) alatt is el lehet végezni. (A régebbi források a gyorsteszt kifejezést a szerológiai teszt szinonimájaként használták – az új koronavírust kimutató antigén tesztek ugyanis csak </w:t>
      </w:r>
      <w:r w:rsidR="002642E5" w:rsidRPr="00B4632A">
        <w:rPr>
          <w:rFonts w:ascii="Calibri" w:eastAsia="Times New Roman" w:hAnsi="Calibri" w:cs="Calibri"/>
          <w:lang w:eastAsia="hu-HU"/>
        </w:rPr>
        <w:t xml:space="preserve">később </w:t>
      </w:r>
      <w:r w:rsidRPr="00B4632A">
        <w:rPr>
          <w:rFonts w:ascii="Calibri" w:eastAsia="Times New Roman" w:hAnsi="Calibri" w:cs="Calibri"/>
          <w:lang w:eastAsia="hu-HU"/>
        </w:rPr>
        <w:t>terjedtek el.)</w:t>
      </w:r>
    </w:p>
    <w:p w14:paraId="5BDA3453" w14:textId="68AB9223" w:rsidR="006928A8" w:rsidRPr="00B4632A" w:rsidRDefault="006928A8" w:rsidP="006F41DA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hu-HU"/>
        </w:rPr>
      </w:pPr>
      <w:commentRangeStart w:id="9"/>
      <w:del w:id="10" w:author="Kéri András" w:date="2021-07-02T11:31:00Z">
        <w:r w:rsidRPr="00B4632A" w:rsidDel="00CA2761">
          <w:rPr>
            <w:rFonts w:ascii="Calibri" w:eastAsia="Times New Roman" w:hAnsi="Calibri" w:cs="Calibri"/>
            <w:lang w:eastAsia="hu-HU"/>
          </w:rPr>
          <w:delText>[CALL-TO-ACTION GOMB HELYE]</w:delText>
        </w:r>
      </w:del>
      <w:ins w:id="11" w:author="Kéri András" w:date="2021-07-02T11:31:00Z">
        <w:r w:rsidR="00CA2761">
          <w:rPr>
            <w:rFonts w:ascii="Calibri" w:eastAsia="Times New Roman" w:hAnsi="Calibri" w:cs="Calibri"/>
            <w:lang w:eastAsia="hu-HU"/>
          </w:rPr>
          <w:t>VÁSÁRLÁS</w:t>
        </w:r>
        <w:commentRangeEnd w:id="9"/>
        <w:r w:rsidR="00CA2761">
          <w:rPr>
            <w:rStyle w:val="Jegyzethivatkozs"/>
          </w:rPr>
          <w:commentReference w:id="9"/>
        </w:r>
      </w:ins>
    </w:p>
    <w:p w14:paraId="614DCC54" w14:textId="77777777" w:rsidR="00A23B97" w:rsidRPr="00B4632A" w:rsidRDefault="003F03D3" w:rsidP="00A23B97">
      <w:pPr>
        <w:spacing w:after="0" w:line="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pict w14:anchorId="0CC22617">
          <v:rect id="_x0000_i1025" style="width:11in;height:0" o:hrpct="0" o:hralign="center" o:hrstd="t" o:hr="t" fillcolor="#a0a0a0" stroked="f"/>
        </w:pict>
      </w:r>
    </w:p>
    <w:p w14:paraId="00A49DAB" w14:textId="4EA63140" w:rsidR="00A23B97" w:rsidRPr="00CA2761" w:rsidRDefault="00A23B97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lang w:eastAsia="hu-HU"/>
          <w:rPrChange w:id="12" w:author="Kéri András" w:date="2021-07-02T11:31:00Z">
            <w:rPr>
              <w:rFonts w:ascii="Calibri" w:eastAsia="Times New Roman" w:hAnsi="Calibri" w:cs="Calibri"/>
              <w:lang w:eastAsia="hu-HU"/>
            </w:rPr>
          </w:rPrChange>
        </w:rPr>
      </w:pPr>
      <w:r w:rsidRPr="00CA2761">
        <w:rPr>
          <w:rFonts w:ascii="Calibri" w:eastAsia="Times New Roman" w:hAnsi="Calibri" w:cs="Calibri"/>
          <w:b/>
          <w:bCs/>
          <w:lang w:eastAsia="hu-HU"/>
          <w:rPrChange w:id="13" w:author="Kéri András" w:date="2021-07-02T11:31:00Z">
            <w:rPr>
              <w:rFonts w:ascii="Calibri" w:eastAsia="Times New Roman" w:hAnsi="Calibri" w:cs="Calibri"/>
              <w:lang w:eastAsia="hu-HU"/>
            </w:rPr>
          </w:rPrChange>
        </w:rPr>
        <w:t xml:space="preserve">Mi a </w:t>
      </w:r>
      <w:r w:rsidR="00860789" w:rsidRPr="00CA2761">
        <w:rPr>
          <w:rFonts w:ascii="Calibri" w:eastAsia="Times New Roman" w:hAnsi="Calibri" w:cs="Calibri"/>
          <w:b/>
          <w:bCs/>
          <w:lang w:eastAsia="hu-HU"/>
          <w:rPrChange w:id="14" w:author="Kéri András" w:date="2021-07-02T11:31:00Z">
            <w:rPr>
              <w:rFonts w:ascii="Calibri" w:eastAsia="Times New Roman" w:hAnsi="Calibri" w:cs="Calibri"/>
              <w:lang w:eastAsia="hu-HU"/>
            </w:rPr>
          </w:rPrChange>
        </w:rPr>
        <w:t>gyorstesztek</w:t>
      </w:r>
      <w:r w:rsidRPr="00CA2761">
        <w:rPr>
          <w:rFonts w:ascii="Calibri" w:eastAsia="Times New Roman" w:hAnsi="Calibri" w:cs="Calibri"/>
          <w:b/>
          <w:bCs/>
          <w:lang w:eastAsia="hu-HU"/>
          <w:rPrChange w:id="15" w:author="Kéri András" w:date="2021-07-02T11:31:00Z">
            <w:rPr>
              <w:rFonts w:ascii="Calibri" w:eastAsia="Times New Roman" w:hAnsi="Calibri" w:cs="Calibri"/>
              <w:lang w:eastAsia="hu-HU"/>
            </w:rPr>
          </w:rPrChange>
        </w:rPr>
        <w:t xml:space="preserve"> elméleti háttere?</w:t>
      </w:r>
    </w:p>
    <w:p w14:paraId="464152DB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t>Az ember immunrendszere felelős azért, hogy megkülönböztesse a szervezet „saját” anyagait az „idegenektől” – vagyis az olyan kórokozóktól, mint a baktériumok vagy a vírusok –, és hogy legyőzze ezeket a „betolakodókat”.</w:t>
      </w:r>
    </w:p>
    <w:p w14:paraId="31904A31" w14:textId="77777777" w:rsidR="00860789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Amikor a szervezet valamilyen kórokozóval találkozik, az immunrendszer </w:t>
      </w:r>
      <w:r w:rsidR="00860789" w:rsidRPr="00B4632A">
        <w:rPr>
          <w:rFonts w:ascii="Calibri" w:eastAsia="Times New Roman" w:hAnsi="Calibri" w:cs="Calibri"/>
          <w:lang w:eastAsia="hu-HU"/>
        </w:rPr>
        <w:t>észleli</w:t>
      </w:r>
      <w:r w:rsidRPr="00B4632A">
        <w:rPr>
          <w:rFonts w:ascii="Calibri" w:eastAsia="Times New Roman" w:hAnsi="Calibri" w:cs="Calibri"/>
          <w:lang w:eastAsia="hu-HU"/>
        </w:rPr>
        <w:t>, hogy baj van</w:t>
      </w:r>
      <w:r w:rsidR="00860789" w:rsidRPr="00B4632A">
        <w:rPr>
          <w:rFonts w:ascii="Calibri" w:eastAsia="Times New Roman" w:hAnsi="Calibri" w:cs="Calibri"/>
          <w:lang w:eastAsia="hu-HU"/>
        </w:rPr>
        <w:t>. Erre oly módon képes, hogy bizonyos anyagokat „idegenként” azonosít. Leegyszerűsítve ezeket az anyagokat hívjuk antigéneknek. Ezek váltják ki az úgynevezett immunválaszt, amely folyamat részeként a szervezet olyan antitesteket (ellenanyagokat) termel, amelyek összekapcsolódva az antigénnel immunkomplexeket alkotnak, ami a kórokozó semlegesítésének egyik legfontosabb lépése.</w:t>
      </w:r>
      <w:r w:rsidRPr="00B4632A">
        <w:rPr>
          <w:rFonts w:ascii="Calibri" w:eastAsia="Times New Roman" w:hAnsi="Calibri" w:cs="Calibri"/>
          <w:lang w:eastAsia="hu-HU"/>
        </w:rPr>
        <w:t xml:space="preserve"> Ez a folyamat játszódik le a szervezetbe kerülő különféle baktériumok, vírusok – s így az új koronavírus esetében is.</w:t>
      </w:r>
    </w:p>
    <w:p w14:paraId="53147C11" w14:textId="34666BB7" w:rsidR="00860789" w:rsidRPr="00B4632A" w:rsidRDefault="00860789" w:rsidP="00860789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Az antigénteszt azt az antigént azonosítja (a SARS-CoV-2 egyik fehérjéjét), amelyiket a szervezet immunrendszere is; ily módon mutatja ki a vírus jelenlétét. Az ellenanyag teszt (vagy szerológiai teszt) a szervezet által termelt, </w:t>
      </w:r>
      <w:r w:rsidR="00A23B97" w:rsidRPr="00B4632A">
        <w:rPr>
          <w:rFonts w:ascii="Calibri" w:eastAsia="Times New Roman" w:hAnsi="Calibri" w:cs="Calibri"/>
          <w:lang w:eastAsia="hu-HU"/>
        </w:rPr>
        <w:t xml:space="preserve">kifejezetten egy-egy bizonyos típusú kórokozó </w:t>
      </w:r>
      <w:r w:rsidRPr="00B4632A">
        <w:rPr>
          <w:rFonts w:ascii="Calibri" w:eastAsia="Times New Roman" w:hAnsi="Calibri" w:cs="Calibri"/>
          <w:lang w:eastAsia="hu-HU"/>
        </w:rPr>
        <w:t xml:space="preserve">(esetünkben a SARS-CoV-2) </w:t>
      </w:r>
      <w:r w:rsidR="00A23B97" w:rsidRPr="00B4632A">
        <w:rPr>
          <w:rFonts w:ascii="Calibri" w:eastAsia="Times New Roman" w:hAnsi="Calibri" w:cs="Calibri"/>
          <w:lang w:eastAsia="hu-HU"/>
        </w:rPr>
        <w:t xml:space="preserve">hatására </w:t>
      </w:r>
      <w:r w:rsidRPr="00B4632A">
        <w:rPr>
          <w:rFonts w:ascii="Calibri" w:eastAsia="Times New Roman" w:hAnsi="Calibri" w:cs="Calibri"/>
          <w:lang w:eastAsia="hu-HU"/>
        </w:rPr>
        <w:t xml:space="preserve">megjelenő és elszaporodó antitesteket mutatja ki. </w:t>
      </w:r>
    </w:p>
    <w:p w14:paraId="09FA61EA" w14:textId="31497ACC" w:rsidR="00A23B97" w:rsidRPr="00CA2761" w:rsidRDefault="00A23B97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lang w:eastAsia="hu-HU"/>
          <w:rPrChange w:id="16" w:author="Kéri András" w:date="2021-07-02T11:33:00Z">
            <w:rPr>
              <w:rFonts w:ascii="Calibri" w:eastAsia="Times New Roman" w:hAnsi="Calibri" w:cs="Calibri"/>
              <w:lang w:eastAsia="hu-HU"/>
            </w:rPr>
          </w:rPrChange>
        </w:rPr>
      </w:pPr>
      <w:r w:rsidRPr="00CA2761">
        <w:rPr>
          <w:rFonts w:ascii="Calibri" w:eastAsia="Times New Roman" w:hAnsi="Calibri" w:cs="Calibri"/>
          <w:b/>
          <w:bCs/>
          <w:lang w:eastAsia="hu-HU"/>
          <w:rPrChange w:id="17" w:author="Kéri András" w:date="2021-07-02T11:33:00Z">
            <w:rPr>
              <w:rFonts w:ascii="Calibri" w:eastAsia="Times New Roman" w:hAnsi="Calibri" w:cs="Calibri"/>
              <w:lang w:eastAsia="hu-HU"/>
            </w:rPr>
          </w:rPrChange>
        </w:rPr>
        <w:t xml:space="preserve">Kik végezhetik el a </w:t>
      </w:r>
      <w:del w:id="18" w:author="Kéri András" w:date="2021-07-02T11:33:00Z">
        <w:r w:rsidRPr="00CA2761" w:rsidDel="009971C6">
          <w:rPr>
            <w:rFonts w:ascii="Calibri" w:eastAsia="Times New Roman" w:hAnsi="Calibri" w:cs="Calibri"/>
            <w:b/>
            <w:bCs/>
            <w:lang w:eastAsia="hu-HU"/>
            <w:rPrChange w:id="19" w:author="Kéri András" w:date="2021-07-02T11:33:00Z">
              <w:rPr>
                <w:rFonts w:ascii="Calibri" w:eastAsia="Times New Roman" w:hAnsi="Calibri" w:cs="Calibri"/>
                <w:lang w:eastAsia="hu-HU"/>
              </w:rPr>
            </w:rPrChange>
          </w:rPr>
          <w:delText>rapid tesztet</w:delText>
        </w:r>
      </w:del>
      <w:ins w:id="20" w:author="Kéri András" w:date="2021-07-02T11:33:00Z">
        <w:r w:rsidR="009971C6">
          <w:rPr>
            <w:rFonts w:ascii="Calibri" w:eastAsia="Times New Roman" w:hAnsi="Calibri" w:cs="Calibri"/>
            <w:b/>
            <w:bCs/>
            <w:lang w:eastAsia="hu-HU"/>
          </w:rPr>
          <w:t>gyorsteszteket</w:t>
        </w:r>
      </w:ins>
      <w:r w:rsidRPr="00CA2761">
        <w:rPr>
          <w:rFonts w:ascii="Calibri" w:eastAsia="Times New Roman" w:hAnsi="Calibri" w:cs="Calibri"/>
          <w:b/>
          <w:bCs/>
          <w:lang w:eastAsia="hu-HU"/>
          <w:rPrChange w:id="21" w:author="Kéri András" w:date="2021-07-02T11:33:00Z">
            <w:rPr>
              <w:rFonts w:ascii="Calibri" w:eastAsia="Times New Roman" w:hAnsi="Calibri" w:cs="Calibri"/>
              <w:lang w:eastAsia="hu-HU"/>
            </w:rPr>
          </w:rPrChange>
        </w:rPr>
        <w:t>?</w:t>
      </w:r>
    </w:p>
    <w:p w14:paraId="2BB23E90" w14:textId="387B7CE8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t xml:space="preserve">Arra képesített orvosok és ápolók. </w:t>
      </w:r>
      <w:r w:rsidRPr="00B4632A">
        <w:rPr>
          <w:rFonts w:ascii="Calibri" w:eastAsia="Times New Roman" w:hAnsi="Calibri" w:cs="Calibri"/>
          <w:lang w:eastAsia="hu-HU"/>
        </w:rPr>
        <w:t>A professzionális (egészségügyi szakdolgozók által történő) használatra szánt tesztekre más szabályozás vonatkozik, mint az otthoni használatra, illetve önellenőrzésre szolgáló hasonló eszközökre.</w:t>
      </w:r>
      <w:del w:id="22" w:author="Kéri András" w:date="2021-07-02T11:40:00Z">
        <w:r w:rsidRPr="00B4632A" w:rsidDel="00844340">
          <w:rPr>
            <w:rFonts w:ascii="Calibri" w:eastAsia="Times New Roman" w:hAnsi="Calibri" w:cs="Calibri"/>
            <w:lang w:eastAsia="hu-HU"/>
          </w:rPr>
          <w:delText xml:space="preserve"> Mindennek a jogi hátteréről </w:delText>
        </w:r>
        <w:r w:rsidR="003F03D3" w:rsidRPr="00B4632A" w:rsidDel="00844340">
          <w:rPr>
            <w:rFonts w:ascii="Calibri" w:hAnsi="Calibri" w:cs="Calibri"/>
          </w:rPr>
          <w:fldChar w:fldCharType="begin"/>
        </w:r>
        <w:r w:rsidR="003F03D3" w:rsidRPr="00B4632A" w:rsidDel="00844340">
          <w:rPr>
            <w:rFonts w:ascii="Calibri" w:hAnsi="Calibri" w:cs="Calibri"/>
          </w:rPr>
          <w:delInstrText xml:space="preserve"> HYPERLINK "https://covid-19.hbs.hu/miert-nincsenek-a-piacon-otthoni-hasznalatra-is-alkalmas-covid-19-tesztek" </w:delInstrText>
        </w:r>
        <w:r w:rsidR="003F03D3" w:rsidRPr="00B4632A" w:rsidDel="00844340">
          <w:rPr>
            <w:rFonts w:ascii="Calibri" w:hAnsi="Calibri" w:cs="Calibri"/>
          </w:rPr>
          <w:fldChar w:fldCharType="separate"/>
        </w:r>
        <w:r w:rsidRPr="00B4632A" w:rsidDel="00844340">
          <w:rPr>
            <w:rFonts w:ascii="Calibri" w:eastAsia="Times New Roman" w:hAnsi="Calibri" w:cs="Calibri"/>
            <w:b/>
            <w:bCs/>
            <w:u w:val="single"/>
            <w:lang w:eastAsia="hu-HU"/>
          </w:rPr>
          <w:delText>itt lehet bővebben olvasni</w:delText>
        </w:r>
        <w:r w:rsidR="003F03D3" w:rsidRPr="00B4632A" w:rsidDel="00844340">
          <w:rPr>
            <w:rFonts w:ascii="Calibri" w:eastAsia="Times New Roman" w:hAnsi="Calibri" w:cs="Calibri"/>
            <w:b/>
            <w:bCs/>
            <w:u w:val="single"/>
            <w:lang w:eastAsia="hu-HU"/>
          </w:rPr>
          <w:fldChar w:fldCharType="end"/>
        </w:r>
        <w:r w:rsidRPr="00B4632A" w:rsidDel="00844340">
          <w:rPr>
            <w:rFonts w:ascii="Calibri" w:eastAsia="Times New Roman" w:hAnsi="Calibri" w:cs="Calibri"/>
            <w:lang w:eastAsia="hu-HU"/>
          </w:rPr>
          <w:delText>.</w:delText>
        </w:r>
      </w:del>
    </w:p>
    <w:p w14:paraId="7016E6D0" w14:textId="7F89484A" w:rsidR="00A23B97" w:rsidRPr="00B4632A" w:rsidRDefault="00844340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ins w:id="23" w:author="Kéri András" w:date="2021-07-02T11:41:00Z">
        <w:r>
          <w:rPr>
            <w:rFonts w:ascii="Calibri" w:eastAsia="Times New Roman" w:hAnsi="Calibri" w:cs="Calibri"/>
            <w:lang w:eastAsia="hu-HU"/>
          </w:rPr>
          <w:lastRenderedPageBreak/>
          <w:t xml:space="preserve">Az utóbbi időben megjelentek </w:t>
        </w:r>
      </w:ins>
      <w:del w:id="24" w:author="Kéri András" w:date="2021-07-02T11:41:00Z">
        <w:r w:rsidR="00D43587" w:rsidRPr="00B4632A" w:rsidDel="00844340">
          <w:rPr>
            <w:rFonts w:ascii="Calibri" w:eastAsia="Times New Roman" w:hAnsi="Calibri" w:cs="Calibri"/>
            <w:lang w:eastAsia="hu-HU"/>
          </w:rPr>
          <w:delText xml:space="preserve">Megjelentek már </w:delText>
        </w:r>
      </w:del>
      <w:r w:rsidR="00D43587" w:rsidRPr="00B4632A">
        <w:rPr>
          <w:rFonts w:ascii="Calibri" w:eastAsia="Times New Roman" w:hAnsi="Calibri" w:cs="Calibri"/>
          <w:lang w:eastAsia="hu-HU"/>
        </w:rPr>
        <w:t xml:space="preserve">a piacon olyan gyorstesztek is, amelyeket laikusok is használhatnak. </w:t>
      </w:r>
      <w:r w:rsidR="000E08DC" w:rsidRPr="00B4632A">
        <w:rPr>
          <w:rFonts w:ascii="Calibri" w:eastAsia="Times New Roman" w:hAnsi="Calibri" w:cs="Calibri"/>
          <w:lang w:eastAsia="hu-HU"/>
        </w:rPr>
        <w:t xml:space="preserve">Ezek alkalmazásánál – azon túl, hogy </w:t>
      </w:r>
      <w:r w:rsidR="000E08DC" w:rsidRPr="00844340">
        <w:rPr>
          <w:rFonts w:ascii="Calibri" w:eastAsia="Times New Roman" w:hAnsi="Calibri" w:cs="Calibri"/>
          <w:b/>
          <w:bCs/>
          <w:lang w:eastAsia="hu-HU"/>
          <w:rPrChange w:id="25" w:author="Kéri András" w:date="2021-07-02T11:41:00Z">
            <w:rPr>
              <w:rFonts w:ascii="Calibri" w:eastAsia="Times New Roman" w:hAnsi="Calibri" w:cs="Calibri"/>
              <w:lang w:eastAsia="hu-HU"/>
            </w:rPr>
          </w:rPrChange>
        </w:rPr>
        <w:t>lényegesen drágább termékekről van szó</w:t>
      </w:r>
      <w:r w:rsidR="000E08DC" w:rsidRPr="00B4632A">
        <w:rPr>
          <w:rFonts w:ascii="Calibri" w:eastAsia="Times New Roman" w:hAnsi="Calibri" w:cs="Calibri"/>
          <w:lang w:eastAsia="hu-HU"/>
        </w:rPr>
        <w:t xml:space="preserve"> – érdemes néhány dolgot szem előtt tartani. </w:t>
      </w:r>
    </w:p>
    <w:p w14:paraId="39A1A4DC" w14:textId="78157F1F" w:rsidR="00A23B97" w:rsidRPr="00B4632A" w:rsidRDefault="000E08DC" w:rsidP="00A23B97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Annak ellenére, hogy egy tesztet bárki használhat, az elvégzése némi </w:t>
      </w:r>
      <w:r w:rsidRPr="00844340">
        <w:rPr>
          <w:rFonts w:ascii="Calibri" w:eastAsia="Times New Roman" w:hAnsi="Calibri" w:cs="Calibri"/>
          <w:b/>
          <w:bCs/>
          <w:lang w:eastAsia="hu-HU"/>
          <w:rPrChange w:id="26" w:author="Kéri András" w:date="2021-07-02T11:41:00Z">
            <w:rPr>
              <w:rFonts w:ascii="Calibri" w:eastAsia="Times New Roman" w:hAnsi="Calibri" w:cs="Calibri"/>
              <w:lang w:eastAsia="hu-HU"/>
            </w:rPr>
          </w:rPrChange>
        </w:rPr>
        <w:t>gyakorlatot igényel</w:t>
      </w:r>
      <w:r w:rsidRPr="00B4632A">
        <w:rPr>
          <w:rFonts w:ascii="Calibri" w:eastAsia="Times New Roman" w:hAnsi="Calibri" w:cs="Calibri"/>
          <w:lang w:eastAsia="hu-HU"/>
        </w:rPr>
        <w:t xml:space="preserve">. </w:t>
      </w:r>
      <w:del w:id="27" w:author="Kéri András" w:date="2021-07-02T11:42:00Z">
        <w:r w:rsidRPr="00B4632A" w:rsidDel="00844340">
          <w:rPr>
            <w:rFonts w:ascii="Calibri" w:eastAsia="Times New Roman" w:hAnsi="Calibri" w:cs="Calibri"/>
            <w:lang w:eastAsia="hu-HU"/>
          </w:rPr>
          <w:delText xml:space="preserve">Különösen igaz ez a </w:delText>
        </w:r>
        <w:r w:rsidRPr="00844340" w:rsidDel="00844340">
          <w:rPr>
            <w:rFonts w:ascii="Calibri" w:eastAsia="Times New Roman" w:hAnsi="Calibri" w:cs="Calibri"/>
            <w:b/>
            <w:bCs/>
            <w:lang w:eastAsia="hu-HU"/>
            <w:rPrChange w:id="28" w:author="Kéri András" w:date="2021-07-02T11:41:00Z">
              <w:rPr>
                <w:rFonts w:ascii="Calibri" w:eastAsia="Times New Roman" w:hAnsi="Calibri" w:cs="Calibri"/>
                <w:lang w:eastAsia="hu-HU"/>
              </w:rPr>
            </w:rPrChange>
          </w:rPr>
          <w:delText>mintavételre</w:delText>
        </w:r>
      </w:del>
      <w:ins w:id="29" w:author="Kéri András" w:date="2021-07-02T11:42:00Z">
        <w:r w:rsidR="00844340">
          <w:rPr>
            <w:rFonts w:ascii="Calibri" w:eastAsia="Times New Roman" w:hAnsi="Calibri" w:cs="Calibri"/>
            <w:lang w:eastAsia="hu-HU"/>
          </w:rPr>
          <w:t>A legkényesebb művelet maga a mintavétel</w:t>
        </w:r>
      </w:ins>
      <w:r w:rsidRPr="00B4632A">
        <w:rPr>
          <w:rFonts w:ascii="Calibri" w:eastAsia="Times New Roman" w:hAnsi="Calibri" w:cs="Calibri"/>
          <w:lang w:eastAsia="hu-HU"/>
        </w:rPr>
        <w:t xml:space="preserve">; ha ezt a felhasználó rosszul csinálja, a teszt eredménye is </w:t>
      </w:r>
      <w:r w:rsidRPr="00844340">
        <w:rPr>
          <w:rFonts w:ascii="Calibri" w:eastAsia="Times New Roman" w:hAnsi="Calibri" w:cs="Calibri"/>
          <w:b/>
          <w:bCs/>
          <w:lang w:eastAsia="hu-HU"/>
          <w:rPrChange w:id="30" w:author="Kéri András" w:date="2021-07-02T11:41:00Z">
            <w:rPr>
              <w:rFonts w:ascii="Calibri" w:eastAsia="Times New Roman" w:hAnsi="Calibri" w:cs="Calibri"/>
              <w:lang w:eastAsia="hu-HU"/>
            </w:rPr>
          </w:rPrChange>
        </w:rPr>
        <w:t>helytelen lesz</w:t>
      </w:r>
      <w:r w:rsidRPr="00B4632A">
        <w:rPr>
          <w:rFonts w:ascii="Calibri" w:eastAsia="Times New Roman" w:hAnsi="Calibri" w:cs="Calibri"/>
          <w:lang w:eastAsia="hu-HU"/>
        </w:rPr>
        <w:t xml:space="preserve">. </w:t>
      </w:r>
    </w:p>
    <w:p w14:paraId="3E5ACEA7" w14:textId="550BC552" w:rsidR="000E08DC" w:rsidRPr="00B4632A" w:rsidRDefault="000E08DC" w:rsidP="00A23B97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 teszt elvégzésekor </w:t>
      </w:r>
      <w:r w:rsidR="001D59AC" w:rsidRPr="00B4632A">
        <w:rPr>
          <w:rFonts w:ascii="Calibri" w:eastAsia="Times New Roman" w:hAnsi="Calibri" w:cs="Calibri"/>
          <w:lang w:eastAsia="hu-HU"/>
        </w:rPr>
        <w:t xml:space="preserve">figyelni kell nemcsak az alapvető higiéniára, hanem a járvánnyal kapcsolatos ajánlásokra, előírásokra is. Különösen igaz ez akkor, ha </w:t>
      </w:r>
      <w:r w:rsidR="004B1C9E" w:rsidRPr="00B4632A">
        <w:rPr>
          <w:rFonts w:ascii="Calibri" w:eastAsia="Times New Roman" w:hAnsi="Calibri" w:cs="Calibri"/>
          <w:lang w:eastAsia="hu-HU"/>
        </w:rPr>
        <w:t xml:space="preserve">valaki a tesztet egy másik személyen végzi el </w:t>
      </w:r>
      <w:r w:rsidR="00741690" w:rsidRPr="00B4632A">
        <w:rPr>
          <w:rFonts w:ascii="Calibri" w:eastAsia="Times New Roman" w:hAnsi="Calibri" w:cs="Calibri"/>
          <w:lang w:eastAsia="hu-HU"/>
        </w:rPr>
        <w:t>–</w:t>
      </w:r>
      <w:r w:rsidR="004B1C9E" w:rsidRPr="00B4632A">
        <w:rPr>
          <w:rFonts w:ascii="Calibri" w:eastAsia="Times New Roman" w:hAnsi="Calibri" w:cs="Calibri"/>
          <w:lang w:eastAsia="hu-HU"/>
        </w:rPr>
        <w:t xml:space="preserve"> </w:t>
      </w:r>
      <w:r w:rsidR="00741690" w:rsidRPr="00B4632A">
        <w:rPr>
          <w:rFonts w:ascii="Calibri" w:eastAsia="Times New Roman" w:hAnsi="Calibri" w:cs="Calibri"/>
          <w:b/>
          <w:bCs/>
          <w:lang w:eastAsia="hu-HU"/>
        </w:rPr>
        <w:t>a gondatlan használat könnyen vezethet egymás megfertőzéséhez</w:t>
      </w:r>
      <w:r w:rsidR="00741690" w:rsidRPr="00B4632A">
        <w:rPr>
          <w:rFonts w:ascii="Calibri" w:eastAsia="Times New Roman" w:hAnsi="Calibri" w:cs="Calibri"/>
          <w:lang w:eastAsia="hu-HU"/>
        </w:rPr>
        <w:t>!</w:t>
      </w:r>
    </w:p>
    <w:p w14:paraId="03D793DC" w14:textId="5DBF7C6A" w:rsidR="00A23B97" w:rsidRPr="00B4632A" w:rsidRDefault="00741690" w:rsidP="00A23B97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A</w:t>
      </w:r>
      <w:r w:rsidR="00A23B97" w:rsidRPr="00B4632A">
        <w:rPr>
          <w:rFonts w:ascii="Calibri" w:eastAsia="Times New Roman" w:hAnsi="Calibri" w:cs="Calibri"/>
          <w:lang w:eastAsia="hu-HU"/>
        </w:rPr>
        <w:t xml:space="preserve"> teszt során használt eszközök, illetve maga a minta </w:t>
      </w:r>
      <w:r w:rsidRPr="00B4632A">
        <w:rPr>
          <w:rFonts w:ascii="Calibri" w:eastAsia="Times New Roman" w:hAnsi="Calibri" w:cs="Calibri"/>
          <w:lang w:eastAsia="hu-HU"/>
        </w:rPr>
        <w:t xml:space="preserve">is </w:t>
      </w:r>
      <w:r w:rsidR="00A23B97" w:rsidRPr="00B4632A">
        <w:rPr>
          <w:rFonts w:ascii="Calibri" w:eastAsia="Times New Roman" w:hAnsi="Calibri" w:cs="Calibri"/>
          <w:lang w:eastAsia="hu-HU"/>
        </w:rPr>
        <w:t xml:space="preserve">biológiai szempontból véve </w:t>
      </w:r>
      <w:r w:rsidR="00A23B97" w:rsidRPr="00B4632A">
        <w:rPr>
          <w:rFonts w:ascii="Calibri" w:eastAsia="Times New Roman" w:hAnsi="Calibri" w:cs="Calibri"/>
          <w:b/>
          <w:bCs/>
          <w:lang w:eastAsia="hu-HU"/>
        </w:rPr>
        <w:t>veszélyes hulladéknak minősül</w:t>
      </w:r>
      <w:r w:rsidR="00DF1A41" w:rsidRPr="00B4632A">
        <w:rPr>
          <w:rFonts w:ascii="Calibri" w:eastAsia="Times New Roman" w:hAnsi="Calibri" w:cs="Calibri"/>
          <w:b/>
          <w:bCs/>
          <w:lang w:eastAsia="hu-HU"/>
        </w:rPr>
        <w:t>nek</w:t>
      </w:r>
      <w:r w:rsidR="00A23B97" w:rsidRPr="00B4632A">
        <w:rPr>
          <w:rFonts w:ascii="Calibri" w:eastAsia="Times New Roman" w:hAnsi="Calibri" w:cs="Calibri"/>
          <w:lang w:eastAsia="hu-HU"/>
        </w:rPr>
        <w:t>.</w:t>
      </w:r>
      <w:r w:rsidR="0040252B" w:rsidRPr="00B4632A">
        <w:rPr>
          <w:rFonts w:ascii="Calibri" w:eastAsia="Times New Roman" w:hAnsi="Calibri" w:cs="Calibri"/>
          <w:lang w:eastAsia="hu-HU"/>
        </w:rPr>
        <w:t xml:space="preserve"> A fertőzött személytől levett orrgarat-, vagy szájgarat-nyálkahártya minta maga is tartalmazza a vírust, ezért </w:t>
      </w:r>
      <w:r w:rsidR="0040252B" w:rsidRPr="00B4632A">
        <w:rPr>
          <w:rFonts w:ascii="Calibri" w:eastAsia="Times New Roman" w:hAnsi="Calibri" w:cs="Calibri"/>
          <w:b/>
          <w:bCs/>
          <w:lang w:eastAsia="hu-HU"/>
        </w:rPr>
        <w:t>a fertőzés lehetséges forrásának tekinthető</w:t>
      </w:r>
      <w:r w:rsidR="00E82DB3" w:rsidRPr="00B4632A">
        <w:rPr>
          <w:rFonts w:ascii="Calibri" w:eastAsia="Times New Roman" w:hAnsi="Calibri" w:cs="Calibri"/>
          <w:lang w:eastAsia="hu-HU"/>
        </w:rPr>
        <w:t>!</w:t>
      </w:r>
      <w:r w:rsidR="0040252B" w:rsidRPr="00B4632A">
        <w:rPr>
          <w:rFonts w:ascii="Calibri" w:eastAsia="Times New Roman" w:hAnsi="Calibri" w:cs="Calibri"/>
          <w:lang w:eastAsia="hu-HU"/>
        </w:rPr>
        <w:t xml:space="preserve"> Mivel a SARS-CoV-2 nem vér</w:t>
      </w:r>
      <w:r w:rsidR="00DF1A41" w:rsidRPr="00B4632A">
        <w:rPr>
          <w:rFonts w:ascii="Calibri" w:eastAsia="Times New Roman" w:hAnsi="Calibri" w:cs="Calibri"/>
          <w:lang w:eastAsia="hu-HU"/>
        </w:rPr>
        <w:t xml:space="preserve">rel </w:t>
      </w:r>
      <w:r w:rsidR="0040252B" w:rsidRPr="00B4632A">
        <w:rPr>
          <w:rFonts w:ascii="Calibri" w:eastAsia="Times New Roman" w:hAnsi="Calibri" w:cs="Calibri"/>
          <w:lang w:eastAsia="hu-HU"/>
        </w:rPr>
        <w:t>terjed,</w:t>
      </w:r>
      <w:r w:rsidR="00301201" w:rsidRPr="00B4632A">
        <w:rPr>
          <w:rFonts w:ascii="Calibri" w:eastAsia="Times New Roman" w:hAnsi="Calibri" w:cs="Calibri"/>
          <w:lang w:eastAsia="hu-HU"/>
        </w:rPr>
        <w:t xml:space="preserve"> </w:t>
      </w:r>
      <w:r w:rsidR="00DF1A41" w:rsidRPr="00B4632A">
        <w:rPr>
          <w:rFonts w:ascii="Calibri" w:eastAsia="Times New Roman" w:hAnsi="Calibri" w:cs="Calibri"/>
          <w:lang w:eastAsia="hu-HU"/>
        </w:rPr>
        <w:t>az ilyen mintától a COVID-19-et nem lehet elkapni – ugyanez azonban nem mondható el számos más, vérrel (is) terjedő fertőző betegségről</w:t>
      </w:r>
      <w:r w:rsidR="00E82DB3" w:rsidRPr="00B4632A">
        <w:rPr>
          <w:rFonts w:ascii="Calibri" w:eastAsia="Times New Roman" w:hAnsi="Calibri" w:cs="Calibri"/>
          <w:lang w:eastAsia="hu-HU"/>
        </w:rPr>
        <w:t>.</w:t>
      </w:r>
    </w:p>
    <w:p w14:paraId="00501BC5" w14:textId="77777777" w:rsidR="00A23B97" w:rsidRPr="00B4632A" w:rsidRDefault="003F03D3" w:rsidP="00A23B97">
      <w:pPr>
        <w:spacing w:after="0" w:line="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pict w14:anchorId="0911AF0C">
          <v:rect id="_x0000_i1026" style="width:832.5pt;height:0" o:hrpct="0" o:hralign="center" o:hrstd="t" o:hr="t" fillcolor="#a0a0a0" stroked="f"/>
        </w:pict>
      </w:r>
    </w:p>
    <w:p w14:paraId="483ACE65" w14:textId="7E5FE812" w:rsidR="00A23B97" w:rsidRPr="00B4632A" w:rsidRDefault="00A23B97" w:rsidP="00A23B97">
      <w:pPr>
        <w:spacing w:after="0" w:line="0" w:lineRule="auto"/>
        <w:rPr>
          <w:rFonts w:ascii="Calibri" w:eastAsia="Times New Roman" w:hAnsi="Calibri" w:cs="Calibri"/>
          <w:lang w:eastAsia="hu-HU"/>
        </w:rPr>
      </w:pPr>
    </w:p>
    <w:p w14:paraId="130CDA07" w14:textId="04DBA4A0" w:rsidR="00A23B97" w:rsidRPr="00515223" w:rsidRDefault="00A23B97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lang w:eastAsia="hu-HU"/>
          <w:rPrChange w:id="31" w:author="Kéri András" w:date="2021-07-02T11:42:00Z">
            <w:rPr>
              <w:rFonts w:ascii="Calibri" w:eastAsia="Times New Roman" w:hAnsi="Calibri" w:cs="Calibri"/>
              <w:lang w:eastAsia="hu-HU"/>
            </w:rPr>
          </w:rPrChange>
        </w:rPr>
      </w:pPr>
      <w:del w:id="32" w:author="Kéri András" w:date="2021-07-02T11:42:00Z">
        <w:r w:rsidRPr="00515223" w:rsidDel="00515223">
          <w:rPr>
            <w:rFonts w:ascii="Calibri" w:eastAsia="Times New Roman" w:hAnsi="Calibri" w:cs="Calibri"/>
            <w:b/>
            <w:bCs/>
            <w:lang w:eastAsia="hu-HU"/>
            <w:rPrChange w:id="33" w:author="Kéri András" w:date="2021-07-02T11:42:00Z">
              <w:rPr>
                <w:rFonts w:ascii="Calibri" w:eastAsia="Times New Roman" w:hAnsi="Calibri" w:cs="Calibri"/>
                <w:lang w:eastAsia="hu-HU"/>
              </w:rPr>
            </w:rPrChange>
          </w:rPr>
          <w:delText xml:space="preserve">Sok helyen olvasni, hogy </w:delText>
        </w:r>
      </w:del>
      <w:ins w:id="34" w:author="Kéri András" w:date="2021-07-02T11:42:00Z">
        <w:r w:rsidR="00515223">
          <w:rPr>
            <w:rFonts w:ascii="Calibri" w:eastAsia="Times New Roman" w:hAnsi="Calibri" w:cs="Calibri"/>
            <w:b/>
            <w:bCs/>
            <w:lang w:eastAsia="hu-HU"/>
          </w:rPr>
          <w:t xml:space="preserve">Azt hallottam, </w:t>
        </w:r>
      </w:ins>
      <w:r w:rsidRPr="00515223">
        <w:rPr>
          <w:rFonts w:ascii="Calibri" w:eastAsia="Times New Roman" w:hAnsi="Calibri" w:cs="Calibri"/>
          <w:b/>
          <w:bCs/>
          <w:lang w:eastAsia="hu-HU"/>
          <w:rPrChange w:id="35" w:author="Kéri András" w:date="2021-07-02T11:42:00Z">
            <w:rPr>
              <w:rFonts w:ascii="Calibri" w:eastAsia="Times New Roman" w:hAnsi="Calibri" w:cs="Calibri"/>
              <w:lang w:eastAsia="hu-HU"/>
            </w:rPr>
          </w:rPrChange>
        </w:rPr>
        <w:t xml:space="preserve">a </w:t>
      </w:r>
      <w:r w:rsidR="00D70060" w:rsidRPr="00515223">
        <w:rPr>
          <w:rFonts w:ascii="Calibri" w:eastAsia="Times New Roman" w:hAnsi="Calibri" w:cs="Calibri"/>
          <w:b/>
          <w:bCs/>
          <w:lang w:eastAsia="hu-HU"/>
          <w:rPrChange w:id="36" w:author="Kéri András" w:date="2021-07-02T11:42:00Z">
            <w:rPr>
              <w:rFonts w:ascii="Calibri" w:eastAsia="Times New Roman" w:hAnsi="Calibri" w:cs="Calibri"/>
              <w:lang w:eastAsia="hu-HU"/>
            </w:rPr>
          </w:rPrChange>
        </w:rPr>
        <w:t>gyors</w:t>
      </w:r>
      <w:r w:rsidRPr="00515223">
        <w:rPr>
          <w:rFonts w:ascii="Calibri" w:eastAsia="Times New Roman" w:hAnsi="Calibri" w:cs="Calibri"/>
          <w:b/>
          <w:bCs/>
          <w:lang w:eastAsia="hu-HU"/>
          <w:rPrChange w:id="37" w:author="Kéri András" w:date="2021-07-02T11:42:00Z">
            <w:rPr>
              <w:rFonts w:ascii="Calibri" w:eastAsia="Times New Roman" w:hAnsi="Calibri" w:cs="Calibri"/>
              <w:lang w:eastAsia="hu-HU"/>
            </w:rPr>
          </w:rPrChange>
        </w:rPr>
        <w:t xml:space="preserve">tesztek </w:t>
      </w:r>
      <w:del w:id="38" w:author="Kéri András" w:date="2021-07-02T11:42:00Z">
        <w:r w:rsidRPr="00515223" w:rsidDel="00515223">
          <w:rPr>
            <w:rFonts w:ascii="Calibri" w:eastAsia="Times New Roman" w:hAnsi="Calibri" w:cs="Calibri"/>
            <w:b/>
            <w:bCs/>
            <w:lang w:eastAsia="hu-HU"/>
            <w:rPrChange w:id="39" w:author="Kéri András" w:date="2021-07-02T11:42:00Z">
              <w:rPr>
                <w:rFonts w:ascii="Calibri" w:eastAsia="Times New Roman" w:hAnsi="Calibri" w:cs="Calibri"/>
                <w:lang w:eastAsia="hu-HU"/>
              </w:rPr>
            </w:rPrChange>
          </w:rPr>
          <w:delText xml:space="preserve">teljesen </w:delText>
        </w:r>
      </w:del>
      <w:r w:rsidRPr="00515223">
        <w:rPr>
          <w:rFonts w:ascii="Calibri" w:eastAsia="Times New Roman" w:hAnsi="Calibri" w:cs="Calibri"/>
          <w:b/>
          <w:bCs/>
          <w:lang w:eastAsia="hu-HU"/>
          <w:rPrChange w:id="40" w:author="Kéri András" w:date="2021-07-02T11:42:00Z">
            <w:rPr>
              <w:rFonts w:ascii="Calibri" w:eastAsia="Times New Roman" w:hAnsi="Calibri" w:cs="Calibri"/>
              <w:lang w:eastAsia="hu-HU"/>
            </w:rPr>
          </w:rPrChange>
        </w:rPr>
        <w:t>megbízhatatlanok. Miért mondják ezt?</w:t>
      </w:r>
    </w:p>
    <w:p w14:paraId="6F14F025" w14:textId="3F0B5354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Sajnos, ahogy az új koronavírussal kapcsolatos pánikkeltő írások, a veszélyt lekicsinylő vélemények, úgy a tévhitek, a féligazságok, és az eredeti környezetükből kiragadott információk is nagyon gyorsan terjednek az interneten. </w:t>
      </w:r>
      <w:r w:rsidR="005A58C1" w:rsidRPr="00B4632A">
        <w:rPr>
          <w:rFonts w:ascii="Calibri" w:eastAsia="Times New Roman" w:hAnsi="Calibri" w:cs="Calibri"/>
          <w:lang w:eastAsia="hu-HU"/>
        </w:rPr>
        <w:t>Előfordult már az is</w:t>
      </w:r>
      <w:r w:rsidRPr="00B4632A">
        <w:rPr>
          <w:rFonts w:ascii="Calibri" w:eastAsia="Times New Roman" w:hAnsi="Calibri" w:cs="Calibri"/>
          <w:lang w:eastAsia="hu-HU"/>
        </w:rPr>
        <w:t>, hogy a teszteket nem szakszerű módon használták, vagy magának a tesztnek a minősége nem volt megfelelő.</w:t>
      </w:r>
    </w:p>
    <w:p w14:paraId="114D9EB9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Érdemes tisztázni a leggyakrabban félreértett információkat.</w:t>
      </w:r>
    </w:p>
    <w:p w14:paraId="69CEEC9B" w14:textId="5AF9BCA4" w:rsidR="00A23B97" w:rsidRPr="00B4632A" w:rsidRDefault="00A23B97" w:rsidP="00A23B97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t xml:space="preserve">A </w:t>
      </w:r>
      <w:r w:rsidR="00D17ADD" w:rsidRPr="00B4632A">
        <w:rPr>
          <w:rFonts w:ascii="Calibri" w:eastAsia="Times New Roman" w:hAnsi="Calibri" w:cs="Calibri"/>
          <w:b/>
          <w:bCs/>
          <w:lang w:eastAsia="hu-HU"/>
        </w:rPr>
        <w:t>gyors</w:t>
      </w:r>
      <w:r w:rsidRPr="00B4632A">
        <w:rPr>
          <w:rFonts w:ascii="Calibri" w:eastAsia="Times New Roman" w:hAnsi="Calibri" w:cs="Calibri"/>
          <w:b/>
          <w:bCs/>
          <w:lang w:eastAsia="hu-HU"/>
        </w:rPr>
        <w:t>tesztek sokszor akkor is negatív eredményt adnak, ha valaki fertőzött, ezért hamis biztonságérzetet nyújtanak.</w:t>
      </w:r>
    </w:p>
    <w:p w14:paraId="28A0B512" w14:textId="77777777" w:rsidR="00AC38A4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A negatív teszteredmény valóban nem garantálja a fertőzésmentességet – ahogy azt az eredmények értelmezésével kapcsolatban is kiemeltük.</w:t>
      </w:r>
    </w:p>
    <w:p w14:paraId="417F4972" w14:textId="13BD7936" w:rsidR="00A23B97" w:rsidRPr="00B4632A" w:rsidRDefault="00D17ADD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Az antigén tesztek a tünetek megjelenését követő első héten a legmegbízhatóbbak, a gyorstesztek általában a második héttől kezdve mutatják ki nagy biztonsággal az ellenanyagokat.</w:t>
      </w:r>
      <w:r w:rsidR="00AC38A4" w:rsidRPr="00B4632A">
        <w:rPr>
          <w:rFonts w:ascii="Calibri" w:eastAsia="Times New Roman" w:hAnsi="Calibri" w:cs="Calibri"/>
          <w:lang w:eastAsia="hu-HU"/>
        </w:rPr>
        <w:t xml:space="preserve"> Éppen ezért, ha a fertőzöttség kockázata jelentős, érdemes a tesztet – az eltelt idő és a lehetőségek függvényében – még negatív eredmény esetén is megismételni, illetve a másik gyorsteszttel vagy PCR teszttel leellenőrizni. </w:t>
      </w:r>
      <w:r w:rsidR="00390A36" w:rsidRPr="00B4632A">
        <w:rPr>
          <w:rFonts w:ascii="Calibri" w:eastAsia="Times New Roman" w:hAnsi="Calibri" w:cs="Calibri"/>
          <w:lang w:eastAsia="hu-HU"/>
        </w:rPr>
        <w:t>Sosem szabad azonban elfelejteni, hogy a</w:t>
      </w:r>
      <w:r w:rsidR="00A23B97" w:rsidRPr="00B4632A">
        <w:rPr>
          <w:rFonts w:ascii="Calibri" w:eastAsia="Times New Roman" w:hAnsi="Calibri" w:cs="Calibri"/>
          <w:lang w:eastAsia="hu-HU"/>
        </w:rPr>
        <w:t>z észszerű óvintézkedéseket negatív teszteredmény esetében is mindenképpen be kell tartani</w:t>
      </w:r>
      <w:r w:rsidR="00390A36" w:rsidRPr="00B4632A">
        <w:rPr>
          <w:rFonts w:ascii="Calibri" w:eastAsia="Times New Roman" w:hAnsi="Calibri" w:cs="Calibri"/>
          <w:lang w:eastAsia="hu-HU"/>
        </w:rPr>
        <w:t>, illetve, ha a tünetek azt indokolttá teszik, az elsődleges feladat a beteg megfelelő orvosi ellátásban való részesítése.</w:t>
      </w:r>
    </w:p>
    <w:p w14:paraId="43B5CE3E" w14:textId="59D53F44" w:rsidR="00A23B97" w:rsidRPr="00B4632A" w:rsidRDefault="00A23B97" w:rsidP="00A23B97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t xml:space="preserve">A tesztet csak akkor érdemes elvégeztetni, ha valaki lázas, illetve </w:t>
      </w:r>
      <w:ins w:id="41" w:author="Kéri András" w:date="2021-07-02T11:44:00Z">
        <w:r w:rsidR="00515223">
          <w:rPr>
            <w:rFonts w:ascii="Calibri" w:eastAsia="Times New Roman" w:hAnsi="Calibri" w:cs="Calibri"/>
            <w:b/>
            <w:bCs/>
            <w:lang w:eastAsia="hu-HU"/>
          </w:rPr>
          <w:t xml:space="preserve">más COVID-19 fertőzésre utaló </w:t>
        </w:r>
      </w:ins>
      <w:del w:id="42" w:author="Kéri András" w:date="2021-07-02T11:44:00Z">
        <w:r w:rsidRPr="00B4632A" w:rsidDel="00515223">
          <w:rPr>
            <w:rFonts w:ascii="Calibri" w:eastAsia="Times New Roman" w:hAnsi="Calibri" w:cs="Calibri"/>
            <w:b/>
            <w:bCs/>
            <w:lang w:eastAsia="hu-HU"/>
          </w:rPr>
          <w:delText xml:space="preserve">influenzaszerű </w:delText>
        </w:r>
      </w:del>
      <w:r w:rsidRPr="00B4632A">
        <w:rPr>
          <w:rFonts w:ascii="Calibri" w:eastAsia="Times New Roman" w:hAnsi="Calibri" w:cs="Calibri"/>
          <w:b/>
          <w:bCs/>
          <w:lang w:eastAsia="hu-HU"/>
        </w:rPr>
        <w:t>tünetei vannak.</w:t>
      </w:r>
    </w:p>
    <w:p w14:paraId="30B5F2A5" w14:textId="66073F9F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Nem így van. A részletes</w:t>
      </w:r>
      <w:r w:rsidR="001A3E5E" w:rsidRPr="00B4632A">
        <w:rPr>
          <w:rFonts w:ascii="Calibri" w:eastAsia="Times New Roman" w:hAnsi="Calibri" w:cs="Calibri"/>
          <w:lang w:eastAsia="hu-HU"/>
        </w:rPr>
        <w:t xml:space="preserve"> ajánlásokat az antigén gyorsteszt, illetve az ellenanyag gyorsteszt megfelelő szakaszai tartalmazzák.</w:t>
      </w:r>
    </w:p>
    <w:p w14:paraId="4F2A80C7" w14:textId="4A3BF36E" w:rsidR="00A23B97" w:rsidRPr="00B4632A" w:rsidRDefault="00A23B97" w:rsidP="00A23B97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t>A</w:t>
      </w:r>
      <w:r w:rsidR="001A3E5E" w:rsidRPr="00B4632A">
        <w:rPr>
          <w:rFonts w:ascii="Calibri" w:eastAsia="Times New Roman" w:hAnsi="Calibri" w:cs="Calibri"/>
          <w:b/>
          <w:bCs/>
          <w:lang w:eastAsia="hu-HU"/>
        </w:rPr>
        <w:t xml:space="preserve">z ellenanyag </w:t>
      </w:r>
      <w:r w:rsidRPr="00B4632A">
        <w:rPr>
          <w:rFonts w:ascii="Calibri" w:eastAsia="Times New Roman" w:hAnsi="Calibri" w:cs="Calibri"/>
          <w:b/>
          <w:bCs/>
          <w:lang w:eastAsia="hu-HU"/>
        </w:rPr>
        <w:t>teszt csak akkor mutatja ki a vírusfertőzést, amikor az már elmúlt.</w:t>
      </w:r>
    </w:p>
    <w:p w14:paraId="33F43031" w14:textId="3AD3F9AF" w:rsidR="007F1940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Nem így van.</w:t>
      </w:r>
      <w:r w:rsidR="00D74FF9" w:rsidRPr="00B4632A">
        <w:rPr>
          <w:rFonts w:ascii="Calibri" w:eastAsia="Times New Roman" w:hAnsi="Calibri" w:cs="Calibri"/>
          <w:lang w:eastAsia="hu-HU"/>
        </w:rPr>
        <w:t xml:space="preserve"> A tünetek megjelenését követő második héttől kezdve e tesztek már kellőképpen </w:t>
      </w:r>
      <w:r w:rsidR="007F1940" w:rsidRPr="00B4632A">
        <w:rPr>
          <w:rFonts w:ascii="Calibri" w:eastAsia="Times New Roman" w:hAnsi="Calibri" w:cs="Calibri"/>
          <w:lang w:eastAsia="hu-HU"/>
        </w:rPr>
        <w:t>érzékenyek</w:t>
      </w:r>
      <w:r w:rsidR="00BA244E" w:rsidRPr="00B4632A">
        <w:rPr>
          <w:rFonts w:ascii="Calibri" w:eastAsia="Times New Roman" w:hAnsi="Calibri" w:cs="Calibri"/>
          <w:lang w:eastAsia="hu-HU"/>
        </w:rPr>
        <w:t xml:space="preserve"> a COVID-19 azonosításához</w:t>
      </w:r>
      <w:r w:rsidR="00D74FF9" w:rsidRPr="00B4632A">
        <w:rPr>
          <w:rFonts w:ascii="Calibri" w:eastAsia="Times New Roman" w:hAnsi="Calibri" w:cs="Calibri"/>
          <w:lang w:eastAsia="hu-HU"/>
        </w:rPr>
        <w:t xml:space="preserve">. A fertőzés késői </w:t>
      </w:r>
      <w:r w:rsidR="007F1940" w:rsidRPr="00B4632A">
        <w:rPr>
          <w:rFonts w:ascii="Calibri" w:eastAsia="Times New Roman" w:hAnsi="Calibri" w:cs="Calibri"/>
          <w:lang w:eastAsia="hu-HU"/>
        </w:rPr>
        <w:t>–</w:t>
      </w:r>
      <w:r w:rsidR="00D74FF9" w:rsidRPr="00B4632A">
        <w:rPr>
          <w:rFonts w:ascii="Calibri" w:eastAsia="Times New Roman" w:hAnsi="Calibri" w:cs="Calibri"/>
          <w:lang w:eastAsia="hu-HU"/>
        </w:rPr>
        <w:t xml:space="preserve"> </w:t>
      </w:r>
      <w:r w:rsidR="007F1940" w:rsidRPr="00B4632A">
        <w:rPr>
          <w:rFonts w:ascii="Calibri" w:eastAsia="Times New Roman" w:hAnsi="Calibri" w:cs="Calibri"/>
          <w:lang w:eastAsia="hu-HU"/>
        </w:rPr>
        <w:t xml:space="preserve">annak elmúltát megelőző – szakaszában pedig még a PCR teszteknél is nagyobb a megbízhatóságuk. </w:t>
      </w:r>
    </w:p>
    <w:p w14:paraId="36B79797" w14:textId="76530B35" w:rsidR="00672B52" w:rsidRPr="00B4632A" w:rsidRDefault="00672B52" w:rsidP="00672B5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lastRenderedPageBreak/>
        <w:t xml:space="preserve">Az antigén </w:t>
      </w:r>
      <w:r w:rsidR="00EB232A" w:rsidRPr="00B4632A">
        <w:rPr>
          <w:rFonts w:ascii="Calibri" w:eastAsia="Times New Roman" w:hAnsi="Calibri" w:cs="Calibri"/>
          <w:b/>
          <w:bCs/>
          <w:lang w:eastAsia="hu-HU"/>
        </w:rPr>
        <w:t>gyors</w:t>
      </w:r>
      <w:r w:rsidRPr="00B4632A">
        <w:rPr>
          <w:rFonts w:ascii="Calibri" w:eastAsia="Times New Roman" w:hAnsi="Calibri" w:cs="Calibri"/>
          <w:b/>
          <w:bCs/>
          <w:lang w:eastAsia="hu-HU"/>
        </w:rPr>
        <w:t>teszt olyan alacsony megbízhatóságú, hogy nem is érdemes használni.</w:t>
      </w:r>
    </w:p>
    <w:p w14:paraId="5353101E" w14:textId="3CB74A83" w:rsidR="00B6765A" w:rsidRDefault="00E34E04" w:rsidP="001A3E5E">
      <w:pPr>
        <w:spacing w:after="100" w:afterAutospacing="1" w:line="240" w:lineRule="auto"/>
        <w:rPr>
          <w:ins w:id="43" w:author="Kéri András" w:date="2021-07-02T11:44:00Z"/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E teszteket később kezdték el alkalmazni a COVID-19 fertőzés azonosítására, mint az ellenanyag, illetve a PCR teszteket, ezért a legelső változatok valóban kevéssé voltak megbízhatóak. Ma már azonban más a helyzet: vannak olyan antigén tesztek, amelyek közel olyan megbízhatóak, mint a PCR teszt. </w:t>
      </w:r>
    </w:p>
    <w:p w14:paraId="5D8E49F1" w14:textId="3F30EF24" w:rsidR="00672B52" w:rsidRPr="00B4632A" w:rsidRDefault="00EB232A" w:rsidP="001A3E5E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Fontos különbség azonban, hogy az antigén gyorsteszt a fertőzés első szakaszában ad megbízható információt</w:t>
      </w:r>
      <w:r w:rsidR="00043627" w:rsidRPr="00B4632A">
        <w:rPr>
          <w:rFonts w:ascii="Calibri" w:eastAsia="Times New Roman" w:hAnsi="Calibri" w:cs="Calibri"/>
          <w:lang w:eastAsia="hu-HU"/>
        </w:rPr>
        <w:t>, később már nem mutatja ki a vírust.</w:t>
      </w:r>
    </w:p>
    <w:p w14:paraId="240A789E" w14:textId="2B144210" w:rsidR="00A23B97" w:rsidRPr="00B4632A" w:rsidRDefault="00A23B97" w:rsidP="00A23B97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t xml:space="preserve">A </w:t>
      </w:r>
      <w:r w:rsidR="00043627" w:rsidRPr="00B4632A">
        <w:rPr>
          <w:rFonts w:ascii="Calibri" w:eastAsia="Times New Roman" w:hAnsi="Calibri" w:cs="Calibri"/>
          <w:b/>
          <w:bCs/>
          <w:lang w:eastAsia="hu-HU"/>
        </w:rPr>
        <w:t xml:space="preserve">gyorstesztek </w:t>
      </w:r>
      <w:r w:rsidRPr="00B4632A">
        <w:rPr>
          <w:rFonts w:ascii="Calibri" w:eastAsia="Times New Roman" w:hAnsi="Calibri" w:cs="Calibri"/>
          <w:b/>
          <w:bCs/>
          <w:lang w:eastAsia="hu-HU"/>
        </w:rPr>
        <w:t>sem szűrésre, sem sürgős esetekben nem alkalmazható</w:t>
      </w:r>
      <w:r w:rsidR="00043627" w:rsidRPr="00B4632A">
        <w:rPr>
          <w:rFonts w:ascii="Calibri" w:eastAsia="Times New Roman" w:hAnsi="Calibri" w:cs="Calibri"/>
          <w:b/>
          <w:bCs/>
          <w:lang w:eastAsia="hu-HU"/>
        </w:rPr>
        <w:t>ak</w:t>
      </w:r>
      <w:r w:rsidRPr="00B4632A">
        <w:rPr>
          <w:rFonts w:ascii="Calibri" w:eastAsia="Times New Roman" w:hAnsi="Calibri" w:cs="Calibri"/>
          <w:b/>
          <w:bCs/>
          <w:lang w:eastAsia="hu-HU"/>
        </w:rPr>
        <w:t>.</w:t>
      </w:r>
    </w:p>
    <w:p w14:paraId="33FA0366" w14:textId="0ABDC5A6" w:rsidR="00043627" w:rsidRPr="00B4632A" w:rsidRDefault="0004362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Az antigén </w:t>
      </w:r>
      <w:r w:rsidR="0079723B" w:rsidRPr="00B4632A">
        <w:rPr>
          <w:rFonts w:ascii="Calibri" w:eastAsia="Times New Roman" w:hAnsi="Calibri" w:cs="Calibri"/>
          <w:lang w:eastAsia="hu-HU"/>
        </w:rPr>
        <w:t>gyors</w:t>
      </w:r>
      <w:r w:rsidRPr="00B4632A">
        <w:rPr>
          <w:rFonts w:ascii="Calibri" w:eastAsia="Times New Roman" w:hAnsi="Calibri" w:cs="Calibri"/>
          <w:lang w:eastAsia="hu-HU"/>
        </w:rPr>
        <w:t xml:space="preserve">tesztek egyik legfontosabb előnye, hogy </w:t>
      </w:r>
      <w:r w:rsidR="002A1C88" w:rsidRPr="00B4632A">
        <w:rPr>
          <w:rFonts w:ascii="Calibri" w:eastAsia="Times New Roman" w:hAnsi="Calibri" w:cs="Calibri"/>
          <w:lang w:eastAsia="hu-HU"/>
        </w:rPr>
        <w:t xml:space="preserve">olyankor, amikor valakinél már jelentkeznek a tünetek, vagy nagy a kockázata, hogy az illető elkapta a vírust, gyorsan, olcsón, és akár a helyszínen is elvégezhetőek. </w:t>
      </w:r>
      <w:r w:rsidR="00CB0205" w:rsidRPr="00B4632A">
        <w:rPr>
          <w:rFonts w:ascii="Calibri" w:eastAsia="Times New Roman" w:hAnsi="Calibri" w:cs="Calibri"/>
          <w:lang w:eastAsia="hu-HU"/>
        </w:rPr>
        <w:t>Vagyis, jól használhatóak olyankor, ha sürgős szükség van az eredményre, és a PCR teszt elvégzésére nincs idő. Ugyanezen okokból szintén megfontolandó az antigén gyorsteszt alkalmazása, ha rövid idő alatt sok embert kell letesztelni</w:t>
      </w:r>
      <w:r w:rsidR="00F57D1F" w:rsidRPr="00B4632A">
        <w:rPr>
          <w:rFonts w:ascii="Calibri" w:eastAsia="Times New Roman" w:hAnsi="Calibri" w:cs="Calibri"/>
          <w:lang w:eastAsia="hu-HU"/>
        </w:rPr>
        <w:t>.</w:t>
      </w:r>
    </w:p>
    <w:p w14:paraId="40C21DBD" w14:textId="7E443553" w:rsidR="00A23B97" w:rsidRPr="00B4632A" w:rsidRDefault="00CB0205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Ami a szerológiai teszteket illeti, </w:t>
      </w:r>
      <w:r w:rsidR="00FA5E2A" w:rsidRPr="00B4632A">
        <w:rPr>
          <w:rFonts w:ascii="Calibri" w:eastAsia="Times New Roman" w:hAnsi="Calibri" w:cs="Calibri"/>
          <w:lang w:eastAsia="hu-HU"/>
        </w:rPr>
        <w:t xml:space="preserve">azok valóban nem tudják kimutatni a COVID-19 legkorábbi stádiumát, mivel akkor még nincs ahhoz elegendő mennyiségű antitest a szervezetben. </w:t>
      </w:r>
      <w:r w:rsidR="00A23B97" w:rsidRPr="00B4632A">
        <w:rPr>
          <w:rFonts w:ascii="Calibri" w:eastAsia="Times New Roman" w:hAnsi="Calibri" w:cs="Calibri"/>
          <w:lang w:eastAsia="hu-HU"/>
        </w:rPr>
        <w:t>Ugyanakkor, mivel gyorsan és nagy mennyiségben elvégezhetőek, alkalmasak sok, egymással rendszeres kapcsolatot tartó ember (pl. hivatalok, munkahelyek, nagyobb családok) szűrésére, annak azonosítására, hogy megjelent-e már az adott környezetben a vírus.</w:t>
      </w:r>
    </w:p>
    <w:p w14:paraId="08B4ED66" w14:textId="320C3A58" w:rsidR="009B02EA" w:rsidRPr="00B4632A" w:rsidRDefault="00333488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Mivel a kétféle gyorsteszt a fertőzés különböző szakaszaiban a legmegbízhatóbb, </w:t>
      </w:r>
      <w:r w:rsidR="009B02EA" w:rsidRPr="00B4632A">
        <w:rPr>
          <w:rFonts w:ascii="Calibri" w:eastAsia="Times New Roman" w:hAnsi="Calibri" w:cs="Calibri"/>
          <w:lang w:eastAsia="hu-HU"/>
        </w:rPr>
        <w:t xml:space="preserve">együttes </w:t>
      </w:r>
      <w:r w:rsidRPr="00B4632A">
        <w:rPr>
          <w:rFonts w:ascii="Calibri" w:eastAsia="Times New Roman" w:hAnsi="Calibri" w:cs="Calibri"/>
          <w:lang w:eastAsia="hu-HU"/>
        </w:rPr>
        <w:t xml:space="preserve">alkalmazásukkal </w:t>
      </w:r>
      <w:r w:rsidR="009B02EA" w:rsidRPr="00B4632A">
        <w:rPr>
          <w:rFonts w:ascii="Calibri" w:eastAsia="Times New Roman" w:hAnsi="Calibri" w:cs="Calibri"/>
          <w:lang w:eastAsia="hu-HU"/>
        </w:rPr>
        <w:t xml:space="preserve">a COVID-19 fertőzés korai és késői </w:t>
      </w:r>
      <w:r w:rsidRPr="00B4632A">
        <w:rPr>
          <w:rFonts w:ascii="Calibri" w:eastAsia="Times New Roman" w:hAnsi="Calibri" w:cs="Calibri"/>
          <w:lang w:eastAsia="hu-HU"/>
        </w:rPr>
        <w:t xml:space="preserve">stádiumában </w:t>
      </w:r>
      <w:r w:rsidR="009B02EA" w:rsidRPr="00B4632A">
        <w:rPr>
          <w:rFonts w:ascii="Calibri" w:eastAsia="Times New Roman" w:hAnsi="Calibri" w:cs="Calibri"/>
          <w:lang w:eastAsia="hu-HU"/>
        </w:rPr>
        <w:t>járó embereket is azonosítani lehet; az érintettek elkülönítésével jelentős mértékben lelassítható a vírus terjedése.</w:t>
      </w:r>
    </w:p>
    <w:p w14:paraId="6151D6F4" w14:textId="39F55CD1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</w:p>
    <w:p w14:paraId="1BB03BD0" w14:textId="5FEAAB33" w:rsidR="00A23B97" w:rsidRPr="00B4632A" w:rsidRDefault="00A23B97" w:rsidP="00A23B97">
      <w:pPr>
        <w:numPr>
          <w:ilvl w:val="0"/>
          <w:numId w:val="9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t xml:space="preserve">A </w:t>
      </w:r>
      <w:r w:rsidR="006144C7" w:rsidRPr="00B4632A">
        <w:rPr>
          <w:rFonts w:ascii="Calibri" w:eastAsia="Times New Roman" w:hAnsi="Calibri" w:cs="Calibri"/>
          <w:b/>
          <w:bCs/>
          <w:lang w:eastAsia="hu-HU"/>
        </w:rPr>
        <w:t>gyors</w:t>
      </w:r>
      <w:r w:rsidRPr="00B4632A">
        <w:rPr>
          <w:rFonts w:ascii="Calibri" w:eastAsia="Times New Roman" w:hAnsi="Calibri" w:cs="Calibri"/>
          <w:b/>
          <w:bCs/>
          <w:lang w:eastAsia="hu-HU"/>
        </w:rPr>
        <w:t>tesztek olcsó kínai hulladékok: hatékonyságukat semmilyen hatóság vagy vizsgálat nem igazolta, ezért több országban is felhagytak a használatával.</w:t>
      </w:r>
    </w:p>
    <w:p w14:paraId="155AB38A" w14:textId="77777777" w:rsidR="001D248A" w:rsidRDefault="001D248A" w:rsidP="00A23B97">
      <w:pPr>
        <w:spacing w:after="100" w:afterAutospacing="1" w:line="240" w:lineRule="auto"/>
        <w:rPr>
          <w:ins w:id="44" w:author="Kéri András" w:date="2021-07-02T11:46:00Z"/>
          <w:rFonts w:ascii="Calibri" w:eastAsia="Times New Roman" w:hAnsi="Calibri" w:cs="Calibri"/>
          <w:lang w:eastAsia="hu-HU"/>
        </w:rPr>
      </w:pPr>
    </w:p>
    <w:p w14:paraId="52F366FD" w14:textId="79B7A5A5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Sajnos az aggodalom sok termék esetében igaz, különösen az olyan, az interneten megvásárolható teszteknél, amelyeknél sem azok forgalmazója, sem azok gyártója, sem bármilyen rájuk vonatkozó referencia nem érhető el.</w:t>
      </w:r>
    </w:p>
    <w:p w14:paraId="5EC2DC3D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Azonban mindenképpen tudni kell, hogy hivatalosan forgalomba csakis olyan termékek kerülhetnek, amelyek megfelelő tanúsítványokkal rendelkeznek, és amelyek hatásosságát klinikai adatok is alátámasztják – gyártási helytől függetlenül.</w:t>
      </w:r>
    </w:p>
    <w:p w14:paraId="7487F250" w14:textId="1D79D150" w:rsidR="00A23B97" w:rsidRPr="00B4632A" w:rsidRDefault="00A23B97" w:rsidP="006928A8">
      <w:pPr>
        <w:pStyle w:val="HTML-kntformzott"/>
        <w:rPr>
          <w:rFonts w:ascii="Calibri" w:hAnsi="Calibri" w:cs="Calibri"/>
          <w:sz w:val="22"/>
          <w:szCs w:val="22"/>
        </w:rPr>
      </w:pPr>
      <w:r w:rsidRPr="00B4632A">
        <w:rPr>
          <w:rFonts w:ascii="Calibri" w:hAnsi="Calibri" w:cs="Calibri"/>
          <w:sz w:val="22"/>
          <w:szCs w:val="22"/>
        </w:rPr>
        <w:t>A cégünk által importált szerológiai</w:t>
      </w:r>
      <w:r w:rsidR="003A000B" w:rsidRPr="00B4632A">
        <w:rPr>
          <w:rFonts w:ascii="Calibri" w:hAnsi="Calibri" w:cs="Calibri"/>
          <w:sz w:val="22"/>
          <w:szCs w:val="22"/>
        </w:rPr>
        <w:t xml:space="preserve"> és antigén</w:t>
      </w:r>
      <w:r w:rsidRPr="00B4632A">
        <w:rPr>
          <w:rFonts w:ascii="Calibri" w:hAnsi="Calibri" w:cs="Calibri"/>
          <w:sz w:val="22"/>
          <w:szCs w:val="22"/>
        </w:rPr>
        <w:t xml:space="preserve"> gyorsteszt </w:t>
      </w:r>
      <w:r w:rsidR="003A000B" w:rsidRPr="00B4632A">
        <w:rPr>
          <w:rFonts w:ascii="Calibri" w:hAnsi="Calibri" w:cs="Calibri"/>
          <w:sz w:val="22"/>
          <w:szCs w:val="22"/>
        </w:rPr>
        <w:t xml:space="preserve">is </w:t>
      </w:r>
      <w:r w:rsidRPr="00B4632A">
        <w:rPr>
          <w:rFonts w:ascii="Calibri" w:hAnsi="Calibri" w:cs="Calibri"/>
          <w:sz w:val="22"/>
          <w:szCs w:val="22"/>
        </w:rPr>
        <w:t>rendelkezik EU megfelelőségi nyilatkozattal, regisztrált az Európai Unió-ban</w:t>
      </w:r>
      <w:ins w:id="45" w:author="Kéri András" w:date="2021-07-02T11:46:00Z">
        <w:r w:rsidR="001D248A">
          <w:rPr>
            <w:rFonts w:ascii="Calibri" w:hAnsi="Calibri" w:cs="Calibri"/>
            <w:sz w:val="22"/>
            <w:szCs w:val="22"/>
          </w:rPr>
          <w:t xml:space="preserve">, azokat </w:t>
        </w:r>
      </w:ins>
      <w:del w:id="46" w:author="Kéri András" w:date="2021-07-02T11:46:00Z">
        <w:r w:rsidRPr="00B4632A" w:rsidDel="001D248A">
          <w:rPr>
            <w:rFonts w:ascii="Calibri" w:hAnsi="Calibri" w:cs="Calibri"/>
            <w:sz w:val="22"/>
            <w:szCs w:val="22"/>
          </w:rPr>
          <w:delText xml:space="preserve"> </w:delText>
        </w:r>
        <w:r w:rsidR="006928A8" w:rsidRPr="00B4632A" w:rsidDel="001D248A">
          <w:rPr>
            <w:rFonts w:ascii="Calibri" w:hAnsi="Calibri" w:cs="Calibri"/>
            <w:sz w:val="22"/>
            <w:szCs w:val="22"/>
          </w:rPr>
          <w:delText>[húzás]</w:delText>
        </w:r>
        <w:r w:rsidRPr="00B4632A" w:rsidDel="001D248A">
          <w:rPr>
            <w:rFonts w:ascii="Calibri" w:hAnsi="Calibri" w:cs="Calibri"/>
            <w:sz w:val="22"/>
            <w:szCs w:val="22"/>
          </w:rPr>
          <w:delText xml:space="preserve"> (regisztrációs száma: DE/CA05/IvD-238321-1330-00</w:delText>
        </w:r>
        <w:r w:rsidR="006928A8" w:rsidRPr="00B4632A" w:rsidDel="001D248A">
          <w:rPr>
            <w:rFonts w:ascii="Calibri" w:hAnsi="Calibri" w:cs="Calibri"/>
            <w:sz w:val="22"/>
            <w:szCs w:val="22"/>
          </w:rPr>
          <w:delText>, illetve DE/CA05/IvD-238321-1547-00</w:delText>
        </w:r>
        <w:r w:rsidRPr="00B4632A" w:rsidDel="001D248A">
          <w:rPr>
            <w:rFonts w:ascii="Calibri" w:hAnsi="Calibri" w:cs="Calibri"/>
            <w:sz w:val="22"/>
            <w:szCs w:val="22"/>
          </w:rPr>
          <w:delText xml:space="preserve">), valamint azt </w:delText>
        </w:r>
      </w:del>
      <w:r w:rsidRPr="00B4632A">
        <w:rPr>
          <w:rFonts w:ascii="Calibri" w:hAnsi="Calibri" w:cs="Calibri"/>
          <w:sz w:val="22"/>
          <w:szCs w:val="22"/>
        </w:rPr>
        <w:t>az OGYÉI is nyilvántartásba vette</w:t>
      </w:r>
      <w:ins w:id="47" w:author="Kéri András" w:date="2021-07-02T11:46:00Z">
        <w:r w:rsidR="001D248A">
          <w:rPr>
            <w:rFonts w:ascii="Calibri" w:hAnsi="Calibri" w:cs="Calibri"/>
            <w:sz w:val="22"/>
            <w:szCs w:val="22"/>
          </w:rPr>
          <w:t>.</w:t>
        </w:r>
      </w:ins>
      <w:r w:rsidRPr="00B4632A">
        <w:rPr>
          <w:rFonts w:ascii="Calibri" w:hAnsi="Calibri" w:cs="Calibri"/>
          <w:sz w:val="22"/>
          <w:szCs w:val="22"/>
        </w:rPr>
        <w:t xml:space="preserve"> </w:t>
      </w:r>
      <w:del w:id="48" w:author="Kéri András" w:date="2021-07-02T11:46:00Z">
        <w:r w:rsidRPr="00B4632A" w:rsidDel="001D248A">
          <w:rPr>
            <w:rFonts w:ascii="Calibri" w:hAnsi="Calibri" w:cs="Calibri"/>
            <w:sz w:val="22"/>
            <w:szCs w:val="22"/>
          </w:rPr>
          <w:delText>(Nyilvántartási szám: HU/CA01/17106/20</w:delText>
        </w:r>
        <w:r w:rsidR="009C7E5F" w:rsidRPr="00B4632A" w:rsidDel="001D248A">
          <w:rPr>
            <w:rFonts w:ascii="Calibri" w:hAnsi="Calibri" w:cs="Calibri"/>
            <w:sz w:val="22"/>
            <w:szCs w:val="22"/>
          </w:rPr>
          <w:delText>, illetve HU/CA01/55505/20</w:delText>
        </w:r>
        <w:r w:rsidRPr="00B4632A" w:rsidDel="001D248A">
          <w:rPr>
            <w:rFonts w:ascii="Calibri" w:hAnsi="Calibri" w:cs="Calibri"/>
            <w:sz w:val="22"/>
            <w:szCs w:val="22"/>
          </w:rPr>
          <w:delText>).</w:delText>
        </w:r>
        <w:r w:rsidR="003A000B" w:rsidRPr="00B4632A" w:rsidDel="001D248A">
          <w:rPr>
            <w:rFonts w:ascii="Calibri" w:hAnsi="Calibri" w:cs="Calibri"/>
            <w:sz w:val="22"/>
            <w:szCs w:val="22"/>
          </w:rPr>
          <w:delText xml:space="preserve"> </w:delText>
        </w:r>
      </w:del>
    </w:p>
    <w:p w14:paraId="40F5863A" w14:textId="77777777" w:rsidR="003A000B" w:rsidRPr="00B4632A" w:rsidRDefault="003A000B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</w:p>
    <w:p w14:paraId="1E67E552" w14:textId="77777777" w:rsidR="00A23B97" w:rsidRPr="00B4632A" w:rsidRDefault="003F03D3" w:rsidP="00A23B97">
      <w:pPr>
        <w:spacing w:after="0" w:line="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pict w14:anchorId="11AF8892">
          <v:rect id="_x0000_i1027" style="width:832.5pt;height:0" o:hrpct="0" o:hralign="center" o:hrstd="t" o:hr="t" fillcolor="#a0a0a0" stroked="f"/>
        </w:pict>
      </w:r>
    </w:p>
    <w:p w14:paraId="12D530D1" w14:textId="7FC7EA62" w:rsidR="00A23B97" w:rsidRPr="001D248A" w:rsidRDefault="00A23B97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lang w:eastAsia="hu-HU"/>
          <w:rPrChange w:id="49" w:author="Kéri András" w:date="2021-07-02T11:46:00Z">
            <w:rPr>
              <w:rFonts w:ascii="Calibri" w:eastAsia="Times New Roman" w:hAnsi="Calibri" w:cs="Calibri"/>
              <w:lang w:eastAsia="hu-HU"/>
            </w:rPr>
          </w:rPrChange>
        </w:rPr>
      </w:pPr>
      <w:r w:rsidRPr="001D248A">
        <w:rPr>
          <w:rFonts w:ascii="Calibri" w:eastAsia="Times New Roman" w:hAnsi="Calibri" w:cs="Calibri"/>
          <w:b/>
          <w:bCs/>
          <w:lang w:eastAsia="hu-HU"/>
          <w:rPrChange w:id="50" w:author="Kéri András" w:date="2021-07-02T11:46:00Z">
            <w:rPr>
              <w:rFonts w:ascii="Calibri" w:eastAsia="Times New Roman" w:hAnsi="Calibri" w:cs="Calibri"/>
              <w:lang w:eastAsia="hu-HU"/>
            </w:rPr>
          </w:rPrChange>
        </w:rPr>
        <w:t xml:space="preserve">A PCR tesztek tényleg jobbak, mint a </w:t>
      </w:r>
      <w:r w:rsidR="0007600E" w:rsidRPr="001D248A">
        <w:rPr>
          <w:rFonts w:ascii="Calibri" w:eastAsia="Times New Roman" w:hAnsi="Calibri" w:cs="Calibri"/>
          <w:b/>
          <w:bCs/>
          <w:lang w:eastAsia="hu-HU"/>
          <w:rPrChange w:id="51" w:author="Kéri András" w:date="2021-07-02T11:46:00Z">
            <w:rPr>
              <w:rFonts w:ascii="Calibri" w:eastAsia="Times New Roman" w:hAnsi="Calibri" w:cs="Calibri"/>
              <w:lang w:eastAsia="hu-HU"/>
            </w:rPr>
          </w:rPrChange>
        </w:rPr>
        <w:t>gyors</w:t>
      </w:r>
      <w:r w:rsidRPr="001D248A">
        <w:rPr>
          <w:rFonts w:ascii="Calibri" w:eastAsia="Times New Roman" w:hAnsi="Calibri" w:cs="Calibri"/>
          <w:b/>
          <w:bCs/>
          <w:lang w:eastAsia="hu-HU"/>
          <w:rPrChange w:id="52" w:author="Kéri András" w:date="2021-07-02T11:46:00Z">
            <w:rPr>
              <w:rFonts w:ascii="Calibri" w:eastAsia="Times New Roman" w:hAnsi="Calibri" w:cs="Calibri"/>
              <w:lang w:eastAsia="hu-HU"/>
            </w:rPr>
          </w:rPrChange>
        </w:rPr>
        <w:t>tesztek?</w:t>
      </w:r>
      <w:r w:rsidR="00A1084F" w:rsidRPr="001D248A">
        <w:rPr>
          <w:rFonts w:ascii="Calibri" w:eastAsia="Times New Roman" w:hAnsi="Calibri" w:cs="Calibri"/>
          <w:b/>
          <w:bCs/>
          <w:lang w:eastAsia="hu-HU"/>
          <w:rPrChange w:id="53" w:author="Kéri András" w:date="2021-07-02T11:46:00Z">
            <w:rPr>
              <w:rFonts w:ascii="Calibri" w:eastAsia="Times New Roman" w:hAnsi="Calibri" w:cs="Calibri"/>
              <w:lang w:eastAsia="hu-HU"/>
            </w:rPr>
          </w:rPrChange>
        </w:rPr>
        <w:t xml:space="preserve"> </w:t>
      </w:r>
    </w:p>
    <w:p w14:paraId="399EDDEB" w14:textId="04E503CF" w:rsidR="0007600E" w:rsidRPr="00B4632A" w:rsidRDefault="0007600E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Abból a szempontból, hogy a PCR teszt közvetlenül a vírus örökítőanyagát mutatja ki, valóban jobb, mint a szerológiai gyorsteszt. A fertőzés korai szakaszában ugyanis még nincs a szervezetben kimutatható mennyiségű ellenanyag.</w:t>
      </w:r>
    </w:p>
    <w:p w14:paraId="60CFCDBA" w14:textId="3455C5B4" w:rsidR="0007600E" w:rsidRPr="00B4632A" w:rsidRDefault="00521E55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lastRenderedPageBreak/>
        <w:t xml:space="preserve">Abból a szempontból, hogy a PCR teszt </w:t>
      </w:r>
      <w:ins w:id="54" w:author="Kéri András" w:date="2021-07-02T11:47:00Z">
        <w:r w:rsidR="001D248A">
          <w:rPr>
            <w:rFonts w:ascii="Calibri" w:eastAsia="Times New Roman" w:hAnsi="Calibri" w:cs="Calibri"/>
            <w:lang w:eastAsia="hu-HU"/>
          </w:rPr>
          <w:t xml:space="preserve">némiképp </w:t>
        </w:r>
      </w:ins>
      <w:r w:rsidRPr="00B4632A">
        <w:rPr>
          <w:rFonts w:ascii="Calibri" w:eastAsia="Times New Roman" w:hAnsi="Calibri" w:cs="Calibri"/>
          <w:lang w:eastAsia="hu-HU"/>
        </w:rPr>
        <w:t xml:space="preserve">érzékenyebb, mint </w:t>
      </w:r>
      <w:del w:id="55" w:author="Kéri András" w:date="2021-07-02T11:47:00Z">
        <w:r w:rsidRPr="00B4632A" w:rsidDel="001D248A">
          <w:rPr>
            <w:rFonts w:ascii="Calibri" w:eastAsia="Times New Roman" w:hAnsi="Calibri" w:cs="Calibri"/>
            <w:lang w:eastAsia="hu-HU"/>
          </w:rPr>
          <w:delText xml:space="preserve">a legtöbb </w:delText>
        </w:r>
      </w:del>
      <w:ins w:id="56" w:author="Kéri András" w:date="2021-07-02T11:47:00Z">
        <w:r w:rsidR="001D248A">
          <w:rPr>
            <w:rFonts w:ascii="Calibri" w:eastAsia="Times New Roman" w:hAnsi="Calibri" w:cs="Calibri"/>
            <w:lang w:eastAsia="hu-HU"/>
          </w:rPr>
          <w:t xml:space="preserve">az </w:t>
        </w:r>
      </w:ins>
      <w:r w:rsidRPr="00B4632A">
        <w:rPr>
          <w:rFonts w:ascii="Calibri" w:eastAsia="Times New Roman" w:hAnsi="Calibri" w:cs="Calibri"/>
          <w:lang w:eastAsia="hu-HU"/>
        </w:rPr>
        <w:t>antigén teszt, valóban jobb, mint az utóbbi.</w:t>
      </w:r>
    </w:p>
    <w:p w14:paraId="71D90AC2" w14:textId="5D86F251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Ugyanakkor, több oka is van, ami miatt a PCR tesztek nem képesek kiváltani a </w:t>
      </w:r>
      <w:r w:rsidR="00521E55" w:rsidRPr="00B4632A">
        <w:rPr>
          <w:rFonts w:ascii="Calibri" w:eastAsia="Times New Roman" w:hAnsi="Calibri" w:cs="Calibri"/>
          <w:lang w:eastAsia="hu-HU"/>
        </w:rPr>
        <w:t>gyors</w:t>
      </w:r>
      <w:r w:rsidRPr="00B4632A">
        <w:rPr>
          <w:rFonts w:ascii="Calibri" w:eastAsia="Times New Roman" w:hAnsi="Calibri" w:cs="Calibri"/>
          <w:lang w:eastAsia="hu-HU"/>
        </w:rPr>
        <w:t>teszteket.</w:t>
      </w:r>
    </w:p>
    <w:p w14:paraId="2E7EA847" w14:textId="77777777" w:rsidR="00A23B97" w:rsidRPr="00B4632A" w:rsidRDefault="00A23B97" w:rsidP="00A23B97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A PCR tesztek elvégzéséhez több millió forint értékű berendezés szükséges. Maga a teszt, illetve a további hozzávalók (például a vírus örökítőanyagának izolációját lehetővé tevő termék) is nagyon költségesek.</w:t>
      </w:r>
    </w:p>
    <w:p w14:paraId="4C0A7765" w14:textId="3E699496" w:rsidR="00A23B97" w:rsidRPr="00B4632A" w:rsidRDefault="00A23B97" w:rsidP="00A23B97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Részint ezen anyagi okok miatt, részint a vizsgálathoz szükséges további eszközök és engedélyek miatt </w:t>
      </w:r>
      <w:del w:id="57" w:author="Kéri András" w:date="2021-07-02T11:47:00Z">
        <w:r w:rsidRPr="00B4632A" w:rsidDel="003D11E0">
          <w:rPr>
            <w:rFonts w:ascii="Calibri" w:eastAsia="Times New Roman" w:hAnsi="Calibri" w:cs="Calibri"/>
            <w:lang w:eastAsia="hu-HU"/>
          </w:rPr>
          <w:delText xml:space="preserve">kevesebb </w:delText>
        </w:r>
      </w:del>
      <w:ins w:id="58" w:author="Kéri András" w:date="2021-07-02T11:47:00Z">
        <w:r w:rsidR="003D11E0">
          <w:rPr>
            <w:rFonts w:ascii="Calibri" w:eastAsia="Times New Roman" w:hAnsi="Calibri" w:cs="Calibri"/>
            <w:lang w:eastAsia="hu-HU"/>
          </w:rPr>
          <w:t xml:space="preserve">kevés </w:t>
        </w:r>
      </w:ins>
      <w:r w:rsidRPr="00B4632A">
        <w:rPr>
          <w:rFonts w:ascii="Calibri" w:eastAsia="Times New Roman" w:hAnsi="Calibri" w:cs="Calibri"/>
          <w:lang w:eastAsia="hu-HU"/>
        </w:rPr>
        <w:t>intézmény alkalmas a PCR tesztek elvégzésére.</w:t>
      </w:r>
    </w:p>
    <w:p w14:paraId="48934218" w14:textId="11354864" w:rsidR="00A23B97" w:rsidRPr="00B4632A" w:rsidRDefault="00A23B97" w:rsidP="00A23B97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 </w:t>
      </w:r>
      <w:r w:rsidR="00746FB8" w:rsidRPr="00B4632A">
        <w:rPr>
          <w:rFonts w:ascii="Calibri" w:eastAsia="Times New Roman" w:hAnsi="Calibri" w:cs="Calibri"/>
          <w:lang w:eastAsia="hu-HU"/>
        </w:rPr>
        <w:t>gyors</w:t>
      </w:r>
      <w:r w:rsidRPr="00B4632A">
        <w:rPr>
          <w:rFonts w:ascii="Calibri" w:eastAsia="Times New Roman" w:hAnsi="Calibri" w:cs="Calibri"/>
          <w:lang w:eastAsia="hu-HU"/>
        </w:rPr>
        <w:t xml:space="preserve">tesztekhez képest adott idő alatt lényegesen kevesebb PCR tesztet lehet elvégezni. </w:t>
      </w:r>
      <w:del w:id="59" w:author="Kéri András" w:date="2021-07-02T11:48:00Z">
        <w:r w:rsidR="00746FB8" w:rsidRPr="00B4632A" w:rsidDel="003D11E0">
          <w:rPr>
            <w:rFonts w:ascii="Calibri" w:eastAsia="Times New Roman" w:hAnsi="Calibri" w:cs="Calibri"/>
            <w:lang w:eastAsia="hu-HU"/>
          </w:rPr>
          <w:delText xml:space="preserve">Az ellenanyag </w:delText>
        </w:r>
      </w:del>
      <w:ins w:id="60" w:author="Kéri András" w:date="2021-07-02T11:48:00Z">
        <w:r w:rsidR="003D11E0">
          <w:rPr>
            <w:rFonts w:ascii="Calibri" w:eastAsia="Times New Roman" w:hAnsi="Calibri" w:cs="Calibri"/>
            <w:lang w:eastAsia="hu-HU"/>
          </w:rPr>
          <w:t xml:space="preserve">A szerológiai </w:t>
        </w:r>
      </w:ins>
      <w:r w:rsidR="00746FB8" w:rsidRPr="00B4632A">
        <w:rPr>
          <w:rFonts w:ascii="Calibri" w:eastAsia="Times New Roman" w:hAnsi="Calibri" w:cs="Calibri"/>
          <w:lang w:eastAsia="hu-HU"/>
        </w:rPr>
        <w:t xml:space="preserve">teszt </w:t>
      </w:r>
      <w:r w:rsidR="00CD0AD5" w:rsidRPr="00B4632A">
        <w:rPr>
          <w:rFonts w:ascii="Calibri" w:eastAsia="Times New Roman" w:hAnsi="Calibri" w:cs="Calibri"/>
          <w:lang w:eastAsia="hu-HU"/>
        </w:rPr>
        <w:t>elvégzéséhez szükséges előkészületek pár percig tartanak, az eredmény 15 perc múlva megkapható. Az antigén teszt elvégzéséhez – mintavétellel együtt – is legfeljebb 30 perc szükséges. A PCR teszt esetében azonban mind az előkészületek, mind maga a reakció hosszú időt igényelnek, még ha nem számoljuk a várakozási időt</w:t>
      </w:r>
      <w:ins w:id="61" w:author="Kéri András" w:date="2021-07-02T11:48:00Z">
        <w:r w:rsidR="00892E9C">
          <w:rPr>
            <w:rFonts w:ascii="Calibri" w:eastAsia="Times New Roman" w:hAnsi="Calibri" w:cs="Calibri"/>
            <w:lang w:eastAsia="hu-HU"/>
          </w:rPr>
          <w:t>, akkor</w:t>
        </w:r>
      </w:ins>
      <w:r w:rsidR="00CD0AD5" w:rsidRPr="00B4632A">
        <w:rPr>
          <w:rFonts w:ascii="Calibri" w:eastAsia="Times New Roman" w:hAnsi="Calibri" w:cs="Calibri"/>
          <w:lang w:eastAsia="hu-HU"/>
        </w:rPr>
        <w:t xml:space="preserve"> is órákról van szó. </w:t>
      </w:r>
    </w:p>
    <w:p w14:paraId="54AAE13D" w14:textId="41BC04D8" w:rsidR="00A23B97" w:rsidRPr="00B4632A" w:rsidRDefault="00A23B97" w:rsidP="00356F08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Szakképzett személyzet számára a</w:t>
      </w:r>
      <w:r w:rsidR="00CD0AD5" w:rsidRPr="00B4632A">
        <w:rPr>
          <w:rFonts w:ascii="Calibri" w:eastAsia="Times New Roman" w:hAnsi="Calibri" w:cs="Calibri"/>
          <w:lang w:eastAsia="hu-HU"/>
        </w:rPr>
        <w:t xml:space="preserve">z antitest </w:t>
      </w:r>
      <w:r w:rsidRPr="00B4632A">
        <w:rPr>
          <w:rFonts w:ascii="Calibri" w:eastAsia="Times New Roman" w:hAnsi="Calibri" w:cs="Calibri"/>
          <w:lang w:eastAsia="hu-HU"/>
        </w:rPr>
        <w:t xml:space="preserve">teszt elvégzése nem okoz különösebb nehézséget. </w:t>
      </w:r>
      <w:r w:rsidR="00477636" w:rsidRPr="00B4632A">
        <w:rPr>
          <w:rFonts w:ascii="Calibri" w:eastAsia="Times New Roman" w:hAnsi="Calibri" w:cs="Calibri"/>
          <w:lang w:eastAsia="hu-HU"/>
        </w:rPr>
        <w:t xml:space="preserve">Az antigén teszt némiképp bonyolultabb (különösen a mintavétel igényel nagy figyelmet), ám, akárcsak az ellenanyag teszt, ez is bárhol elvégezhető. </w:t>
      </w:r>
      <w:r w:rsidRPr="00B4632A">
        <w:rPr>
          <w:rFonts w:ascii="Calibri" w:eastAsia="Times New Roman" w:hAnsi="Calibri" w:cs="Calibri"/>
          <w:lang w:eastAsia="hu-HU"/>
        </w:rPr>
        <w:t>A PCR reakció előkészítése és lefolytatása azonban olyan speciális szakértelmet kíván, amellyel kevés egészségügyi dolgozó rendelkezik – a műveletek során pedig rengeteg a hibalehetőség</w:t>
      </w:r>
      <w:r w:rsidR="00BA5FBF" w:rsidRPr="00B4632A">
        <w:rPr>
          <w:rFonts w:ascii="Calibri" w:eastAsia="Times New Roman" w:hAnsi="Calibri" w:cs="Calibri"/>
          <w:lang w:eastAsia="hu-HU"/>
        </w:rPr>
        <w:t xml:space="preserve">. </w:t>
      </w:r>
      <w:r w:rsidR="00356F08" w:rsidRPr="00B4632A">
        <w:rPr>
          <w:rFonts w:ascii="Calibri" w:eastAsia="Times New Roman" w:hAnsi="Calibri" w:cs="Calibri"/>
          <w:lang w:eastAsia="hu-HU"/>
        </w:rPr>
        <w:t xml:space="preserve">Helyszíni elvégzése nem lehetséges: vagy a páciensnek kell a megfelelő eszközökkel rendelkező helyszínre utaznia, vagy a szakszemélyzetnek kell a pácienshez kiszállnia. A mintavételezés – az antigén teszthez hasonlóan – nagy figyelmet kíván, és könnyedén </w:t>
      </w:r>
      <w:r w:rsidRPr="00B4632A">
        <w:rPr>
          <w:rFonts w:ascii="Calibri" w:eastAsia="Times New Roman" w:hAnsi="Calibri" w:cs="Calibri"/>
          <w:lang w:eastAsia="hu-HU"/>
        </w:rPr>
        <w:t>előfordulhat, hogy egyetlen olyan sejt sem kerül a mintába, melyből a vírus kimutatható – ezért a PCR teszt esetében is születnek téves negatív eredmények.</w:t>
      </w:r>
    </w:p>
    <w:p w14:paraId="3772FBC2" w14:textId="12CA5E6F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Több kutatás is foglalkozott </w:t>
      </w:r>
      <w:r w:rsidR="00A032A9" w:rsidRPr="00B4632A">
        <w:rPr>
          <w:rFonts w:ascii="Calibri" w:eastAsia="Times New Roman" w:hAnsi="Calibri" w:cs="Calibri"/>
          <w:lang w:eastAsia="hu-HU"/>
        </w:rPr>
        <w:t xml:space="preserve">a PCR </w:t>
      </w:r>
      <w:r w:rsidRPr="00B4632A">
        <w:rPr>
          <w:rFonts w:ascii="Calibri" w:eastAsia="Times New Roman" w:hAnsi="Calibri" w:cs="Calibri"/>
          <w:lang w:eastAsia="hu-HU"/>
        </w:rPr>
        <w:t>tesztek vizsgálatával (például: </w:t>
      </w:r>
      <w:hyperlink r:id="rId10" w:tgtFrame="_blank" w:history="1">
        <w:r w:rsidRPr="00B4632A">
          <w:rPr>
            <w:rFonts w:ascii="Calibri" w:eastAsia="Times New Roman" w:hAnsi="Calibri" w:cs="Calibri"/>
            <w:b/>
            <w:bCs/>
            <w:u w:val="single"/>
            <w:lang w:eastAsia="hu-HU"/>
          </w:rPr>
          <w:t>1</w:t>
        </w:r>
      </w:hyperlink>
      <w:r w:rsidRPr="00B4632A">
        <w:rPr>
          <w:rFonts w:ascii="Calibri" w:eastAsia="Times New Roman" w:hAnsi="Calibri" w:cs="Calibri"/>
          <w:lang w:eastAsia="hu-HU"/>
        </w:rPr>
        <w:t>, </w:t>
      </w:r>
      <w:hyperlink r:id="rId11" w:tgtFrame="_blank" w:history="1">
        <w:r w:rsidRPr="00B4632A">
          <w:rPr>
            <w:rFonts w:ascii="Calibri" w:eastAsia="Times New Roman" w:hAnsi="Calibri" w:cs="Calibri"/>
            <w:b/>
            <w:bCs/>
            <w:u w:val="single"/>
            <w:lang w:eastAsia="hu-HU"/>
          </w:rPr>
          <w:t>2</w:t>
        </w:r>
      </w:hyperlink>
      <w:r w:rsidRPr="00B4632A">
        <w:rPr>
          <w:rFonts w:ascii="Calibri" w:eastAsia="Times New Roman" w:hAnsi="Calibri" w:cs="Calibri"/>
          <w:lang w:eastAsia="hu-HU"/>
        </w:rPr>
        <w:t>), a legátfogóbb összegzést pedig az Egyesült Államok egyik legrangosabb intézménye, a baltimore-i John Hopkins Egyetem nyújtotta. </w:t>
      </w:r>
      <w:hyperlink r:id="rId12" w:history="1">
        <w:r w:rsidRPr="00B4632A">
          <w:rPr>
            <w:rFonts w:ascii="Calibri" w:eastAsia="Times New Roman" w:hAnsi="Calibri" w:cs="Calibri"/>
            <w:b/>
            <w:bCs/>
            <w:u w:val="single"/>
            <w:lang w:eastAsia="hu-HU"/>
          </w:rPr>
          <w:t>Cikkük hét kutatást, illetve 1330 PCR teszteredményt dolgozott fel</w:t>
        </w:r>
      </w:hyperlink>
      <w:r w:rsidRPr="00B4632A">
        <w:rPr>
          <w:rFonts w:ascii="Calibri" w:eastAsia="Times New Roman" w:hAnsi="Calibri" w:cs="Calibri"/>
          <w:lang w:eastAsia="hu-HU"/>
        </w:rPr>
        <w:t>, az eredmények pedig elég meglepőek lettek.</w:t>
      </w:r>
    </w:p>
    <w:p w14:paraId="513117B8" w14:textId="67DF5805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A SARS-CoV-2 okozta betegség tünetei rendszerint a megfertőződést követő</w:t>
      </w:r>
      <w:r w:rsidR="00A032A9" w:rsidRPr="00B4632A">
        <w:rPr>
          <w:rFonts w:ascii="Calibri" w:eastAsia="Times New Roman" w:hAnsi="Calibri" w:cs="Calibri"/>
          <w:lang w:eastAsia="hu-HU"/>
        </w:rPr>
        <w:t xml:space="preserve"> </w:t>
      </w:r>
      <w:r w:rsidRPr="00B4632A">
        <w:rPr>
          <w:rFonts w:ascii="Calibri" w:eastAsia="Times New Roman" w:hAnsi="Calibri" w:cs="Calibri"/>
          <w:lang w:eastAsia="hu-HU"/>
        </w:rPr>
        <w:t xml:space="preserve">5. napon jelentkeznek. </w:t>
      </w:r>
      <w:r w:rsidR="00CE0731" w:rsidRPr="00B4632A">
        <w:rPr>
          <w:rFonts w:ascii="Calibri" w:eastAsia="Times New Roman" w:hAnsi="Calibri" w:cs="Calibri"/>
          <w:lang w:eastAsia="hu-HU"/>
        </w:rPr>
        <w:t xml:space="preserve">(Ezt a napot hívják </w:t>
      </w:r>
      <w:proofErr w:type="spellStart"/>
      <w:r w:rsidR="00CE0731" w:rsidRPr="00B4632A">
        <w:rPr>
          <w:rFonts w:ascii="Calibri" w:eastAsia="Times New Roman" w:hAnsi="Calibri" w:cs="Calibri"/>
          <w:lang w:eastAsia="hu-HU"/>
        </w:rPr>
        <w:t>onset</w:t>
      </w:r>
      <w:proofErr w:type="spellEnd"/>
      <w:r w:rsidR="00CE0731" w:rsidRPr="00B4632A">
        <w:rPr>
          <w:rFonts w:ascii="Calibri" w:eastAsia="Times New Roman" w:hAnsi="Calibri" w:cs="Calibri"/>
          <w:lang w:eastAsia="hu-HU"/>
        </w:rPr>
        <w:t xml:space="preserve"> napnak.) </w:t>
      </w:r>
      <w:r w:rsidRPr="00B4632A">
        <w:rPr>
          <w:rFonts w:ascii="Calibri" w:eastAsia="Times New Roman" w:hAnsi="Calibri" w:cs="Calibri"/>
          <w:lang w:eastAsia="hu-HU"/>
        </w:rPr>
        <w:t>Az ezt megelőző időszak során a PCR tesztek mindössze </w:t>
      </w:r>
      <w:r w:rsidRPr="00B4632A">
        <w:rPr>
          <w:rFonts w:ascii="Calibri" w:eastAsia="Times New Roman" w:hAnsi="Calibri" w:cs="Calibri"/>
          <w:b/>
          <w:bCs/>
          <w:lang w:eastAsia="hu-HU"/>
        </w:rPr>
        <w:t>0–33% eséllyel mutatták ki a vírust</w:t>
      </w:r>
      <w:r w:rsidRPr="00B4632A">
        <w:rPr>
          <w:rFonts w:ascii="Calibri" w:eastAsia="Times New Roman" w:hAnsi="Calibri" w:cs="Calibri"/>
          <w:lang w:eastAsia="hu-HU"/>
        </w:rPr>
        <w:t>, annak függvényében, hogy a tesztet a fertőzés elkapása utáni hányadik napon végezték el. </w:t>
      </w:r>
    </w:p>
    <w:p w14:paraId="6367CA4E" w14:textId="036CECDB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A tünetek megjelenésének a napján a PCR tesztek már lényegesen jobban teljesítettek; ekkor </w:t>
      </w:r>
      <w:r w:rsidRPr="00B4632A">
        <w:rPr>
          <w:rFonts w:ascii="Calibri" w:eastAsia="Times New Roman" w:hAnsi="Calibri" w:cs="Calibri"/>
          <w:b/>
          <w:bCs/>
          <w:lang w:eastAsia="hu-HU"/>
        </w:rPr>
        <w:t>62% eséllyel azonosították a vírust</w:t>
      </w:r>
      <w:r w:rsidRPr="00B4632A">
        <w:rPr>
          <w:rFonts w:ascii="Calibri" w:eastAsia="Times New Roman" w:hAnsi="Calibri" w:cs="Calibri"/>
          <w:lang w:eastAsia="hu-HU"/>
        </w:rPr>
        <w:t>. Az arány az ezt követő 3 nap során tovább javult, ám </w:t>
      </w:r>
      <w:r w:rsidRPr="00B4632A">
        <w:rPr>
          <w:rFonts w:ascii="Calibri" w:eastAsia="Times New Roman" w:hAnsi="Calibri" w:cs="Calibri"/>
          <w:b/>
          <w:bCs/>
          <w:lang w:eastAsia="hu-HU"/>
        </w:rPr>
        <w:t>még ekkor is csak 80%-</w:t>
      </w:r>
      <w:proofErr w:type="spellStart"/>
      <w:r w:rsidRPr="00B4632A">
        <w:rPr>
          <w:rFonts w:ascii="Calibri" w:eastAsia="Times New Roman" w:hAnsi="Calibri" w:cs="Calibri"/>
          <w:b/>
          <w:bCs/>
          <w:lang w:eastAsia="hu-HU"/>
        </w:rPr>
        <w:t>ig</w:t>
      </w:r>
      <w:proofErr w:type="spellEnd"/>
      <w:r w:rsidRPr="00B4632A">
        <w:rPr>
          <w:rFonts w:ascii="Calibri" w:eastAsia="Times New Roman" w:hAnsi="Calibri" w:cs="Calibri"/>
          <w:b/>
          <w:bCs/>
          <w:lang w:eastAsia="hu-HU"/>
        </w:rPr>
        <w:t xml:space="preserve"> emelkedett</w:t>
      </w:r>
      <w:r w:rsidRPr="00B4632A">
        <w:rPr>
          <w:rFonts w:ascii="Calibri" w:eastAsia="Times New Roman" w:hAnsi="Calibri" w:cs="Calibri"/>
          <w:lang w:eastAsia="hu-HU"/>
        </w:rPr>
        <w:t>. Ezt követően – a megfertőződést követő 9., azaz a tünetek megjelenési utáni 4. naptól kezdve – a </w:t>
      </w:r>
      <w:r w:rsidRPr="00B4632A">
        <w:rPr>
          <w:rFonts w:ascii="Calibri" w:eastAsia="Times New Roman" w:hAnsi="Calibri" w:cs="Calibri"/>
          <w:b/>
          <w:bCs/>
          <w:lang w:eastAsia="hu-HU"/>
        </w:rPr>
        <w:t>hamis negatívok száma ismét növekedésnek indult</w:t>
      </w:r>
      <w:r w:rsidRPr="00B4632A">
        <w:rPr>
          <w:rFonts w:ascii="Calibri" w:eastAsia="Times New Roman" w:hAnsi="Calibri" w:cs="Calibri"/>
          <w:lang w:eastAsia="hu-HU"/>
        </w:rPr>
        <w:t xml:space="preserve">, 12 nappal </w:t>
      </w:r>
      <w:r w:rsidR="00AF734F" w:rsidRPr="00B4632A">
        <w:rPr>
          <w:rFonts w:ascii="Calibri" w:eastAsia="Times New Roman" w:hAnsi="Calibri" w:cs="Calibri"/>
          <w:lang w:eastAsia="hu-HU"/>
        </w:rPr>
        <w:t xml:space="preserve">később (az </w:t>
      </w:r>
      <w:proofErr w:type="spellStart"/>
      <w:r w:rsidR="00AF734F" w:rsidRPr="00B4632A">
        <w:rPr>
          <w:rFonts w:ascii="Calibri" w:eastAsia="Times New Roman" w:hAnsi="Calibri" w:cs="Calibri"/>
          <w:lang w:eastAsia="hu-HU"/>
        </w:rPr>
        <w:t>onset</w:t>
      </w:r>
      <w:proofErr w:type="spellEnd"/>
      <w:r w:rsidR="00AF734F" w:rsidRPr="00B4632A">
        <w:rPr>
          <w:rFonts w:ascii="Calibri" w:eastAsia="Times New Roman" w:hAnsi="Calibri" w:cs="Calibri"/>
          <w:lang w:eastAsia="hu-HU"/>
        </w:rPr>
        <w:t xml:space="preserve"> utáni 16. napon)</w:t>
      </w:r>
      <w:r w:rsidRPr="00B4632A">
        <w:rPr>
          <w:rFonts w:ascii="Calibri" w:eastAsia="Times New Roman" w:hAnsi="Calibri" w:cs="Calibri"/>
          <w:lang w:eastAsia="hu-HU"/>
        </w:rPr>
        <w:t xml:space="preserve"> pedig </w:t>
      </w:r>
      <w:r w:rsidRPr="00B4632A">
        <w:rPr>
          <w:rFonts w:ascii="Calibri" w:eastAsia="Times New Roman" w:hAnsi="Calibri" w:cs="Calibri"/>
          <w:b/>
          <w:bCs/>
          <w:lang w:eastAsia="hu-HU"/>
        </w:rPr>
        <w:t>a PCR tesztek érzékenysége már alig 34%-</w:t>
      </w:r>
      <w:proofErr w:type="spellStart"/>
      <w:r w:rsidRPr="00B4632A">
        <w:rPr>
          <w:rFonts w:ascii="Calibri" w:eastAsia="Times New Roman" w:hAnsi="Calibri" w:cs="Calibri"/>
          <w:b/>
          <w:bCs/>
          <w:lang w:eastAsia="hu-HU"/>
        </w:rPr>
        <w:t>osnak</w:t>
      </w:r>
      <w:proofErr w:type="spellEnd"/>
      <w:r w:rsidRPr="00B4632A">
        <w:rPr>
          <w:rFonts w:ascii="Calibri" w:eastAsia="Times New Roman" w:hAnsi="Calibri" w:cs="Calibri"/>
          <w:b/>
          <w:bCs/>
          <w:lang w:eastAsia="hu-HU"/>
        </w:rPr>
        <w:t xml:space="preserve"> bizonyult</w:t>
      </w:r>
      <w:r w:rsidRPr="00B4632A">
        <w:rPr>
          <w:rFonts w:ascii="Calibri" w:eastAsia="Times New Roman" w:hAnsi="Calibri" w:cs="Calibri"/>
          <w:lang w:eastAsia="hu-HU"/>
        </w:rPr>
        <w:t>.</w:t>
      </w:r>
    </w:p>
    <w:p w14:paraId="7AEE0272" w14:textId="7B98D46F" w:rsidR="00A23B97" w:rsidRPr="00B4632A" w:rsidRDefault="00AF734F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Mindebből </w:t>
      </w:r>
      <w:r w:rsidR="00A23B97" w:rsidRPr="00B4632A">
        <w:rPr>
          <w:rFonts w:ascii="Calibri" w:eastAsia="Times New Roman" w:hAnsi="Calibri" w:cs="Calibri"/>
          <w:lang w:eastAsia="hu-HU"/>
        </w:rPr>
        <w:t>több következtetést is le lehet vonni.</w:t>
      </w:r>
    </w:p>
    <w:p w14:paraId="17E0D11E" w14:textId="66A073FC" w:rsidR="00A23B97" w:rsidRPr="00B4632A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ab/>
        <w:t>A tünetek megjelenése előtt </w:t>
      </w:r>
      <w:r w:rsidRPr="00B4632A">
        <w:rPr>
          <w:rFonts w:ascii="Calibri" w:eastAsia="Times New Roman" w:hAnsi="Calibri" w:cs="Calibri"/>
          <w:b/>
          <w:bCs/>
          <w:lang w:eastAsia="hu-HU"/>
        </w:rPr>
        <w:t>sajnos PCR teszttel sem lehet kimutatni, hogy valaki, aki igazoltan fertőzött emberrel találkozott, elkapta-e az új koronavírust</w:t>
      </w:r>
      <w:r w:rsidRPr="00B4632A">
        <w:rPr>
          <w:rFonts w:ascii="Calibri" w:eastAsia="Times New Roman" w:hAnsi="Calibri" w:cs="Calibri"/>
          <w:lang w:eastAsia="hu-HU"/>
        </w:rPr>
        <w:t>. </w:t>
      </w:r>
      <w:r w:rsidR="00AF734F" w:rsidRPr="00B4632A">
        <w:rPr>
          <w:rFonts w:ascii="Calibri" w:eastAsia="Times New Roman" w:hAnsi="Calibri" w:cs="Calibri"/>
          <w:lang w:eastAsia="hu-HU"/>
        </w:rPr>
        <w:t>Erre egyik teszt sem alkalmas.</w:t>
      </w:r>
    </w:p>
    <w:p w14:paraId="26C32F90" w14:textId="7C4EE266" w:rsidR="00A23B97" w:rsidRPr="00B4632A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ab/>
        <w:t>Úgy tűnik, létezik egy </w:t>
      </w:r>
      <w:r w:rsidRPr="00B4632A">
        <w:rPr>
          <w:rFonts w:ascii="Calibri" w:eastAsia="Times New Roman" w:hAnsi="Calibri" w:cs="Calibri"/>
          <w:b/>
          <w:bCs/>
          <w:lang w:eastAsia="hu-HU"/>
        </w:rPr>
        <w:t>„ideális időintervallum”, amikor a PCR tesztek a leghatékonyabbak</w:t>
      </w:r>
      <w:r w:rsidRPr="00B4632A">
        <w:rPr>
          <w:rFonts w:ascii="Calibri" w:eastAsia="Times New Roman" w:hAnsi="Calibri" w:cs="Calibri"/>
          <w:lang w:eastAsia="hu-HU"/>
        </w:rPr>
        <w:t> – ez pedig a tünetek megjelenését követő 1–7. nap.</w:t>
      </w:r>
      <w:r w:rsidR="00F1571E" w:rsidRPr="00B4632A">
        <w:rPr>
          <w:rFonts w:ascii="Calibri" w:eastAsia="Times New Roman" w:hAnsi="Calibri" w:cs="Calibri"/>
          <w:lang w:eastAsia="hu-HU"/>
        </w:rPr>
        <w:t xml:space="preserve"> Ebben a PCR tesztek az antigén tesztekhez hasonlítanak.</w:t>
      </w:r>
    </w:p>
    <w:p w14:paraId="29045B9D" w14:textId="77777777" w:rsidR="00A23B97" w:rsidRPr="00B4632A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lastRenderedPageBreak/>
        <w:tab/>
        <w:t>Ahogy a negatív szerológiai gyorsteszt, a </w:t>
      </w:r>
      <w:r w:rsidRPr="00B4632A">
        <w:rPr>
          <w:rFonts w:ascii="Calibri" w:eastAsia="Times New Roman" w:hAnsi="Calibri" w:cs="Calibri"/>
          <w:b/>
          <w:bCs/>
          <w:lang w:eastAsia="hu-HU"/>
        </w:rPr>
        <w:t>negatív PCR teszt sem bizonyítja önmagában a fertőzés hiányát</w:t>
      </w:r>
      <w:r w:rsidRPr="00B4632A">
        <w:rPr>
          <w:rFonts w:ascii="Calibri" w:eastAsia="Times New Roman" w:hAnsi="Calibri" w:cs="Calibri"/>
          <w:lang w:eastAsia="hu-HU"/>
        </w:rPr>
        <w:t>. </w:t>
      </w:r>
      <w:hyperlink r:id="rId13" w:tgtFrame="_blank" w:history="1">
        <w:r w:rsidRPr="00B4632A">
          <w:rPr>
            <w:rFonts w:ascii="Calibri" w:eastAsia="Times New Roman" w:hAnsi="Calibri" w:cs="Calibri"/>
            <w:b/>
            <w:bCs/>
            <w:u w:val="single"/>
            <w:lang w:eastAsia="hu-HU"/>
          </w:rPr>
          <w:t>Volt már rá példa</w:t>
        </w:r>
      </w:hyperlink>
      <w:r w:rsidRPr="00B4632A">
        <w:rPr>
          <w:rFonts w:ascii="Calibri" w:eastAsia="Times New Roman" w:hAnsi="Calibri" w:cs="Calibri"/>
          <w:lang w:eastAsia="hu-HU"/>
        </w:rPr>
        <w:t>, hogy egy olyan vírushordozó miatt jelent meg két új fertőzési góc, akin két PCR tesztet is elvégeztek – ám mindkettő eredménye negatív lett!</w:t>
      </w:r>
    </w:p>
    <w:p w14:paraId="273B67A2" w14:textId="77777777" w:rsidR="00A23B97" w:rsidRPr="00B4632A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ab/>
      </w:r>
      <w:r w:rsidRPr="00B4632A">
        <w:rPr>
          <w:rFonts w:ascii="Calibri" w:eastAsia="Times New Roman" w:hAnsi="Calibri" w:cs="Calibri"/>
          <w:b/>
          <w:bCs/>
          <w:lang w:eastAsia="hu-HU"/>
        </w:rPr>
        <w:t>Mennél több idő telt el a tünetek megjelenése óta, annál alacsonyabb a PCR tesztek megbízhatósága.</w:t>
      </w:r>
      <w:r w:rsidRPr="00B4632A">
        <w:rPr>
          <w:rFonts w:ascii="Calibri" w:eastAsia="Times New Roman" w:hAnsi="Calibri" w:cs="Calibri"/>
          <w:lang w:eastAsia="hu-HU"/>
        </w:rPr>
        <w:t> </w:t>
      </w:r>
    </w:p>
    <w:p w14:paraId="2D038446" w14:textId="28CD9ABD" w:rsidR="00A23B97" w:rsidRPr="00B4632A" w:rsidRDefault="00A23B97" w:rsidP="00A23B97">
      <w:pPr>
        <w:numPr>
          <w:ilvl w:val="0"/>
          <w:numId w:val="11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ab/>
        <w:t>Bár a szerológiai</w:t>
      </w:r>
      <w:r w:rsidR="0004306A" w:rsidRPr="00B4632A">
        <w:rPr>
          <w:rFonts w:ascii="Calibri" w:eastAsia="Times New Roman" w:hAnsi="Calibri" w:cs="Calibri"/>
          <w:lang w:eastAsia="hu-HU"/>
        </w:rPr>
        <w:t xml:space="preserve"> és antigén</w:t>
      </w:r>
      <w:r w:rsidRPr="00B4632A">
        <w:rPr>
          <w:rFonts w:ascii="Calibri" w:eastAsia="Times New Roman" w:hAnsi="Calibri" w:cs="Calibri"/>
          <w:lang w:eastAsia="hu-HU"/>
        </w:rPr>
        <w:t xml:space="preserve"> tesztek megbízhatóságát általában PCR tesztekkel ellenőrzik, mindezek alapján </w:t>
      </w:r>
      <w:r w:rsidRPr="00B4632A">
        <w:rPr>
          <w:rFonts w:ascii="Calibri" w:eastAsia="Times New Roman" w:hAnsi="Calibri" w:cs="Calibri"/>
          <w:b/>
          <w:bCs/>
          <w:lang w:eastAsia="hu-HU"/>
        </w:rPr>
        <w:t>kétséges, hogy azok valóban megfelelő referenciaként szolgálnak</w:t>
      </w:r>
      <w:r w:rsidRPr="00B4632A">
        <w:rPr>
          <w:rFonts w:ascii="Calibri" w:eastAsia="Times New Roman" w:hAnsi="Calibri" w:cs="Calibri"/>
          <w:lang w:eastAsia="hu-HU"/>
        </w:rPr>
        <w:t>.</w:t>
      </w:r>
    </w:p>
    <w:p w14:paraId="6304969B" w14:textId="77777777" w:rsidR="00AF734F" w:rsidRPr="00B4632A" w:rsidRDefault="00AF734F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</w:p>
    <w:p w14:paraId="7AF643C6" w14:textId="0BCD6E13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 John Hopkins Egyetem kutatói úgy vélik, </w:t>
      </w:r>
      <w:r w:rsidRPr="00892E9C">
        <w:rPr>
          <w:rFonts w:ascii="Calibri" w:eastAsia="Times New Roman" w:hAnsi="Calibri" w:cs="Calibri"/>
          <w:i/>
          <w:iCs/>
          <w:lang w:eastAsia="hu-HU"/>
          <w:rPrChange w:id="62" w:author="Kéri András" w:date="2021-07-02T11:50:00Z">
            <w:rPr>
              <w:rFonts w:ascii="Calibri" w:eastAsia="Times New Roman" w:hAnsi="Calibri" w:cs="Calibri"/>
              <w:lang w:eastAsia="hu-HU"/>
            </w:rPr>
          </w:rPrChange>
        </w:rPr>
        <w:t>„mivel az antitestek a betegség lefolyása során később jelennek meg, ha már sok idő telt el a megfertőződés óta, a páciensek számára a leghasznosabb eljárás az ellenanyag- és az RT-PCR teszt együttes elvégzése lehet.”</w:t>
      </w:r>
    </w:p>
    <w:p w14:paraId="5492F4AB" w14:textId="611F1574" w:rsidR="00A23B97" w:rsidRDefault="00A23B97" w:rsidP="00A23B97">
      <w:pPr>
        <w:spacing w:after="100" w:afterAutospacing="1" w:line="240" w:lineRule="auto"/>
        <w:rPr>
          <w:ins w:id="63" w:author="Kéri András" w:date="2021-07-02T11:51:00Z"/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 két tesztelési módszer úgy tűnik, kiegészíti egymást: a betegség korai fázisában az RT-PCR teszt megbízhatóbb, nagyjából 2 héttel a tünetek megjelenése után mindkét tesztet érdemes elvégezni, a késői szakaszban, illetve a fertőzés lefolyását követően pedig a </w:t>
      </w:r>
      <w:del w:id="64" w:author="Kéri András" w:date="2021-07-02T11:51:00Z">
        <w:r w:rsidRPr="00B4632A" w:rsidDel="00892E9C">
          <w:rPr>
            <w:rFonts w:ascii="Calibri" w:eastAsia="Times New Roman" w:hAnsi="Calibri" w:cs="Calibri"/>
            <w:lang w:eastAsia="hu-HU"/>
          </w:rPr>
          <w:delText xml:space="preserve">gyorsteszteké </w:delText>
        </w:r>
      </w:del>
      <w:ins w:id="65" w:author="Kéri András" w:date="2021-07-02T11:51:00Z">
        <w:r w:rsidR="00892E9C">
          <w:rPr>
            <w:rFonts w:ascii="Calibri" w:eastAsia="Times New Roman" w:hAnsi="Calibri" w:cs="Calibri"/>
            <w:lang w:eastAsia="hu-HU"/>
          </w:rPr>
          <w:t xml:space="preserve">szerológiai teszteké </w:t>
        </w:r>
      </w:ins>
      <w:r w:rsidRPr="00B4632A">
        <w:rPr>
          <w:rFonts w:ascii="Calibri" w:eastAsia="Times New Roman" w:hAnsi="Calibri" w:cs="Calibri"/>
          <w:lang w:eastAsia="hu-HU"/>
        </w:rPr>
        <w:t>lehet a főszerep. Ám, amennyiben lehetséges, mindaddig, amíg fennállnak a tünetek, </w:t>
      </w:r>
      <w:r w:rsidRPr="00B4632A">
        <w:rPr>
          <w:rFonts w:ascii="Calibri" w:eastAsia="Times New Roman" w:hAnsi="Calibri" w:cs="Calibri"/>
          <w:b/>
          <w:bCs/>
          <w:lang w:eastAsia="hu-HU"/>
        </w:rPr>
        <w:t>érdemes mindkét tesztet alkalmazni</w:t>
      </w:r>
      <w:r w:rsidRPr="00B4632A">
        <w:rPr>
          <w:rFonts w:ascii="Calibri" w:eastAsia="Times New Roman" w:hAnsi="Calibri" w:cs="Calibri"/>
          <w:lang w:eastAsia="hu-HU"/>
        </w:rPr>
        <w:t>, hogy a betegséget a lehető legnagyobb biztonsággal azonosítani lehessen.</w:t>
      </w:r>
      <w:r w:rsidR="0009119E" w:rsidRPr="00B4632A">
        <w:rPr>
          <w:rFonts w:ascii="Calibri" w:eastAsia="Times New Roman" w:hAnsi="Calibri" w:cs="Calibri"/>
          <w:lang w:eastAsia="hu-HU"/>
        </w:rPr>
        <w:t xml:space="preserve"> Ha a betegség korai fázisában, vagy annak gyanúja esetén </w:t>
      </w:r>
      <w:r w:rsidR="00781507" w:rsidRPr="00B4632A">
        <w:rPr>
          <w:rFonts w:ascii="Calibri" w:eastAsia="Times New Roman" w:hAnsi="Calibri" w:cs="Calibri"/>
          <w:lang w:eastAsia="hu-HU"/>
        </w:rPr>
        <w:t xml:space="preserve">elengedhetetlen, hogy gyorsan meg lehessen tudni a teszt eredményét, a PCR teszt kiváltható </w:t>
      </w:r>
      <w:r w:rsidR="00B96F23" w:rsidRPr="00B4632A">
        <w:rPr>
          <w:rFonts w:ascii="Calibri" w:eastAsia="Times New Roman" w:hAnsi="Calibri" w:cs="Calibri"/>
          <w:lang w:eastAsia="hu-HU"/>
        </w:rPr>
        <w:t xml:space="preserve">antigén teszttel; és akkor is ez a helyzet, ha </w:t>
      </w:r>
      <w:r w:rsidR="0089395C" w:rsidRPr="00B4632A">
        <w:rPr>
          <w:rFonts w:ascii="Calibri" w:eastAsia="Times New Roman" w:hAnsi="Calibri" w:cs="Calibri"/>
          <w:lang w:eastAsia="hu-HU"/>
        </w:rPr>
        <w:t>olyan mennyiségű tesztet kell elvégezni, ami túl nagy anyagi terhet jelentene – vagy, ami meghaladná a rendelkezésre álló PCR tesztelési kapacitást.</w:t>
      </w:r>
    </w:p>
    <w:p w14:paraId="0086FD8A" w14:textId="37348CB4" w:rsidR="00892E9C" w:rsidRDefault="00892E9C" w:rsidP="00A23B97">
      <w:pPr>
        <w:spacing w:after="100" w:afterAutospacing="1" w:line="240" w:lineRule="auto"/>
        <w:rPr>
          <w:ins w:id="66" w:author="Kéri András" w:date="2021-07-02T12:14:00Z"/>
          <w:rFonts w:ascii="Calibri" w:eastAsia="Times New Roman" w:hAnsi="Calibri" w:cs="Calibri"/>
          <w:lang w:eastAsia="hu-HU"/>
        </w:rPr>
      </w:pPr>
      <w:ins w:id="67" w:author="Kéri András" w:date="2021-07-02T11:51:00Z">
        <w:r>
          <w:rPr>
            <w:rFonts w:ascii="Calibri" w:eastAsia="Times New Roman" w:hAnsi="Calibri" w:cs="Calibri"/>
            <w:lang w:eastAsia="hu-HU"/>
          </w:rPr>
          <w:t>Végezetül, megemlítendő, hogy anyagi megfontolásokbó</w:t>
        </w:r>
      </w:ins>
      <w:ins w:id="68" w:author="Kéri András" w:date="2021-07-02T11:52:00Z">
        <w:r>
          <w:rPr>
            <w:rFonts w:ascii="Calibri" w:eastAsia="Times New Roman" w:hAnsi="Calibri" w:cs="Calibri"/>
            <w:lang w:eastAsia="hu-HU"/>
          </w:rPr>
          <w:t xml:space="preserve">l </w:t>
        </w:r>
      </w:ins>
      <w:ins w:id="69" w:author="Kéri András" w:date="2021-07-02T11:51:00Z">
        <w:r w:rsidRPr="00892E9C">
          <w:rPr>
            <w:rFonts w:ascii="Calibri" w:eastAsia="Times New Roman" w:hAnsi="Calibri" w:cs="Calibri"/>
            <w:b/>
            <w:bCs/>
            <w:lang w:eastAsia="hu-HU"/>
            <w:rPrChange w:id="70" w:author="Kéri András" w:date="2021-07-02T11:52:00Z">
              <w:rPr>
                <w:rFonts w:ascii="Calibri" w:eastAsia="Times New Roman" w:hAnsi="Calibri" w:cs="Calibri"/>
                <w:lang w:eastAsia="hu-HU"/>
              </w:rPr>
            </w:rPrChange>
          </w:rPr>
          <w:t xml:space="preserve">egyre több országban </w:t>
        </w:r>
      </w:ins>
      <w:ins w:id="71" w:author="Kéri András" w:date="2021-07-02T11:52:00Z">
        <w:r w:rsidRPr="00892E9C">
          <w:rPr>
            <w:rFonts w:ascii="Calibri" w:eastAsia="Times New Roman" w:hAnsi="Calibri" w:cs="Calibri"/>
            <w:b/>
            <w:bCs/>
            <w:lang w:eastAsia="hu-HU"/>
            <w:rPrChange w:id="72" w:author="Kéri András" w:date="2021-07-02T11:52:00Z">
              <w:rPr>
                <w:rFonts w:ascii="Calibri" w:eastAsia="Times New Roman" w:hAnsi="Calibri" w:cs="Calibri"/>
                <w:lang w:eastAsia="hu-HU"/>
              </w:rPr>
            </w:rPrChange>
          </w:rPr>
          <w:t xml:space="preserve">alkalmaznak gyorsteszteket, </w:t>
        </w:r>
      </w:ins>
      <w:ins w:id="73" w:author="Kéri András" w:date="2021-07-02T11:51:00Z">
        <w:r w:rsidRPr="00892E9C">
          <w:rPr>
            <w:rFonts w:ascii="Calibri" w:eastAsia="Times New Roman" w:hAnsi="Calibri" w:cs="Calibri"/>
            <w:b/>
            <w:bCs/>
            <w:lang w:eastAsia="hu-HU"/>
            <w:rPrChange w:id="74" w:author="Kéri András" w:date="2021-07-02T11:52:00Z">
              <w:rPr>
                <w:rFonts w:ascii="Calibri" w:eastAsia="Times New Roman" w:hAnsi="Calibri" w:cs="Calibri"/>
                <w:lang w:eastAsia="hu-HU"/>
              </w:rPr>
            </w:rPrChange>
          </w:rPr>
          <w:t>ha nagy mennyiségű ember szűréséről van szó</w:t>
        </w:r>
        <w:r>
          <w:rPr>
            <w:rFonts w:ascii="Calibri" w:eastAsia="Times New Roman" w:hAnsi="Calibri" w:cs="Calibri"/>
            <w:lang w:eastAsia="hu-HU"/>
          </w:rPr>
          <w:t>.</w:t>
        </w:r>
      </w:ins>
    </w:p>
    <w:p w14:paraId="7606B84B" w14:textId="7AD90C74" w:rsidR="003F03D3" w:rsidRDefault="003F03D3" w:rsidP="00A23B97">
      <w:pPr>
        <w:spacing w:after="100" w:afterAutospacing="1" w:line="240" w:lineRule="auto"/>
        <w:rPr>
          <w:ins w:id="75" w:author="Kéri András" w:date="2021-07-02T12:14:00Z"/>
          <w:rFonts w:ascii="Calibri" w:eastAsia="Times New Roman" w:hAnsi="Calibri" w:cs="Calibri"/>
          <w:lang w:eastAsia="hu-HU"/>
        </w:rPr>
      </w:pPr>
    </w:p>
    <w:p w14:paraId="1DEA883C" w14:textId="77777777" w:rsidR="003F03D3" w:rsidRPr="00B05445" w:rsidRDefault="003F03D3" w:rsidP="003F03D3">
      <w:pPr>
        <w:rPr>
          <w:ins w:id="76" w:author="Kéri András" w:date="2021-07-02T12:14:00Z"/>
          <w:rFonts w:cstheme="minorHAnsi"/>
        </w:rPr>
      </w:pPr>
      <w:commentRangeStart w:id="77"/>
      <w:ins w:id="78" w:author="Kéri András" w:date="2021-07-02T12:14:00Z">
        <w:r>
          <w:rPr>
            <w:rFonts w:cstheme="minorHAnsi"/>
          </w:rPr>
          <w:t>VÁSÁRLÁS</w:t>
        </w:r>
        <w:commentRangeEnd w:id="77"/>
        <w:r>
          <w:rPr>
            <w:rStyle w:val="Jegyzethivatkozs"/>
          </w:rPr>
          <w:commentReference w:id="77"/>
        </w:r>
      </w:ins>
    </w:p>
    <w:p w14:paraId="73BFBE0A" w14:textId="77777777" w:rsidR="003F03D3" w:rsidRPr="00B4632A" w:rsidRDefault="003F03D3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</w:p>
    <w:p w14:paraId="24C13A23" w14:textId="77777777" w:rsidR="00A23B97" w:rsidRPr="00B4632A" w:rsidRDefault="003F03D3" w:rsidP="00A23B97">
      <w:pPr>
        <w:spacing w:after="0" w:line="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pict w14:anchorId="1616F746">
          <v:rect id="_x0000_i1028" style="width:832.5pt;height:0" o:hrpct="0" o:hralign="center" o:hrstd="t" o:hr="t" fillcolor="#a0a0a0" stroked="f"/>
        </w:pict>
      </w:r>
    </w:p>
    <w:p w14:paraId="2907856A" w14:textId="77777777" w:rsidR="00A23B97" w:rsidRPr="00B4632A" w:rsidRDefault="003F03D3" w:rsidP="00A23B97">
      <w:pPr>
        <w:spacing w:after="0" w:line="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pict w14:anchorId="7989502A">
          <v:rect id="_x0000_i1029" style="width:832.5pt;height:0" o:hrpct="0" o:hralign="center" o:hrstd="t" o:hr="t" fillcolor="#a0a0a0" stroked="f"/>
        </w:pict>
      </w:r>
    </w:p>
    <w:p w14:paraId="20960375" w14:textId="6F281697" w:rsidR="00A23B97" w:rsidRPr="00892E9C" w:rsidRDefault="00A23B97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lang w:eastAsia="hu-HU"/>
          <w:rPrChange w:id="79" w:author="Kéri András" w:date="2021-07-02T11:52:00Z">
            <w:rPr>
              <w:rFonts w:ascii="Calibri" w:eastAsia="Times New Roman" w:hAnsi="Calibri" w:cs="Calibri"/>
              <w:lang w:eastAsia="hu-HU"/>
            </w:rPr>
          </w:rPrChange>
        </w:rPr>
      </w:pPr>
      <w:r w:rsidRPr="00892E9C">
        <w:rPr>
          <w:rFonts w:ascii="Calibri" w:eastAsia="Times New Roman" w:hAnsi="Calibri" w:cs="Calibri"/>
          <w:b/>
          <w:bCs/>
          <w:lang w:eastAsia="hu-HU"/>
          <w:rPrChange w:id="80" w:author="Kéri András" w:date="2021-07-02T11:52:00Z">
            <w:rPr>
              <w:rFonts w:ascii="Calibri" w:eastAsia="Times New Roman" w:hAnsi="Calibri" w:cs="Calibri"/>
              <w:lang w:eastAsia="hu-HU"/>
            </w:rPr>
          </w:rPrChange>
        </w:rPr>
        <w:t>Hogyan lehet összevetni a</w:t>
      </w:r>
      <w:ins w:id="81" w:author="Kéri András" w:date="2021-07-02T11:52:00Z">
        <w:r w:rsidR="00892E9C" w:rsidRPr="00892E9C">
          <w:rPr>
            <w:rFonts w:ascii="Calibri" w:eastAsia="Times New Roman" w:hAnsi="Calibri" w:cs="Calibri"/>
            <w:b/>
            <w:bCs/>
            <w:lang w:eastAsia="hu-HU"/>
            <w:rPrChange w:id="82" w:author="Kéri András" w:date="2021-07-02T11:52:00Z">
              <w:rPr>
                <w:rFonts w:ascii="Calibri" w:eastAsia="Times New Roman" w:hAnsi="Calibri" w:cs="Calibri"/>
                <w:lang w:eastAsia="hu-HU"/>
              </w:rPr>
            </w:rPrChange>
          </w:rPr>
          <w:t xml:space="preserve"> szerológiai </w:t>
        </w:r>
      </w:ins>
      <w:del w:id="83" w:author="Kéri András" w:date="2021-07-02T11:52:00Z">
        <w:r w:rsidRPr="00892E9C" w:rsidDel="00892E9C">
          <w:rPr>
            <w:rFonts w:ascii="Calibri" w:eastAsia="Times New Roman" w:hAnsi="Calibri" w:cs="Calibri"/>
            <w:b/>
            <w:bCs/>
            <w:lang w:eastAsia="hu-HU"/>
            <w:rPrChange w:id="84" w:author="Kéri András" w:date="2021-07-02T11:52:00Z">
              <w:rPr>
                <w:rFonts w:ascii="Calibri" w:eastAsia="Times New Roman" w:hAnsi="Calibri" w:cs="Calibri"/>
                <w:lang w:eastAsia="hu-HU"/>
              </w:rPr>
            </w:rPrChange>
          </w:rPr>
          <w:delText xml:space="preserve">z </w:delText>
        </w:r>
        <w:r w:rsidR="00F86BFD" w:rsidRPr="00892E9C" w:rsidDel="00892E9C">
          <w:rPr>
            <w:rFonts w:ascii="Calibri" w:eastAsia="Times New Roman" w:hAnsi="Calibri" w:cs="Calibri"/>
            <w:b/>
            <w:bCs/>
            <w:lang w:eastAsia="hu-HU"/>
            <w:rPrChange w:id="85" w:author="Kéri András" w:date="2021-07-02T11:52:00Z">
              <w:rPr>
                <w:rFonts w:ascii="Calibri" w:eastAsia="Times New Roman" w:hAnsi="Calibri" w:cs="Calibri"/>
                <w:lang w:eastAsia="hu-HU"/>
              </w:rPr>
            </w:rPrChange>
          </w:rPr>
          <w:delText>ellenanyag</w:delText>
        </w:r>
        <w:r w:rsidRPr="00892E9C" w:rsidDel="00892E9C">
          <w:rPr>
            <w:rFonts w:ascii="Calibri" w:eastAsia="Times New Roman" w:hAnsi="Calibri" w:cs="Calibri"/>
            <w:b/>
            <w:bCs/>
            <w:lang w:eastAsia="hu-HU"/>
            <w:rPrChange w:id="86" w:author="Kéri András" w:date="2021-07-02T11:52:00Z">
              <w:rPr>
                <w:rFonts w:ascii="Calibri" w:eastAsia="Times New Roman" w:hAnsi="Calibri" w:cs="Calibri"/>
                <w:lang w:eastAsia="hu-HU"/>
              </w:rPr>
            </w:rPrChange>
          </w:rPr>
          <w:delText xml:space="preserve"> </w:delText>
        </w:r>
      </w:del>
      <w:r w:rsidRPr="00892E9C">
        <w:rPr>
          <w:rFonts w:ascii="Calibri" w:eastAsia="Times New Roman" w:hAnsi="Calibri" w:cs="Calibri"/>
          <w:b/>
          <w:bCs/>
          <w:lang w:eastAsia="hu-HU"/>
          <w:rPrChange w:id="87" w:author="Kéri András" w:date="2021-07-02T11:52:00Z">
            <w:rPr>
              <w:rFonts w:ascii="Calibri" w:eastAsia="Times New Roman" w:hAnsi="Calibri" w:cs="Calibri"/>
              <w:lang w:eastAsia="hu-HU"/>
            </w:rPr>
          </w:rPrChange>
        </w:rPr>
        <w:t>tesztek és a PCR tesztek eredményeit?</w:t>
      </w:r>
    </w:p>
    <w:p w14:paraId="360F7213" w14:textId="28C66923" w:rsidR="00A23B97" w:rsidRPr="00B4632A" w:rsidRDefault="00FA5E2A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 lehetséges eredményeket és azok interpretációját a következő táblázat foglalja össze. </w:t>
      </w:r>
    </w:p>
    <w:p w14:paraId="09982330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</w:p>
    <w:tbl>
      <w:tblPr>
        <w:tblW w:w="993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"/>
        <w:gridCol w:w="488"/>
        <w:gridCol w:w="422"/>
        <w:gridCol w:w="8535"/>
      </w:tblGrid>
      <w:tr w:rsidR="00B4632A" w:rsidRPr="00B4632A" w14:paraId="10D72CC1" w14:textId="77777777" w:rsidTr="002A05B1">
        <w:trPr>
          <w:trHeight w:val="275"/>
          <w:tblHeader/>
        </w:trPr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2C8AAB93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Teszt eredménye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5EE4F6A6" w14:textId="128A3314" w:rsidR="00A23B97" w:rsidRPr="00B4632A" w:rsidRDefault="00FA5E2A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Legvalószínűbb m</w:t>
            </w:r>
            <w:r w:rsidR="00A23B97"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agyarázat</w:t>
            </w:r>
          </w:p>
        </w:tc>
      </w:tr>
      <w:tr w:rsidR="00B4632A" w:rsidRPr="00B4632A" w14:paraId="7E385A87" w14:textId="77777777" w:rsidTr="002A05B1">
        <w:trPr>
          <w:trHeight w:val="275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29DC918D" w14:textId="3E053351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PC</w:t>
            </w:r>
            <w:r w:rsidR="001438F6"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0DC892DC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IgM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62B6C415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IgG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188D4262" w14:textId="77777777" w:rsidR="00A23B97" w:rsidRPr="00B4632A" w:rsidRDefault="00A23B97" w:rsidP="00A23B97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B4632A" w:rsidRPr="00B4632A" w14:paraId="55E7EDB3" w14:textId="77777777" w:rsidTr="002A05B1">
        <w:trPr>
          <w:trHeight w:val="3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2F5DE55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D5F554B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D58061A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4EEBD7C" w14:textId="27374C62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>A páciens valószínűleg frissen (pár napja) fertőződött meg.</w:t>
            </w:r>
            <w:r w:rsidR="00FA5E2A" w:rsidRPr="00B4632A">
              <w:rPr>
                <w:rFonts w:ascii="Calibri" w:eastAsia="Times New Roman" w:hAnsi="Calibri" w:cs="Calibri"/>
                <w:lang w:eastAsia="hu-HU"/>
              </w:rPr>
              <w:t xml:space="preserve"> (Ebben az ún. „ablakperiódusban” a szerológiai teszt még nem mutatja ki a fertőzést.)</w:t>
            </w:r>
          </w:p>
        </w:tc>
      </w:tr>
      <w:tr w:rsidR="00B4632A" w:rsidRPr="00B4632A" w14:paraId="7D29A1D4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D96D9F3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F3404A9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A3A8E0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6927F47" w14:textId="6C3CF86E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>A páciens feltehetően a fertőzés korai</w:t>
            </w:r>
            <w:r w:rsidR="00FA5E2A" w:rsidRPr="00B4632A">
              <w:rPr>
                <w:rFonts w:ascii="Calibri" w:eastAsia="Times New Roman" w:hAnsi="Calibri" w:cs="Calibri"/>
                <w:lang w:eastAsia="hu-HU"/>
              </w:rPr>
              <w:t xml:space="preserve"> vagy közép</w:t>
            </w:r>
            <w:r w:rsidRPr="00B4632A">
              <w:rPr>
                <w:rFonts w:ascii="Calibri" w:eastAsia="Times New Roman" w:hAnsi="Calibri" w:cs="Calibri"/>
                <w:lang w:eastAsia="hu-HU"/>
              </w:rPr>
              <w:t>szakaszában van.</w:t>
            </w:r>
          </w:p>
        </w:tc>
      </w:tr>
      <w:tr w:rsidR="00B4632A" w:rsidRPr="00B4632A" w14:paraId="2BF571F7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1323674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E5FE478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CCB1BF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ACBEAA3" w14:textId="1CC75FC3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 xml:space="preserve">A páciens feltehetően a fertőzés </w:t>
            </w:r>
            <w:r w:rsidR="00FA5E2A" w:rsidRPr="00B4632A">
              <w:rPr>
                <w:rFonts w:ascii="Calibri" w:eastAsia="Times New Roman" w:hAnsi="Calibri" w:cs="Calibri"/>
                <w:lang w:eastAsia="hu-HU"/>
              </w:rPr>
              <w:t>közép</w:t>
            </w:r>
            <w:r w:rsidRPr="00B4632A">
              <w:rPr>
                <w:rFonts w:ascii="Calibri" w:eastAsia="Times New Roman" w:hAnsi="Calibri" w:cs="Calibri"/>
                <w:lang w:eastAsia="hu-HU"/>
              </w:rPr>
              <w:t>szakaszában van.</w:t>
            </w:r>
          </w:p>
        </w:tc>
      </w:tr>
      <w:tr w:rsidR="00B4632A" w:rsidRPr="00B4632A" w14:paraId="5AC8E18C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21E93A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FCF709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89E117B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31153CE" w14:textId="5C118B11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 xml:space="preserve">A páciens valószínűleg a fertőzés </w:t>
            </w:r>
            <w:r w:rsidR="00FA5E2A" w:rsidRPr="00B4632A">
              <w:rPr>
                <w:rFonts w:ascii="Calibri" w:eastAsia="Times New Roman" w:hAnsi="Calibri" w:cs="Calibri"/>
                <w:lang w:eastAsia="hu-HU"/>
              </w:rPr>
              <w:t xml:space="preserve">közép-, vagy </w:t>
            </w:r>
            <w:r w:rsidRPr="00B4632A">
              <w:rPr>
                <w:rFonts w:ascii="Calibri" w:eastAsia="Times New Roman" w:hAnsi="Calibri" w:cs="Calibri"/>
                <w:lang w:eastAsia="hu-HU"/>
              </w:rPr>
              <w:t>ké</w:t>
            </w:r>
            <w:r w:rsidR="00F90C9A" w:rsidRPr="00B4632A">
              <w:rPr>
                <w:rFonts w:ascii="Calibri" w:eastAsia="Times New Roman" w:hAnsi="Calibri" w:cs="Calibri"/>
                <w:lang w:eastAsia="hu-HU"/>
              </w:rPr>
              <w:t>s</w:t>
            </w:r>
            <w:r w:rsidRPr="00B4632A">
              <w:rPr>
                <w:rFonts w:ascii="Calibri" w:eastAsia="Times New Roman" w:hAnsi="Calibri" w:cs="Calibri"/>
                <w:lang w:eastAsia="hu-HU"/>
              </w:rPr>
              <w:t xml:space="preserve">ői szakaszában van, </w:t>
            </w:r>
            <w:r w:rsidR="00FA5E2A" w:rsidRPr="00B4632A">
              <w:rPr>
                <w:rFonts w:ascii="Calibri" w:eastAsia="Times New Roman" w:hAnsi="Calibri" w:cs="Calibri"/>
                <w:lang w:eastAsia="hu-HU"/>
              </w:rPr>
              <w:t>de az is lehet, hogy ismételten megfertőződött</w:t>
            </w:r>
            <w:r w:rsidRPr="00B4632A">
              <w:rPr>
                <w:rFonts w:ascii="Calibri" w:eastAsia="Times New Roman" w:hAnsi="Calibri" w:cs="Calibri"/>
                <w:lang w:eastAsia="hu-HU"/>
              </w:rPr>
              <w:t>.</w:t>
            </w:r>
          </w:p>
        </w:tc>
      </w:tr>
      <w:tr w:rsidR="00B4632A" w:rsidRPr="00B4632A" w14:paraId="742B7CB2" w14:textId="77777777" w:rsidTr="002A05B1">
        <w:trPr>
          <w:trHeight w:val="3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819E49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2A23BF8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4E3970C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A268E3D" w14:textId="4318E553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>A páciens talán a fertőzés korai szakaszában van, a PCR eredmény pedig hamis negatív</w:t>
            </w:r>
            <w:r w:rsidR="00BA730F" w:rsidRPr="00B4632A">
              <w:rPr>
                <w:rFonts w:ascii="Calibri" w:eastAsia="Times New Roman" w:hAnsi="Calibri" w:cs="Calibri"/>
                <w:lang w:eastAsia="hu-HU"/>
              </w:rPr>
              <w:t xml:space="preserve"> – vagy az ellenanyag teszt hamis pozitív.</w:t>
            </w:r>
          </w:p>
        </w:tc>
      </w:tr>
      <w:tr w:rsidR="00B4632A" w:rsidRPr="00B4632A" w14:paraId="1175014F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35B9DE4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C51CF4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0F4906A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54E8D4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>A páciens feltehetőleg korábban már átesett a fertőzésen (és meggyógyult).</w:t>
            </w:r>
          </w:p>
        </w:tc>
      </w:tr>
      <w:tr w:rsidR="00B4632A" w:rsidRPr="00B4632A" w14:paraId="38FDA399" w14:textId="77777777" w:rsidTr="002A05B1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0BFE394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8A813A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88C6D75" w14:textId="77777777" w:rsidR="00A23B97" w:rsidRPr="00B4632A" w:rsidRDefault="00A23B97" w:rsidP="00A23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4FDDD2" w14:textId="7BC77AA5" w:rsidR="00A23B97" w:rsidRPr="00B4632A" w:rsidRDefault="00A23B97" w:rsidP="00A23B97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 xml:space="preserve">A páciens talán már a fertőzés </w:t>
            </w:r>
            <w:r w:rsidR="00FA5E2A" w:rsidRPr="00B4632A">
              <w:rPr>
                <w:rFonts w:ascii="Calibri" w:eastAsia="Times New Roman" w:hAnsi="Calibri" w:cs="Calibri"/>
                <w:lang w:eastAsia="hu-HU"/>
              </w:rPr>
              <w:t xml:space="preserve">közép-, vagy </w:t>
            </w:r>
            <w:r w:rsidRPr="00B4632A">
              <w:rPr>
                <w:rFonts w:ascii="Calibri" w:eastAsia="Times New Roman" w:hAnsi="Calibri" w:cs="Calibri"/>
                <w:lang w:eastAsia="hu-HU"/>
              </w:rPr>
              <w:t>késői, felépülési szakaszában van, de az is elképzelhető, hogy a PCR eredmény hamis negatív.</w:t>
            </w:r>
          </w:p>
        </w:tc>
      </w:tr>
    </w:tbl>
    <w:p w14:paraId="7579E40B" w14:textId="77777777" w:rsidR="00A23B97" w:rsidRPr="00B4632A" w:rsidRDefault="003F03D3" w:rsidP="00A23B97">
      <w:pPr>
        <w:spacing w:after="0" w:line="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pict w14:anchorId="23D55BFD">
          <v:rect id="_x0000_i1030" style="width:832.5pt;height:0" o:hrpct="0" o:hralign="center" o:hrstd="t" o:hr="t" fillcolor="#a0a0a0" stroked="f"/>
        </w:pict>
      </w:r>
    </w:p>
    <w:p w14:paraId="3661208E" w14:textId="77777777" w:rsidR="00590B42" w:rsidRPr="00B4632A" w:rsidRDefault="00590B42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lang w:eastAsia="hu-HU"/>
        </w:rPr>
      </w:pPr>
    </w:p>
    <w:p w14:paraId="1800BF41" w14:textId="76D166C8" w:rsidR="0076543A" w:rsidRPr="00892E9C" w:rsidRDefault="0076543A" w:rsidP="0076543A">
      <w:pPr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lang w:eastAsia="hu-HU"/>
          <w:rPrChange w:id="88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</w:pPr>
      <w:r w:rsidRPr="00892E9C">
        <w:rPr>
          <w:rFonts w:ascii="Calibri" w:eastAsia="Times New Roman" w:hAnsi="Calibri" w:cs="Calibri"/>
          <w:b/>
          <w:bCs/>
          <w:lang w:eastAsia="hu-HU"/>
          <w:rPrChange w:id="89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 xml:space="preserve">Hogyan lehet összevetni </w:t>
      </w:r>
      <w:r w:rsidR="003B43F5" w:rsidRPr="00892E9C">
        <w:rPr>
          <w:rFonts w:ascii="Calibri" w:eastAsia="Times New Roman" w:hAnsi="Calibri" w:cs="Calibri"/>
          <w:b/>
          <w:bCs/>
          <w:lang w:eastAsia="hu-HU"/>
          <w:rPrChange w:id="90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>az antigén</w:t>
      </w:r>
      <w:r w:rsidRPr="00892E9C">
        <w:rPr>
          <w:rFonts w:ascii="Calibri" w:eastAsia="Times New Roman" w:hAnsi="Calibri" w:cs="Calibri"/>
          <w:b/>
          <w:bCs/>
          <w:lang w:eastAsia="hu-HU"/>
          <w:rPrChange w:id="91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 xml:space="preserve"> tesztek és a PCR tesztek eredményeit?</w:t>
      </w:r>
      <w:r w:rsidR="00055383" w:rsidRPr="00892E9C">
        <w:rPr>
          <w:rFonts w:ascii="Calibri" w:eastAsia="Times New Roman" w:hAnsi="Calibri" w:cs="Calibri"/>
          <w:b/>
          <w:bCs/>
          <w:lang w:eastAsia="hu-HU"/>
          <w:rPrChange w:id="92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 xml:space="preserve"> </w:t>
      </w:r>
    </w:p>
    <w:p w14:paraId="309005C2" w14:textId="3AA25F7B" w:rsidR="0076543A" w:rsidRPr="00B4632A" w:rsidRDefault="00036C8C" w:rsidP="0076543A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Mivel mindkét teszt a </w:t>
      </w:r>
      <w:r w:rsidR="0052159C" w:rsidRPr="00B4632A">
        <w:rPr>
          <w:rFonts w:ascii="Calibri" w:eastAsia="Times New Roman" w:hAnsi="Calibri" w:cs="Calibri"/>
          <w:lang w:eastAsia="hu-HU"/>
        </w:rPr>
        <w:t xml:space="preserve">magát </w:t>
      </w:r>
      <w:r w:rsidRPr="00B4632A">
        <w:rPr>
          <w:rFonts w:ascii="Calibri" w:eastAsia="Times New Roman" w:hAnsi="Calibri" w:cs="Calibri"/>
          <w:lang w:eastAsia="hu-HU"/>
        </w:rPr>
        <w:t xml:space="preserve">vírust mutatja ki – az egyik annak örökítőanyagát, a másik annak egy fehérjéjét –, ebben az esetben </w:t>
      </w:r>
      <w:r w:rsidR="0052159C" w:rsidRPr="00B4632A">
        <w:rPr>
          <w:rFonts w:ascii="Calibri" w:eastAsia="Times New Roman" w:hAnsi="Calibri" w:cs="Calibri"/>
          <w:lang w:eastAsia="hu-HU"/>
        </w:rPr>
        <w:t>a két teszt eredményeinek egymáshoz képesti értelmezése lényegesen egyszerűbb.</w:t>
      </w:r>
    </w:p>
    <w:tbl>
      <w:tblPr>
        <w:tblW w:w="993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737"/>
        <w:gridCol w:w="422"/>
        <w:gridCol w:w="8366"/>
      </w:tblGrid>
      <w:tr w:rsidR="00B4632A" w:rsidRPr="00B4632A" w14:paraId="23318FA7" w14:textId="77777777" w:rsidTr="00C110E7">
        <w:trPr>
          <w:trHeight w:val="275"/>
          <w:tblHeader/>
        </w:trPr>
        <w:tc>
          <w:tcPr>
            <w:tcW w:w="0" w:type="auto"/>
            <w:gridSpan w:val="3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641B6D5E" w14:textId="77777777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Teszt eredménye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0B3FA1DF" w14:textId="6EA4BDEE" w:rsidR="0052159C" w:rsidRPr="00B4632A" w:rsidRDefault="004B3D81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Legvalószínűbb m</w:t>
            </w:r>
            <w:r w:rsidR="0052159C"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agyarázat</w:t>
            </w:r>
          </w:p>
        </w:tc>
      </w:tr>
      <w:tr w:rsidR="00B4632A" w:rsidRPr="00B4632A" w14:paraId="1D572841" w14:textId="77777777" w:rsidTr="00355AD3">
        <w:trPr>
          <w:trHeight w:val="275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3F60B084" w14:textId="77777777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PCR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7B60904A" w14:textId="40BCC48C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proofErr w:type="spellStart"/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Ag</w:t>
            </w:r>
            <w:proofErr w:type="spellEnd"/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</w:tcPr>
          <w:p w14:paraId="428C6D01" w14:textId="1554BEB9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hideMark/>
          </w:tcPr>
          <w:p w14:paraId="203E9E99" w14:textId="77777777" w:rsidR="0052159C" w:rsidRPr="00B4632A" w:rsidRDefault="0052159C" w:rsidP="00C110E7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</w:p>
        </w:tc>
      </w:tr>
      <w:tr w:rsidR="00B4632A" w:rsidRPr="00B4632A" w14:paraId="54446072" w14:textId="77777777" w:rsidTr="00355AD3">
        <w:trPr>
          <w:trHeight w:val="3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3B002D5" w14:textId="77777777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696838" w14:textId="77777777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20CFE0B9" w14:textId="6F256E2F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ECCB69" w14:textId="3CB05BFA" w:rsidR="0052159C" w:rsidRPr="00B4632A" w:rsidRDefault="008240C6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 xml:space="preserve">A páciens fertőzött, az antigén teszt </w:t>
            </w:r>
            <w:r w:rsidR="00355AD3" w:rsidRPr="00B4632A">
              <w:rPr>
                <w:rFonts w:ascii="Calibri" w:eastAsia="Times New Roman" w:hAnsi="Calibri" w:cs="Calibri"/>
                <w:lang w:eastAsia="hu-HU"/>
              </w:rPr>
              <w:t>eredménye valószínűleg hamis negatív</w:t>
            </w:r>
            <w:r w:rsidR="00BA730F" w:rsidRPr="00B4632A">
              <w:rPr>
                <w:rFonts w:ascii="Calibri" w:eastAsia="Times New Roman" w:hAnsi="Calibri" w:cs="Calibri"/>
                <w:lang w:eastAsia="hu-HU"/>
              </w:rPr>
              <w:t>.</w:t>
            </w:r>
          </w:p>
        </w:tc>
      </w:tr>
      <w:tr w:rsidR="00B4632A" w:rsidRPr="00B4632A" w14:paraId="136DAEFD" w14:textId="77777777" w:rsidTr="00355AD3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E34E56E" w14:textId="77777777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E529C02" w14:textId="77777777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237B38C" w14:textId="0A00FD02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DEFCBE4" w14:textId="12502222" w:rsidR="0052159C" w:rsidRPr="00B4632A" w:rsidRDefault="00355AD3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>A páciens fertőzött (a két teszteredmény megerősíti egymást).</w:t>
            </w:r>
          </w:p>
        </w:tc>
      </w:tr>
      <w:tr w:rsidR="00B4632A" w:rsidRPr="00B4632A" w14:paraId="3EEBF607" w14:textId="77777777" w:rsidTr="00355AD3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DEEC7C" w14:textId="65DCAED7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>-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0234351" w14:textId="77777777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+</w:t>
            </w:r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33DA2E0D" w14:textId="62F6F9FC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4258855" w14:textId="200F9DAD" w:rsidR="0052159C" w:rsidRPr="00B4632A" w:rsidRDefault="00355AD3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 xml:space="preserve">A páciens fertőzött, a PCR teszt eredménye valószínűleg hamis negatív. </w:t>
            </w:r>
          </w:p>
        </w:tc>
      </w:tr>
      <w:tr w:rsidR="00B4632A" w:rsidRPr="00B4632A" w14:paraId="65E5FE18" w14:textId="77777777" w:rsidTr="00355AD3">
        <w:trPr>
          <w:trHeight w:val="27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D4A3984" w14:textId="65D08990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>-</w:t>
            </w:r>
          </w:p>
        </w:tc>
        <w:tc>
          <w:tcPr>
            <w:tcW w:w="66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38D6807" w14:textId="77777777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b/>
                <w:bCs/>
                <w:lang w:eastAsia="hu-HU"/>
              </w:rPr>
              <w:t>-</w:t>
            </w:r>
          </w:p>
        </w:tc>
        <w:tc>
          <w:tcPr>
            <w:tcW w:w="37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14:paraId="02DC9DC1" w14:textId="37E12498" w:rsidR="0052159C" w:rsidRPr="00B4632A" w:rsidRDefault="0052159C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49C93FB" w14:textId="0FA4D9A2" w:rsidR="0052159C" w:rsidRPr="00B4632A" w:rsidRDefault="002335AF" w:rsidP="00C110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hu-HU"/>
              </w:rPr>
            </w:pPr>
            <w:r w:rsidRPr="00B4632A">
              <w:rPr>
                <w:rFonts w:ascii="Calibri" w:eastAsia="Times New Roman" w:hAnsi="Calibri" w:cs="Calibri"/>
                <w:lang w:eastAsia="hu-HU"/>
              </w:rPr>
              <w:t>A páciens valószínűleg még vagy már nem fertőzött. Ám elképzelhető, hogy a fertőzés olyan – késői – szakaszában tart már, amikor a vírus már nem mutatható ki a szervezetből.</w:t>
            </w:r>
          </w:p>
        </w:tc>
      </w:tr>
    </w:tbl>
    <w:p w14:paraId="0235C6E2" w14:textId="77777777" w:rsidR="0052159C" w:rsidRPr="00B4632A" w:rsidRDefault="0052159C" w:rsidP="0076543A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</w:p>
    <w:p w14:paraId="197F5832" w14:textId="2039AB09" w:rsidR="00E74A1A" w:rsidRPr="00B4632A" w:rsidRDefault="00E74A1A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lang w:eastAsia="hu-HU"/>
        </w:rPr>
      </w:pPr>
    </w:p>
    <w:p w14:paraId="602E746D" w14:textId="54C54F06" w:rsidR="00A23B97" w:rsidRPr="00892E9C" w:rsidRDefault="00A23B97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b/>
          <w:bCs/>
          <w:lang w:eastAsia="hu-HU"/>
          <w:rPrChange w:id="93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</w:pPr>
      <w:r w:rsidRPr="00892E9C">
        <w:rPr>
          <w:rFonts w:ascii="Calibri" w:eastAsia="Times New Roman" w:hAnsi="Calibri" w:cs="Calibri"/>
          <w:b/>
          <w:bCs/>
          <w:lang w:eastAsia="hu-HU"/>
          <w:rPrChange w:id="94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 xml:space="preserve">Olyat is írnak az interneten, hogy </w:t>
      </w:r>
      <w:r w:rsidR="0085081C" w:rsidRPr="00892E9C">
        <w:rPr>
          <w:rFonts w:ascii="Calibri" w:eastAsia="Times New Roman" w:hAnsi="Calibri" w:cs="Calibri"/>
          <w:b/>
          <w:bCs/>
          <w:lang w:eastAsia="hu-HU"/>
          <w:rPrChange w:id="95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 xml:space="preserve">ha </w:t>
      </w:r>
      <w:r w:rsidRPr="00892E9C">
        <w:rPr>
          <w:rFonts w:ascii="Calibri" w:eastAsia="Times New Roman" w:hAnsi="Calibri" w:cs="Calibri"/>
          <w:b/>
          <w:bCs/>
          <w:lang w:eastAsia="hu-HU"/>
          <w:rPrChange w:id="96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 xml:space="preserve">a </w:t>
      </w:r>
      <w:r w:rsidR="0085081C" w:rsidRPr="00892E9C">
        <w:rPr>
          <w:rFonts w:ascii="Calibri" w:eastAsia="Times New Roman" w:hAnsi="Calibri" w:cs="Calibri"/>
          <w:b/>
          <w:bCs/>
          <w:lang w:eastAsia="hu-HU"/>
          <w:rPrChange w:id="97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 xml:space="preserve">szerológiai </w:t>
      </w:r>
      <w:r w:rsidRPr="00892E9C">
        <w:rPr>
          <w:rFonts w:ascii="Calibri" w:eastAsia="Times New Roman" w:hAnsi="Calibri" w:cs="Calibri"/>
          <w:b/>
          <w:bCs/>
          <w:lang w:eastAsia="hu-HU"/>
          <w:rPrChange w:id="98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>gyorsteszt pozitív eredményt ad, az esetek többségében a vizsgált személy nem is fertőzött!</w:t>
      </w:r>
      <w:r w:rsidR="00A1084F" w:rsidRPr="00892E9C">
        <w:rPr>
          <w:rFonts w:ascii="Calibri" w:eastAsia="Times New Roman" w:hAnsi="Calibri" w:cs="Calibri"/>
          <w:b/>
          <w:bCs/>
          <w:lang w:eastAsia="hu-HU"/>
          <w:rPrChange w:id="99" w:author="Kéri András" w:date="2021-07-02T11:53:00Z">
            <w:rPr>
              <w:rFonts w:ascii="Calibri" w:eastAsia="Times New Roman" w:hAnsi="Calibri" w:cs="Calibri"/>
              <w:lang w:eastAsia="hu-HU"/>
            </w:rPr>
          </w:rPrChange>
        </w:rPr>
        <w:t xml:space="preserve"> </w:t>
      </w:r>
    </w:p>
    <w:p w14:paraId="1D8134E8" w14:textId="77777777" w:rsidR="00A1084F" w:rsidRPr="00B4632A" w:rsidRDefault="00A1084F" w:rsidP="00A23B97">
      <w:pPr>
        <w:spacing w:after="100" w:afterAutospacing="1" w:line="240" w:lineRule="auto"/>
        <w:outlineLvl w:val="1"/>
        <w:rPr>
          <w:rFonts w:ascii="Calibri" w:eastAsia="Times New Roman" w:hAnsi="Calibri" w:cs="Calibri"/>
          <w:lang w:eastAsia="hu-HU"/>
        </w:rPr>
      </w:pPr>
    </w:p>
    <w:p w14:paraId="7135724E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Ez önmagában igaz; ahhoz azonban, hogy megértsük, mi áll a jelenség hátterében, meg kell ismerkedni néhány fogalommal. (Az egyszerűbb érthetőség kedvéért a következőkben tekintsünk el attól, hogy a gyorsteszt kétféle ellenanyag kimutatására is alkalmas.)</w:t>
      </w:r>
    </w:p>
    <w:p w14:paraId="2A6F0C14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Egy teszt megbízhatóságát két értékkel lehet jellemezni. A </w:t>
      </w:r>
      <w:r w:rsidRPr="00B4632A">
        <w:rPr>
          <w:rFonts w:ascii="Calibri" w:eastAsia="Times New Roman" w:hAnsi="Calibri" w:cs="Calibri"/>
          <w:i/>
          <w:iCs/>
          <w:lang w:eastAsia="hu-HU"/>
        </w:rPr>
        <w:t>szenzitivitás</w:t>
      </w:r>
      <w:r w:rsidRPr="00B4632A">
        <w:rPr>
          <w:rFonts w:ascii="Calibri" w:eastAsia="Times New Roman" w:hAnsi="Calibri" w:cs="Calibri"/>
          <w:lang w:eastAsia="hu-HU"/>
        </w:rPr>
        <w:t xml:space="preserve"> azt adja meg, hány százalékban mutatja ki a teszt, amit keresünk (esetünkben a SARS-CoV-2 vírus ellen termelt ellenanyagot), míg a </w:t>
      </w:r>
      <w:proofErr w:type="spellStart"/>
      <w:r w:rsidRPr="00B4632A">
        <w:rPr>
          <w:rFonts w:ascii="Calibri" w:eastAsia="Times New Roman" w:hAnsi="Calibri" w:cs="Calibri"/>
          <w:i/>
          <w:iCs/>
          <w:lang w:eastAsia="hu-HU"/>
        </w:rPr>
        <w:t>specificitás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megmutatja – szintén százalékos formában –, hogy mennyi az esélye annak, hogy a pozitív teszteredmény tényleg arra vezethető vissza, amit keresünk (ténylegesen jelen van az ellenanyag a szervezetben, és annak termelődését a vírus váltotta ki). </w:t>
      </w:r>
    </w:p>
    <w:p w14:paraId="012F2AEB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A gyakorlati használat szempontjából további lényeges fogalom az </w:t>
      </w:r>
      <w:r w:rsidRPr="00B4632A">
        <w:rPr>
          <w:rFonts w:ascii="Calibri" w:eastAsia="Times New Roman" w:hAnsi="Calibri" w:cs="Calibri"/>
          <w:i/>
          <w:iCs/>
          <w:lang w:eastAsia="hu-HU"/>
        </w:rPr>
        <w:t>átfertőzöttség</w:t>
      </w:r>
      <w:r w:rsidRPr="00B4632A">
        <w:rPr>
          <w:rFonts w:ascii="Calibri" w:eastAsia="Times New Roman" w:hAnsi="Calibri" w:cs="Calibri"/>
          <w:lang w:eastAsia="hu-HU"/>
        </w:rPr>
        <w:t>, amely megadja, egy adott közösség (város, ország) hány százaléka fertőződött már meg a kórokozóval. </w:t>
      </w:r>
    </w:p>
    <w:p w14:paraId="098E3013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Legyen a mostani példában a szenzitivitás és a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specificitás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értéke is 90%, az átfertőzöttség pedig 2%.</w:t>
      </w:r>
    </w:p>
    <w:p w14:paraId="2ED6ECF2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Ezekből az adatokból kiindulva, egy 1000 fős véletlenszerű mintában 20 fertőzött személynek kell lennie. Ezek közül 18-at kimutat a gyorsteszt (2 esetet nem, hiszen 90% a szenzitivitás – ezeket az eredményeket hívjuk hamis negatívnak). A nem fertőzöttek száma 980, akik közül 882-ről a teszt igazolja, hogy nem fertőzöttek – viszont, 98 egészséges személyt is fertőzöttnek jelez (mert a </w:t>
      </w:r>
      <w:proofErr w:type="spellStart"/>
      <w:r w:rsidRPr="00B4632A">
        <w:rPr>
          <w:rFonts w:ascii="Calibri" w:eastAsia="Times New Roman" w:hAnsi="Calibri" w:cs="Calibri"/>
          <w:lang w:eastAsia="hu-HU"/>
        </w:rPr>
        <w:lastRenderedPageBreak/>
        <w:t>specificitás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is 90% - a tévesen fertőzést jelző eredmény a hamis pozitív). Annak az esélye tehát, hogy egy a teszt által kapott pozitív eredmény ténylegesen fertőzött emberhez tartozik, mindössze 18/(18+98)×100%, azaz alig 15,52%. </w:t>
      </w:r>
      <w:r w:rsidRPr="00B4632A">
        <w:rPr>
          <w:rFonts w:ascii="Calibri" w:eastAsia="Times New Roman" w:hAnsi="Calibri" w:cs="Calibri"/>
          <w:b/>
          <w:bCs/>
          <w:lang w:eastAsia="hu-HU"/>
        </w:rPr>
        <w:t>Ezt az adatot</w:t>
      </w:r>
      <w:r w:rsidRPr="00B4632A">
        <w:rPr>
          <w:rFonts w:ascii="Calibri" w:eastAsia="Times New Roman" w:hAnsi="Calibri" w:cs="Calibri"/>
          <w:lang w:eastAsia="hu-HU"/>
        </w:rPr>
        <w:t>, vagyis, a valódi pozitív eredmények és az összes (valódi és hamis) pozitív eredmény hányadosát (szorozva 100%-kal) </w:t>
      </w:r>
      <w:r w:rsidRPr="00B4632A">
        <w:rPr>
          <w:rFonts w:ascii="Calibri" w:eastAsia="Times New Roman" w:hAnsi="Calibri" w:cs="Calibri"/>
          <w:b/>
          <w:bCs/>
          <w:lang w:eastAsia="hu-HU"/>
        </w:rPr>
        <w:t>hívják pozitív prediktív értéknek</w:t>
      </w:r>
      <w:r w:rsidRPr="00B4632A">
        <w:rPr>
          <w:rFonts w:ascii="Calibri" w:eastAsia="Times New Roman" w:hAnsi="Calibri" w:cs="Calibri"/>
          <w:lang w:eastAsia="hu-HU"/>
        </w:rPr>
        <w:t>.</w:t>
      </w:r>
    </w:p>
    <w:p w14:paraId="064CCD0E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A teszt negatívnak jelzi a nem fertőzöttek 90%-át, 882 embert, valamint két fertőzöttet is. Hogy mennyi eséllyel lesz valóban fertőzésmentes valaki, ha a teszt negatív eredményt mutat, </w:t>
      </w:r>
      <w:r w:rsidRPr="00B4632A">
        <w:rPr>
          <w:rFonts w:ascii="Calibri" w:eastAsia="Times New Roman" w:hAnsi="Calibri" w:cs="Calibri"/>
          <w:b/>
          <w:bCs/>
          <w:lang w:eastAsia="hu-HU"/>
        </w:rPr>
        <w:t>hívják negatív prediktív értéknek</w:t>
      </w:r>
      <w:r w:rsidRPr="00B4632A">
        <w:rPr>
          <w:rFonts w:ascii="Calibri" w:eastAsia="Times New Roman" w:hAnsi="Calibri" w:cs="Calibri"/>
          <w:lang w:eastAsia="hu-HU"/>
        </w:rPr>
        <w:t> – ebben a példában ez 884/(884+2)×100%, vagyis 99,77% (a valódi negatív értékek osztva az összes negatív eredménnyel, szorozva 100%-kal).</w:t>
      </w:r>
    </w:p>
    <w:p w14:paraId="4B6358B5" w14:textId="48408026" w:rsidR="00A23B97" w:rsidRDefault="00A23B97" w:rsidP="00A23B97">
      <w:pPr>
        <w:spacing w:after="100" w:afterAutospacing="1" w:line="240" w:lineRule="auto"/>
        <w:rPr>
          <w:ins w:id="100" w:author="Kéri András" w:date="2021-07-02T11:54:00Z"/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Első ránézésre lesújtónak tűnik, hogy ebben az esetben 84,48% annak az esélye, hogy a teszt tévesen jelzett fertőzöttséget. </w:t>
      </w:r>
      <w:r w:rsidRPr="00B4632A">
        <w:rPr>
          <w:rFonts w:ascii="Calibri" w:eastAsia="Times New Roman" w:hAnsi="Calibri" w:cs="Calibri"/>
          <w:b/>
          <w:bCs/>
          <w:lang w:eastAsia="hu-HU"/>
        </w:rPr>
        <w:t>A jelenség hátterében azonban nem a tesztek használhatatlansága, hanem a statisztika áll. Alacsony átfertőzöttség esetén kevéssé érvényesül a</w:t>
      </w:r>
      <w:del w:id="101" w:author="Kéri András" w:date="2021-07-02T11:54:00Z">
        <w:r w:rsidRPr="00B4632A" w:rsidDel="0061054D">
          <w:rPr>
            <w:rFonts w:ascii="Calibri" w:eastAsia="Times New Roman" w:hAnsi="Calibri" w:cs="Calibri"/>
            <w:b/>
            <w:bCs/>
            <w:lang w:eastAsia="hu-HU"/>
          </w:rPr>
          <w:delText xml:space="preserve"> </w:delText>
        </w:r>
      </w:del>
      <w:ins w:id="102" w:author="Kéri András" w:date="2021-07-02T11:54:00Z">
        <w:r w:rsidR="0061054D">
          <w:rPr>
            <w:rFonts w:ascii="Calibri" w:eastAsia="Times New Roman" w:hAnsi="Calibri" w:cs="Calibri"/>
            <w:b/>
            <w:bCs/>
            <w:lang w:eastAsia="hu-HU"/>
          </w:rPr>
          <w:t xml:space="preserve"> </w:t>
        </w:r>
      </w:ins>
      <w:r w:rsidRPr="00B4632A">
        <w:rPr>
          <w:rFonts w:ascii="Calibri" w:eastAsia="Times New Roman" w:hAnsi="Calibri" w:cs="Calibri"/>
          <w:b/>
          <w:bCs/>
          <w:lang w:eastAsia="hu-HU"/>
        </w:rPr>
        <w:t>teszt </w:t>
      </w:r>
      <w:r w:rsidRPr="00B4632A">
        <w:rPr>
          <w:rFonts w:ascii="Calibri" w:eastAsia="Times New Roman" w:hAnsi="Calibri" w:cs="Calibri"/>
          <w:b/>
          <w:bCs/>
          <w:i/>
          <w:iCs/>
          <w:lang w:eastAsia="hu-HU"/>
        </w:rPr>
        <w:t>szenzitivitása</w:t>
      </w:r>
      <w:r w:rsidRPr="00B4632A">
        <w:rPr>
          <w:rFonts w:ascii="Calibri" w:eastAsia="Times New Roman" w:hAnsi="Calibri" w:cs="Calibri"/>
          <w:b/>
          <w:bCs/>
          <w:lang w:eastAsia="hu-HU"/>
        </w:rPr>
        <w:t> és </w:t>
      </w:r>
      <w:proofErr w:type="spellStart"/>
      <w:r w:rsidRPr="00B4632A">
        <w:rPr>
          <w:rFonts w:ascii="Calibri" w:eastAsia="Times New Roman" w:hAnsi="Calibri" w:cs="Calibri"/>
          <w:b/>
          <w:bCs/>
          <w:i/>
          <w:iCs/>
          <w:lang w:eastAsia="hu-HU"/>
        </w:rPr>
        <w:t>specificitása</w:t>
      </w:r>
      <w:proofErr w:type="spellEnd"/>
      <w:r w:rsidRPr="00B4632A">
        <w:rPr>
          <w:rFonts w:ascii="Calibri" w:eastAsia="Times New Roman" w:hAnsi="Calibri" w:cs="Calibri"/>
          <w:lang w:eastAsia="hu-HU"/>
        </w:rPr>
        <w:t>, mivel a mindössze 10%-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nyi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„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specificitás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hibához” hatalmas mennyiségű adat tartozik (a rengeteg nem fertőzött ember), míg a 90%-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nyi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szenzitivitáshoz nagyon kevés (a néhány fertőzött).</w:t>
      </w:r>
    </w:p>
    <w:p w14:paraId="6D81177B" w14:textId="0CE4E1E8" w:rsidR="0061054D" w:rsidRPr="00B4632A" w:rsidRDefault="00137DCA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ins w:id="103" w:author="Kéri András" w:date="2021-07-02T11:55:00Z">
        <w:r>
          <w:rPr>
            <w:rFonts w:ascii="Calibri" w:eastAsia="Times New Roman" w:hAnsi="Calibri" w:cs="Calibri"/>
            <w:lang w:eastAsia="hu-HU"/>
          </w:rPr>
          <w:t xml:space="preserve">A pandémia elején </w:t>
        </w:r>
      </w:ins>
      <w:ins w:id="104" w:author="Kéri András" w:date="2021-07-02T11:56:00Z">
        <w:r w:rsidR="00A828E3">
          <w:rPr>
            <w:rFonts w:ascii="Calibri" w:eastAsia="Times New Roman" w:hAnsi="Calibri" w:cs="Calibri"/>
            <w:lang w:eastAsia="hu-HU"/>
          </w:rPr>
          <w:t xml:space="preserve">ezek a szerológiai tesztekkel kapcsolatos aggályok valóban jogosnak tűntek. </w:t>
        </w:r>
      </w:ins>
      <w:ins w:id="105" w:author="Kéri András" w:date="2021-07-02T11:54:00Z">
        <w:r w:rsidR="00C200A4">
          <w:rPr>
            <w:rFonts w:ascii="Calibri" w:eastAsia="Times New Roman" w:hAnsi="Calibri" w:cs="Calibri"/>
            <w:lang w:eastAsia="hu-HU"/>
          </w:rPr>
          <w:t xml:space="preserve">Sajnos azonban a COVID-19 járvány </w:t>
        </w:r>
      </w:ins>
      <w:ins w:id="106" w:author="Kéri András" w:date="2021-07-02T11:55:00Z">
        <w:r w:rsidR="005969F2">
          <w:rPr>
            <w:rFonts w:ascii="Calibri" w:eastAsia="Times New Roman" w:hAnsi="Calibri" w:cs="Calibri"/>
            <w:lang w:eastAsia="hu-HU"/>
          </w:rPr>
          <w:t xml:space="preserve">már a 2020. őszi második hullám idején olyan méreteket öltött, hogy </w:t>
        </w:r>
        <w:r w:rsidR="00874C3B">
          <w:rPr>
            <w:rFonts w:ascii="Calibri" w:eastAsia="Times New Roman" w:hAnsi="Calibri" w:cs="Calibri"/>
            <w:lang w:eastAsia="hu-HU"/>
          </w:rPr>
          <w:t>hatalmas hiba volna 2%-</w:t>
        </w:r>
        <w:proofErr w:type="spellStart"/>
        <w:r w:rsidR="00874C3B">
          <w:rPr>
            <w:rFonts w:ascii="Calibri" w:eastAsia="Times New Roman" w:hAnsi="Calibri" w:cs="Calibri"/>
            <w:lang w:eastAsia="hu-HU"/>
          </w:rPr>
          <w:t>nak</w:t>
        </w:r>
        <w:proofErr w:type="spellEnd"/>
        <w:r w:rsidR="00874C3B">
          <w:rPr>
            <w:rFonts w:ascii="Calibri" w:eastAsia="Times New Roman" w:hAnsi="Calibri" w:cs="Calibri"/>
            <w:lang w:eastAsia="hu-HU"/>
          </w:rPr>
          <w:t xml:space="preserve"> tekinteni az átfertőzöttséget.</w:t>
        </w:r>
      </w:ins>
    </w:p>
    <w:p w14:paraId="3D4EE5F1" w14:textId="22B0D604" w:rsidR="00A23B97" w:rsidRPr="00B4632A" w:rsidRDefault="00241BF9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ins w:id="107" w:author="Kéri András" w:date="2021-07-02T11:56:00Z">
        <w:r>
          <w:rPr>
            <w:rFonts w:ascii="Calibri" w:eastAsia="Times New Roman" w:hAnsi="Calibri" w:cs="Calibri"/>
            <w:lang w:eastAsia="hu-HU"/>
          </w:rPr>
          <w:t xml:space="preserve">Ennek tükrében – a részletes levezetést immáron mellőzve – érdemes megszemlélni a következő adatokat is: </w:t>
        </w:r>
      </w:ins>
      <w:del w:id="108" w:author="Kéri András" w:date="2021-07-02T11:56:00Z">
        <w:r w:rsidR="00A23B97" w:rsidRPr="00B4632A" w:rsidDel="00241BF9">
          <w:rPr>
            <w:rFonts w:ascii="Calibri" w:eastAsia="Times New Roman" w:hAnsi="Calibri" w:cs="Calibri"/>
            <w:lang w:eastAsia="hu-HU"/>
          </w:rPr>
          <w:delText>A részletes levezetés ismertetése nélkül érdemes megemlíteni a következőket is:</w:delText>
        </w:r>
      </w:del>
    </w:p>
    <w:p w14:paraId="16D829F7" w14:textId="77777777" w:rsidR="00A23B97" w:rsidRPr="00B4632A" w:rsidRDefault="00A23B97" w:rsidP="00A23B97">
      <w:pPr>
        <w:numPr>
          <w:ilvl w:val="0"/>
          <w:numId w:val="14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Ha a teszt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specificitás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és szenzitivitás értékét 95%-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ra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emeljük, változatlan átfertőzöttség mellett a pozitív prediktív érték továbbra is csupán 27,94%, a negatív prediktív érték pedig 99,89%.</w:t>
      </w:r>
    </w:p>
    <w:p w14:paraId="7DCEB348" w14:textId="77777777" w:rsidR="00A23B97" w:rsidRPr="00B4632A" w:rsidRDefault="00A23B97" w:rsidP="00A23B97">
      <w:pPr>
        <w:numPr>
          <w:ilvl w:val="0"/>
          <w:numId w:val="14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Ha az átfertőzöttséget 4%-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ra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emeljük, 90–90%-os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specificitás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és szenzitivitás mellett a pozitív prediktív érték 27,27%, míg a negatív prediktív érték 99,53%.</w:t>
      </w:r>
    </w:p>
    <w:p w14:paraId="7DC0C717" w14:textId="77777777" w:rsidR="00A23B97" w:rsidRPr="00B4632A" w:rsidRDefault="00A23B97" w:rsidP="00A23B97">
      <w:pPr>
        <w:numPr>
          <w:ilvl w:val="0"/>
          <w:numId w:val="14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4%-os átfertőzöttség és 95–95%-os szenzitivitás és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specificitás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mellett a prediktív értékek 44,19%, illetve 99,78%.</w:t>
      </w:r>
    </w:p>
    <w:p w14:paraId="67A2B9F6" w14:textId="77777777" w:rsidR="00A23B97" w:rsidRPr="00B4632A" w:rsidRDefault="00A23B97" w:rsidP="00A23B97">
      <w:pPr>
        <w:numPr>
          <w:ilvl w:val="0"/>
          <w:numId w:val="14"/>
        </w:numPr>
        <w:spacing w:after="0" w:line="240" w:lineRule="auto"/>
        <w:ind w:left="495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Ha viszont </w:t>
      </w:r>
      <w:r w:rsidRPr="00C730B8">
        <w:rPr>
          <w:rFonts w:ascii="Calibri" w:eastAsia="Times New Roman" w:hAnsi="Calibri" w:cs="Calibri"/>
          <w:lang w:eastAsia="hu-HU"/>
        </w:rPr>
        <w:t>10%-os átfertőzöttséggel</w:t>
      </w:r>
      <w:r w:rsidRPr="00B4632A">
        <w:rPr>
          <w:rFonts w:ascii="Calibri" w:eastAsia="Times New Roman" w:hAnsi="Calibri" w:cs="Calibri"/>
          <w:lang w:eastAsia="hu-HU"/>
        </w:rPr>
        <w:t xml:space="preserve"> számolunk 90–90%-os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specificitás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és szenzitivitás mellett, a pozitív prediktív érték 50,00%, míg a negatív prediktív érték 98,78% - 95–95%-os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specificitás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és szenzitivitás esetén pedig 67,86%, illetve 99,42%.</w:t>
      </w:r>
    </w:p>
    <w:p w14:paraId="34CCA0EB" w14:textId="77777777" w:rsidR="00E27CBE" w:rsidRDefault="00E27CBE" w:rsidP="00A23B97">
      <w:pPr>
        <w:spacing w:after="100" w:afterAutospacing="1" w:line="240" w:lineRule="auto"/>
        <w:rPr>
          <w:ins w:id="109" w:author="Kéri András" w:date="2021-07-02T11:57:00Z"/>
          <w:rFonts w:ascii="Calibri" w:eastAsia="Times New Roman" w:hAnsi="Calibri" w:cs="Calibri"/>
          <w:lang w:eastAsia="hu-HU"/>
        </w:rPr>
      </w:pPr>
    </w:p>
    <w:p w14:paraId="2119A2C1" w14:textId="1FB5A61C" w:rsidR="00BA730F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 xml:space="preserve">Mindebből kitűnik, hogy a pozitív prediktív értékre </w:t>
      </w:r>
      <w:r w:rsidRPr="00C730B8">
        <w:rPr>
          <w:rFonts w:ascii="Calibri" w:eastAsia="Times New Roman" w:hAnsi="Calibri" w:cs="Calibri"/>
          <w:b/>
          <w:bCs/>
          <w:lang w:eastAsia="hu-HU"/>
          <w:rPrChange w:id="110" w:author="Kéri András" w:date="2021-07-02T11:58:00Z">
            <w:rPr>
              <w:rFonts w:ascii="Calibri" w:eastAsia="Times New Roman" w:hAnsi="Calibri" w:cs="Calibri"/>
              <w:lang w:eastAsia="hu-HU"/>
            </w:rPr>
          </w:rPrChange>
        </w:rPr>
        <w:t xml:space="preserve">az átfertőzöttség legalább olyan nagy hatást gyakorol, mint a kérdéses teszt </w:t>
      </w:r>
      <w:proofErr w:type="spellStart"/>
      <w:r w:rsidRPr="00C730B8">
        <w:rPr>
          <w:rFonts w:ascii="Calibri" w:eastAsia="Times New Roman" w:hAnsi="Calibri" w:cs="Calibri"/>
          <w:b/>
          <w:bCs/>
          <w:lang w:eastAsia="hu-HU"/>
          <w:rPrChange w:id="111" w:author="Kéri András" w:date="2021-07-02T11:58:00Z">
            <w:rPr>
              <w:rFonts w:ascii="Calibri" w:eastAsia="Times New Roman" w:hAnsi="Calibri" w:cs="Calibri"/>
              <w:lang w:eastAsia="hu-HU"/>
            </w:rPr>
          </w:rPrChange>
        </w:rPr>
        <w:t>specificitás</w:t>
      </w:r>
      <w:proofErr w:type="spellEnd"/>
      <w:r w:rsidRPr="00C730B8">
        <w:rPr>
          <w:rFonts w:ascii="Calibri" w:eastAsia="Times New Roman" w:hAnsi="Calibri" w:cs="Calibri"/>
          <w:b/>
          <w:bCs/>
          <w:lang w:eastAsia="hu-HU"/>
          <w:rPrChange w:id="112" w:author="Kéri András" w:date="2021-07-02T11:58:00Z">
            <w:rPr>
              <w:rFonts w:ascii="Calibri" w:eastAsia="Times New Roman" w:hAnsi="Calibri" w:cs="Calibri"/>
              <w:lang w:eastAsia="hu-HU"/>
            </w:rPr>
          </w:rPrChange>
        </w:rPr>
        <w:t xml:space="preserve"> és szenzitivitás adatai</w:t>
      </w:r>
      <w:r w:rsidR="00BA730F" w:rsidRPr="00B4632A">
        <w:rPr>
          <w:rFonts w:ascii="Calibri" w:eastAsia="Times New Roman" w:hAnsi="Calibri" w:cs="Calibri"/>
          <w:lang w:eastAsia="hu-HU"/>
        </w:rPr>
        <w:t xml:space="preserve">. </w:t>
      </w:r>
      <w:del w:id="113" w:author="Kéri András" w:date="2021-07-02T11:57:00Z">
        <w:r w:rsidR="00FB09C8" w:rsidRPr="00B4632A" w:rsidDel="00C51711">
          <w:rPr>
            <w:rFonts w:ascii="Calibri" w:eastAsia="Times New Roman" w:hAnsi="Calibri" w:cs="Calibri"/>
            <w:lang w:eastAsia="hu-HU"/>
          </w:rPr>
          <w:delText xml:space="preserve">Azt is figyelembe kell venni, hogy amikor e levezetések elkezdtek elterjedni az interneten, a lakosságnak valóban csupán 2–5%-a volt fertőzött. </w:delText>
        </w:r>
        <w:r w:rsidR="00F85D43" w:rsidRPr="00B4632A" w:rsidDel="00C51711">
          <w:rPr>
            <w:rFonts w:ascii="Calibri" w:eastAsia="Times New Roman" w:hAnsi="Calibri" w:cs="Calibri"/>
            <w:lang w:eastAsia="hu-HU"/>
          </w:rPr>
          <w:delText>Most már ez az érték sajnos egyre inkább a 20–50%-koz közelít – amely tartományban a bemutatott statisztikai jelenség lényegesen kevésbé érvényesül.</w:delText>
        </w:r>
      </w:del>
    </w:p>
    <w:p w14:paraId="68C4EEE7" w14:textId="45D9CD7B" w:rsidR="00A23B97" w:rsidRPr="00B4632A" w:rsidDel="00C730B8" w:rsidRDefault="00A23B97" w:rsidP="00A23B97">
      <w:pPr>
        <w:spacing w:after="100" w:afterAutospacing="1" w:line="240" w:lineRule="auto"/>
        <w:rPr>
          <w:del w:id="114" w:author="Kéri András" w:date="2021-07-02T11:58:00Z"/>
          <w:rFonts w:ascii="Calibri" w:eastAsia="Times New Roman" w:hAnsi="Calibri" w:cs="Calibri"/>
          <w:lang w:eastAsia="hu-HU"/>
        </w:rPr>
      </w:pPr>
    </w:p>
    <w:p w14:paraId="660DFA45" w14:textId="0A0A6E9D" w:rsidR="00A23B97" w:rsidRPr="00B4632A" w:rsidRDefault="008A71C1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ins w:id="115" w:author="Kéri András" w:date="2021-07-02T11:58:00Z">
        <w:r>
          <w:rPr>
            <w:rFonts w:ascii="Calibri" w:eastAsia="Times New Roman" w:hAnsi="Calibri" w:cs="Calibri"/>
            <w:lang w:eastAsia="hu-HU"/>
          </w:rPr>
          <w:t xml:space="preserve">Azt is </w:t>
        </w:r>
      </w:ins>
      <w:del w:id="116" w:author="Kéri András" w:date="2021-07-02T11:58:00Z">
        <w:r w:rsidR="00A23B97" w:rsidRPr="00B4632A" w:rsidDel="008A71C1">
          <w:rPr>
            <w:rFonts w:ascii="Calibri" w:eastAsia="Times New Roman" w:hAnsi="Calibri" w:cs="Calibri"/>
            <w:lang w:eastAsia="hu-HU"/>
          </w:rPr>
          <w:delText>K</w:delText>
        </w:r>
      </w:del>
      <w:ins w:id="117" w:author="Kéri András" w:date="2021-07-02T11:58:00Z">
        <w:r>
          <w:rPr>
            <w:rFonts w:ascii="Calibri" w:eastAsia="Times New Roman" w:hAnsi="Calibri" w:cs="Calibri"/>
            <w:lang w:eastAsia="hu-HU"/>
          </w:rPr>
          <w:t>k</w:t>
        </w:r>
      </w:ins>
      <w:r w:rsidR="00A23B97" w:rsidRPr="00B4632A">
        <w:rPr>
          <w:rFonts w:ascii="Calibri" w:eastAsia="Times New Roman" w:hAnsi="Calibri" w:cs="Calibri"/>
          <w:lang w:eastAsia="hu-HU"/>
        </w:rPr>
        <w:t>önnyű belátni, hogy az imént bemutatott levezetés teljesen független a COVID-19-től; </w:t>
      </w:r>
      <w:r w:rsidR="00A23B97" w:rsidRPr="00B4632A">
        <w:rPr>
          <w:rFonts w:ascii="Calibri" w:eastAsia="Times New Roman" w:hAnsi="Calibri" w:cs="Calibri"/>
          <w:b/>
          <w:bCs/>
          <w:lang w:eastAsia="hu-HU"/>
        </w:rPr>
        <w:t>bármilyen szerológiai gyorstesztnél</w:t>
      </w:r>
      <w:r w:rsidR="00A23B97" w:rsidRPr="00B4632A">
        <w:rPr>
          <w:rFonts w:ascii="Calibri" w:eastAsia="Times New Roman" w:hAnsi="Calibri" w:cs="Calibri"/>
          <w:lang w:eastAsia="hu-HU"/>
        </w:rPr>
        <w:t> </w:t>
      </w:r>
      <w:r w:rsidR="00A23B97" w:rsidRPr="00B4632A">
        <w:rPr>
          <w:rFonts w:ascii="Calibri" w:eastAsia="Times New Roman" w:hAnsi="Calibri" w:cs="Calibri"/>
          <w:b/>
          <w:bCs/>
          <w:lang w:eastAsia="hu-HU"/>
        </w:rPr>
        <w:t>ugyanúgy tapasztalható a prediktív értéke</w:t>
      </w:r>
      <w:r w:rsidR="001F3704" w:rsidRPr="00B4632A">
        <w:rPr>
          <w:rFonts w:ascii="Calibri" w:eastAsia="Times New Roman" w:hAnsi="Calibri" w:cs="Calibri"/>
          <w:b/>
          <w:bCs/>
          <w:lang w:eastAsia="hu-HU"/>
        </w:rPr>
        <w:t>ke</w:t>
      </w:r>
      <w:r w:rsidR="00A23B97" w:rsidRPr="00B4632A">
        <w:rPr>
          <w:rFonts w:ascii="Calibri" w:eastAsia="Times New Roman" w:hAnsi="Calibri" w:cs="Calibri"/>
          <w:b/>
          <w:bCs/>
          <w:lang w:eastAsia="hu-HU"/>
        </w:rPr>
        <w:t>t „sújtó” jelenség.</w:t>
      </w:r>
      <w:r w:rsidR="0036167C" w:rsidRPr="00B4632A">
        <w:rPr>
          <w:rFonts w:ascii="Calibri" w:eastAsia="Times New Roman" w:hAnsi="Calibri" w:cs="Calibri"/>
          <w:b/>
          <w:bCs/>
          <w:lang w:eastAsia="hu-HU"/>
        </w:rPr>
        <w:t xml:space="preserve"> </w:t>
      </w:r>
      <w:r w:rsidR="00144D11" w:rsidRPr="00B4632A">
        <w:rPr>
          <w:rFonts w:ascii="Calibri" w:eastAsia="Times New Roman" w:hAnsi="Calibri" w:cs="Calibri"/>
          <w:lang w:eastAsia="hu-HU"/>
        </w:rPr>
        <w:t>(</w:t>
      </w:r>
      <w:r w:rsidR="00E7163D" w:rsidRPr="00B4632A">
        <w:rPr>
          <w:rFonts w:ascii="Calibri" w:eastAsia="Times New Roman" w:hAnsi="Calibri" w:cs="Calibri"/>
          <w:lang w:eastAsia="hu-HU"/>
        </w:rPr>
        <w:t xml:space="preserve">Matematikailag ez minden tesztről elmondható – a PCR teszt és az antigén teszt esetében viszont a pozitív eredmény az esetek túlnyomó többségében tényleg fertőzöttségre utal, ezért </w:t>
      </w:r>
      <w:r w:rsidR="00562EA3" w:rsidRPr="00B4632A">
        <w:rPr>
          <w:rFonts w:ascii="Calibri" w:eastAsia="Times New Roman" w:hAnsi="Calibri" w:cs="Calibri"/>
          <w:lang w:eastAsia="hu-HU"/>
        </w:rPr>
        <w:t>ezek pozitív prediktív értéke lényegesen jobb lesz.)</w:t>
      </w:r>
    </w:p>
    <w:p w14:paraId="4147078D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b/>
          <w:bCs/>
          <w:lang w:eastAsia="hu-HU"/>
        </w:rPr>
        <w:t>Mindez azonban nem azt jelenti, hogy a gyorstesztek használhatatlanok!</w:t>
      </w:r>
    </w:p>
    <w:p w14:paraId="5CF987EF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Leegyszerűsítve a helyzetet, három olyan tényező is van, amit az iménti számítás nem vesz figyelembe.</w:t>
      </w:r>
    </w:p>
    <w:p w14:paraId="6BE0C240" w14:textId="77777777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1. </w:t>
      </w:r>
      <w:r w:rsidRPr="00B4632A">
        <w:rPr>
          <w:rFonts w:ascii="Calibri" w:eastAsia="Times New Roman" w:hAnsi="Calibri" w:cs="Calibri"/>
          <w:b/>
          <w:bCs/>
          <w:lang w:eastAsia="hu-HU"/>
        </w:rPr>
        <w:t>Járványos, illetve rendkívül súlyos tüneteket okozó megbetegedéseknél az elsődleges cél az érintettek azonosítása</w:t>
      </w:r>
      <w:r w:rsidRPr="00B4632A">
        <w:rPr>
          <w:rFonts w:ascii="Calibri" w:eastAsia="Times New Roman" w:hAnsi="Calibri" w:cs="Calibri"/>
          <w:lang w:eastAsia="hu-HU"/>
        </w:rPr>
        <w:t xml:space="preserve"> – akár azon az áron is, hogy a gyorsteszt számos egészséges embert is </w:t>
      </w:r>
      <w:r w:rsidRPr="00B4632A">
        <w:rPr>
          <w:rFonts w:ascii="Calibri" w:eastAsia="Times New Roman" w:hAnsi="Calibri" w:cs="Calibri"/>
          <w:lang w:eastAsia="hu-HU"/>
        </w:rPr>
        <w:lastRenderedPageBreak/>
        <w:t>pozitívnak jelez. A COVID-19 esetében nagyobb kockázatot jelentene nem megtalálni a fertőzötteket (akik állapota kritikusra fordulhat, és maguk is terjeszthetik a vírust), mint amekkorát az jelent, hogy többeket indokolatlanul kell további vizsgálatoknak alávetni. A SARS-CoV-2 gyorstesztek többsége </w:t>
      </w:r>
      <w:r w:rsidRPr="00B4632A">
        <w:rPr>
          <w:rFonts w:ascii="Calibri" w:eastAsia="Times New Roman" w:hAnsi="Calibri" w:cs="Calibri"/>
          <w:b/>
          <w:bCs/>
          <w:lang w:eastAsia="hu-HU"/>
        </w:rPr>
        <w:t>két ellenanyag</w:t>
      </w:r>
      <w:r w:rsidRPr="00B4632A">
        <w:rPr>
          <w:rFonts w:ascii="Calibri" w:eastAsia="Times New Roman" w:hAnsi="Calibri" w:cs="Calibri"/>
          <w:lang w:eastAsia="hu-HU"/>
        </w:rPr>
        <w:t xml:space="preserve"> jelenlétét mutatja ki –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IgM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és </w:t>
      </w:r>
      <w:proofErr w:type="spellStart"/>
      <w:r w:rsidRPr="00B4632A">
        <w:rPr>
          <w:rFonts w:ascii="Calibri" w:eastAsia="Times New Roman" w:hAnsi="Calibri" w:cs="Calibri"/>
          <w:lang w:eastAsia="hu-HU"/>
        </w:rPr>
        <w:t>IgG</w:t>
      </w:r>
      <w:proofErr w:type="spellEnd"/>
      <w:r w:rsidRPr="00B4632A">
        <w:rPr>
          <w:rFonts w:ascii="Calibri" w:eastAsia="Times New Roman" w:hAnsi="Calibri" w:cs="Calibri"/>
          <w:lang w:eastAsia="hu-HU"/>
        </w:rPr>
        <w:t xml:space="preserve"> –, ami még annak ellenére is csökkenti a kimutatatlan fertőzöttek számát, hogy e két ellenanyag nem is ugyanakkor termelődik a szervezetben.</w:t>
      </w:r>
    </w:p>
    <w:p w14:paraId="2888F6B4" w14:textId="438CC9D9" w:rsidR="00A23B97" w:rsidRPr="00B4632A" w:rsidRDefault="00A23B97" w:rsidP="00A23B97">
      <w:pPr>
        <w:spacing w:after="100" w:afterAutospacing="1" w:line="240" w:lineRule="auto"/>
        <w:rPr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2. </w:t>
      </w:r>
      <w:r w:rsidRPr="00B4632A">
        <w:rPr>
          <w:rFonts w:ascii="Calibri" w:eastAsia="Times New Roman" w:hAnsi="Calibri" w:cs="Calibri"/>
          <w:b/>
          <w:bCs/>
          <w:lang w:eastAsia="hu-HU"/>
        </w:rPr>
        <w:t>A gyorsteszttel végzett előszűrés még alacsony pozitív prediktív érték mellett is jelentősen leszűkíti azok halmazát, akiknél további vizsgátok szükségesek.</w:t>
      </w:r>
      <w:r w:rsidRPr="00B4632A">
        <w:rPr>
          <w:rFonts w:ascii="Calibri" w:eastAsia="Times New Roman" w:hAnsi="Calibri" w:cs="Calibri"/>
          <w:lang w:eastAsia="hu-HU"/>
        </w:rPr>
        <w:t> Mivel az eljárás gyors és olcsó, könnyedén el lehet végezni nagy mennyiségű embernél is, ezért csak azok szorulnak további vizsgálatokra, akiknél </w:t>
      </w:r>
      <w:r w:rsidRPr="00B4632A">
        <w:rPr>
          <w:rFonts w:ascii="Calibri" w:eastAsia="Times New Roman" w:hAnsi="Calibri" w:cs="Calibri"/>
          <w:b/>
          <w:bCs/>
          <w:lang w:eastAsia="hu-HU"/>
        </w:rPr>
        <w:t>fennáll az érintettség gyanúja</w:t>
      </w:r>
      <w:r w:rsidRPr="00B4632A">
        <w:rPr>
          <w:rFonts w:ascii="Calibri" w:eastAsia="Times New Roman" w:hAnsi="Calibri" w:cs="Calibri"/>
          <w:lang w:eastAsia="hu-HU"/>
        </w:rPr>
        <w:t xml:space="preserve">. Így lényegesen kevesebb esetben kell elvégezni például az egyébként megbízhatóbb PCR-tesztet, amely lassabb, drágább, és az eszközigénye is nagyobb. Azt sem szabad elfelejteni, hogy fertőzésgyanús embereknél a diagnózis legbiztosabb eszköze az orvosi kivizsgálás, illetve a páciens előtörténetének felderítése. Akiről tudni, hogy az elmúlt időszakban járt fertőzött ember közelében, és jelentkeznek nála a COVID-19 tipikus tünetei, sokkal valószínűbb, hogy maga is fertőzött, mint egy olyan személy, akinek „csak” a pozitív tesztje utal az érintettségre. </w:t>
      </w:r>
    </w:p>
    <w:p w14:paraId="1A1A952B" w14:textId="27E2F095" w:rsidR="00DD1E79" w:rsidRPr="00DD1E79" w:rsidRDefault="00A23B97" w:rsidP="00A23B97">
      <w:pPr>
        <w:spacing w:after="100" w:afterAutospacing="1" w:line="240" w:lineRule="auto"/>
        <w:rPr>
          <w:ins w:id="118" w:author="Kéri András" w:date="2021-07-02T12:02:00Z"/>
          <w:rFonts w:ascii="Calibri" w:eastAsia="Times New Roman" w:hAnsi="Calibri" w:cs="Calibri"/>
          <w:lang w:eastAsia="hu-HU"/>
        </w:rPr>
      </w:pPr>
      <w:r w:rsidRPr="00B4632A">
        <w:rPr>
          <w:rFonts w:ascii="Calibri" w:eastAsia="Times New Roman" w:hAnsi="Calibri" w:cs="Calibri"/>
          <w:lang w:eastAsia="hu-HU"/>
        </w:rPr>
        <w:t>3. </w:t>
      </w:r>
      <w:r w:rsidRPr="00B4632A">
        <w:rPr>
          <w:rFonts w:ascii="Calibri" w:eastAsia="Times New Roman" w:hAnsi="Calibri" w:cs="Calibri"/>
          <w:b/>
          <w:bCs/>
          <w:lang w:eastAsia="hu-HU"/>
        </w:rPr>
        <w:t>Egy járványos megbetegedés esetében az átfertőzöttség pusztán elméleti adat.</w:t>
      </w:r>
      <w:r w:rsidRPr="00B4632A">
        <w:rPr>
          <w:rFonts w:ascii="Calibri" w:eastAsia="Times New Roman" w:hAnsi="Calibri" w:cs="Calibri"/>
          <w:lang w:eastAsia="hu-HU"/>
        </w:rPr>
        <w:t> </w:t>
      </w:r>
      <w:ins w:id="119" w:author="Kéri András" w:date="2021-07-02T12:02:00Z">
        <w:r w:rsidR="00DD1E79">
          <w:rPr>
            <w:rFonts w:ascii="Calibri" w:eastAsia="Times New Roman" w:hAnsi="Calibri" w:cs="Calibri"/>
            <w:lang w:eastAsia="hu-HU"/>
          </w:rPr>
          <w:t>Egy adott közösség – például egy 100 fős intézmény</w:t>
        </w:r>
      </w:ins>
      <w:ins w:id="120" w:author="Kéri András" w:date="2021-07-02T12:03:00Z">
        <w:r w:rsidR="00DD1E79">
          <w:rPr>
            <w:rFonts w:ascii="Calibri" w:eastAsia="Times New Roman" w:hAnsi="Calibri" w:cs="Calibri"/>
            <w:lang w:eastAsia="hu-HU"/>
          </w:rPr>
          <w:t xml:space="preserve"> – módszeres tesztelésekor már nem fog érvényesülni globális átfertőzöttség mértéke, hiszen </w:t>
        </w:r>
        <w:r w:rsidR="00DD1E79">
          <w:rPr>
            <w:rFonts w:ascii="Calibri" w:eastAsia="Times New Roman" w:hAnsi="Calibri" w:cs="Calibri"/>
            <w:b/>
            <w:bCs/>
            <w:lang w:eastAsia="hu-HU"/>
          </w:rPr>
          <w:t xml:space="preserve">nem egymástól független </w:t>
        </w:r>
        <w:r w:rsidR="00DD1E79">
          <w:rPr>
            <w:rFonts w:ascii="Calibri" w:eastAsia="Times New Roman" w:hAnsi="Calibri" w:cs="Calibri"/>
            <w:lang w:eastAsia="hu-HU"/>
          </w:rPr>
          <w:t>mint</w:t>
        </w:r>
      </w:ins>
      <w:ins w:id="121" w:author="Kéri András" w:date="2021-07-02T12:04:00Z">
        <w:r w:rsidR="00DD1E79">
          <w:rPr>
            <w:rFonts w:ascii="Calibri" w:eastAsia="Times New Roman" w:hAnsi="Calibri" w:cs="Calibri"/>
            <w:lang w:eastAsia="hu-HU"/>
          </w:rPr>
          <w:t xml:space="preserve">ákról van szó. (Másképp megfogalmazva: </w:t>
        </w:r>
        <w:r w:rsidR="007C44E6">
          <w:rPr>
            <w:rFonts w:ascii="Calibri" w:eastAsia="Times New Roman" w:hAnsi="Calibri" w:cs="Calibri"/>
            <w:lang w:eastAsia="hu-HU"/>
          </w:rPr>
          <w:t xml:space="preserve">a vírus vagy megjelent már az adott közösségben, vagy nem – függetlenül attól, hogy általánosságban véve </w:t>
        </w:r>
      </w:ins>
      <w:ins w:id="122" w:author="Kéri András" w:date="2021-07-02T12:05:00Z">
        <w:r w:rsidR="007C44E6">
          <w:rPr>
            <w:rFonts w:ascii="Calibri" w:eastAsia="Times New Roman" w:hAnsi="Calibri" w:cs="Calibri"/>
            <w:lang w:eastAsia="hu-HU"/>
          </w:rPr>
          <w:t>mennyi a fertőzöttek aránya.)</w:t>
        </w:r>
      </w:ins>
    </w:p>
    <w:p w14:paraId="75E433C7" w14:textId="2C4FBEF8" w:rsidR="00257DA9" w:rsidRDefault="00E608CF" w:rsidP="00257DA9">
      <w:pPr>
        <w:spacing w:after="100" w:afterAutospacing="1" w:line="240" w:lineRule="auto"/>
        <w:outlineLvl w:val="1"/>
        <w:rPr>
          <w:ins w:id="123" w:author="Kéri András" w:date="2021-07-02T12:07:00Z"/>
          <w:rFonts w:ascii="Calibri" w:eastAsia="Times New Roman" w:hAnsi="Calibri" w:cs="Calibri"/>
          <w:lang w:eastAsia="hu-HU"/>
        </w:rPr>
      </w:pPr>
      <w:ins w:id="124" w:author="Kéri András" w:date="2021-07-02T12:07:00Z">
        <w:r>
          <w:rPr>
            <w:rFonts w:ascii="Calibri" w:eastAsia="Times New Roman" w:hAnsi="Calibri" w:cs="Calibri"/>
            <w:b/>
            <w:bCs/>
            <w:lang w:eastAsia="hu-HU"/>
          </w:rPr>
          <w:t xml:space="preserve">Sok oldal szerint csak </w:t>
        </w:r>
      </w:ins>
      <w:ins w:id="125" w:author="Kéri András" w:date="2021-07-02T12:06:00Z">
        <w:r w:rsidR="00257DA9">
          <w:rPr>
            <w:rFonts w:ascii="Calibri" w:eastAsia="Times New Roman" w:hAnsi="Calibri" w:cs="Calibri"/>
            <w:b/>
            <w:bCs/>
            <w:lang w:eastAsia="hu-HU"/>
          </w:rPr>
          <w:t>reklámfogás, hogy a szerológiai teszt kimutatja a védőoltás által szerzett védettséget, hiszen e teszteket</w:t>
        </w:r>
      </w:ins>
      <w:ins w:id="126" w:author="Kéri András" w:date="2021-07-02T12:07:00Z">
        <w:r w:rsidR="00257DA9">
          <w:rPr>
            <w:rFonts w:ascii="Calibri" w:eastAsia="Times New Roman" w:hAnsi="Calibri" w:cs="Calibri"/>
            <w:b/>
            <w:bCs/>
            <w:lang w:eastAsia="hu-HU"/>
          </w:rPr>
          <w:t xml:space="preserve"> nem erre találták ki!</w:t>
        </w:r>
      </w:ins>
    </w:p>
    <w:p w14:paraId="36327134" w14:textId="77777777" w:rsidR="002E583F" w:rsidRDefault="002E583F" w:rsidP="00257DA9">
      <w:pPr>
        <w:spacing w:after="100" w:afterAutospacing="1" w:line="240" w:lineRule="auto"/>
        <w:outlineLvl w:val="1"/>
        <w:rPr>
          <w:ins w:id="127" w:author="Kéri András" w:date="2021-07-02T12:08:00Z"/>
          <w:rFonts w:ascii="Calibri" w:eastAsia="Times New Roman" w:hAnsi="Calibri" w:cs="Calibri"/>
          <w:lang w:eastAsia="hu-HU"/>
        </w:rPr>
      </w:pPr>
      <w:ins w:id="128" w:author="Kéri András" w:date="2021-07-02T12:07:00Z">
        <w:r>
          <w:rPr>
            <w:rFonts w:ascii="Calibri" w:eastAsia="Times New Roman" w:hAnsi="Calibri" w:cs="Calibri"/>
            <w:lang w:eastAsia="hu-HU"/>
          </w:rPr>
          <w:t>E teszteket valóban nem erre találták ki, és nem is mindegyik szerológiai teszt jelzi a vakcina h</w:t>
        </w:r>
      </w:ins>
      <w:ins w:id="129" w:author="Kéri András" w:date="2021-07-02T12:08:00Z">
        <w:r>
          <w:rPr>
            <w:rFonts w:ascii="Calibri" w:eastAsia="Times New Roman" w:hAnsi="Calibri" w:cs="Calibri"/>
            <w:lang w:eastAsia="hu-HU"/>
          </w:rPr>
          <w:t>atására termelődő ellenanyagot.</w:t>
        </w:r>
      </w:ins>
    </w:p>
    <w:p w14:paraId="61B08DC1" w14:textId="12855617" w:rsidR="00257DA9" w:rsidRPr="00273B36" w:rsidRDefault="00220BA5" w:rsidP="00257DA9">
      <w:pPr>
        <w:spacing w:after="100" w:afterAutospacing="1" w:line="240" w:lineRule="auto"/>
        <w:outlineLvl w:val="1"/>
        <w:rPr>
          <w:ins w:id="130" w:author="Kéri András" w:date="2021-07-02T12:06:00Z"/>
          <w:rFonts w:ascii="Calibri" w:eastAsia="Times New Roman" w:hAnsi="Calibri" w:cs="Calibri"/>
          <w:b/>
          <w:bCs/>
          <w:lang w:eastAsia="hu-HU"/>
        </w:rPr>
      </w:pPr>
      <w:ins w:id="131" w:author="Kéri András" w:date="2021-07-02T12:08:00Z">
        <w:r>
          <w:rPr>
            <w:rFonts w:ascii="Calibri" w:eastAsia="Times New Roman" w:hAnsi="Calibri" w:cs="Calibri"/>
            <w:lang w:eastAsia="hu-HU"/>
          </w:rPr>
          <w:t>Sok</w:t>
        </w:r>
      </w:ins>
      <w:ins w:id="132" w:author="Kéri András" w:date="2021-07-02T12:09:00Z">
        <w:r>
          <w:rPr>
            <w:rFonts w:ascii="Calibri" w:eastAsia="Times New Roman" w:hAnsi="Calibri" w:cs="Calibri"/>
            <w:lang w:eastAsia="hu-HU"/>
          </w:rPr>
          <w:t xml:space="preserve"> szakértő azonban </w:t>
        </w:r>
        <w:r w:rsidR="00C4199E">
          <w:rPr>
            <w:rFonts w:ascii="Calibri" w:eastAsia="Times New Roman" w:hAnsi="Calibri" w:cs="Calibri"/>
            <w:lang w:eastAsia="hu-HU"/>
          </w:rPr>
          <w:t xml:space="preserve">pusztán azért vonja kétségbe, hogy e tesztek alkalmasak volnának a védőoltás </w:t>
        </w:r>
        <w:r w:rsidR="00214E75">
          <w:rPr>
            <w:rFonts w:ascii="Calibri" w:eastAsia="Times New Roman" w:hAnsi="Calibri" w:cs="Calibri"/>
            <w:lang w:eastAsia="hu-HU"/>
          </w:rPr>
          <w:t xml:space="preserve">utáni használatra, mert </w:t>
        </w:r>
      </w:ins>
      <w:ins w:id="133" w:author="Kéri András" w:date="2021-07-02T12:10:00Z">
        <w:r w:rsidR="00214E75">
          <w:rPr>
            <w:rFonts w:ascii="Calibri" w:eastAsia="Times New Roman" w:hAnsi="Calibri" w:cs="Calibri"/>
            <w:lang w:eastAsia="hu-HU"/>
          </w:rPr>
          <w:t xml:space="preserve">erre vonatkozóan </w:t>
        </w:r>
      </w:ins>
      <w:ins w:id="134" w:author="Kéri András" w:date="2021-07-02T12:09:00Z">
        <w:r w:rsidR="00214E75">
          <w:rPr>
            <w:rFonts w:ascii="Calibri" w:eastAsia="Times New Roman" w:hAnsi="Calibri" w:cs="Calibri"/>
            <w:lang w:eastAsia="hu-HU"/>
          </w:rPr>
          <w:t>még n</w:t>
        </w:r>
      </w:ins>
      <w:ins w:id="135" w:author="Kéri András" w:date="2021-07-02T12:10:00Z">
        <w:r w:rsidR="00214E75">
          <w:rPr>
            <w:rFonts w:ascii="Calibri" w:eastAsia="Times New Roman" w:hAnsi="Calibri" w:cs="Calibri"/>
            <w:lang w:eastAsia="hu-HU"/>
          </w:rPr>
          <w:t xml:space="preserve">em publikáltak elég adatot, hogy e kijelentést igazoltnak lehessen tekinteni. A tapasztalatok azonban azt mutatják, </w:t>
        </w:r>
      </w:ins>
      <w:ins w:id="136" w:author="Kéri András" w:date="2021-07-02T12:11:00Z">
        <w:r w:rsidR="00995D6E">
          <w:rPr>
            <w:rFonts w:ascii="Calibri" w:eastAsia="Times New Roman" w:hAnsi="Calibri" w:cs="Calibri"/>
            <w:lang w:eastAsia="hu-HU"/>
          </w:rPr>
          <w:t>a vakcina révén szerzett védettség kimutatása a szerológiai gyorstesztek (pontosabban</w:t>
        </w:r>
      </w:ins>
      <w:ins w:id="137" w:author="Kéri András" w:date="2021-07-02T12:12:00Z">
        <w:r w:rsidR="00995D6E">
          <w:rPr>
            <w:rFonts w:ascii="Calibri" w:eastAsia="Times New Roman" w:hAnsi="Calibri" w:cs="Calibri"/>
            <w:lang w:eastAsia="hu-HU"/>
          </w:rPr>
          <w:t xml:space="preserve">, azok egyes fajtáinak) </w:t>
        </w:r>
        <w:r w:rsidR="006805BE">
          <w:rPr>
            <w:rFonts w:ascii="Calibri" w:eastAsia="Times New Roman" w:hAnsi="Calibri" w:cs="Calibri"/>
            <w:lang w:eastAsia="hu-HU"/>
          </w:rPr>
          <w:t xml:space="preserve">egyik lehetséges alkalmazhatósága. </w:t>
        </w:r>
        <w:r w:rsidR="00273B36">
          <w:rPr>
            <w:rFonts w:ascii="Calibri" w:eastAsia="Times New Roman" w:hAnsi="Calibri" w:cs="Calibri"/>
            <w:lang w:eastAsia="hu-HU"/>
          </w:rPr>
          <w:t xml:space="preserve">Bővebben </w:t>
        </w:r>
        <w:proofErr w:type="spellStart"/>
        <w:r w:rsidR="00273B36">
          <w:rPr>
            <w:rFonts w:ascii="Calibri" w:eastAsia="Times New Roman" w:hAnsi="Calibri" w:cs="Calibri"/>
            <w:lang w:eastAsia="hu-HU"/>
          </w:rPr>
          <w:t>minderről</w:t>
        </w:r>
        <w:proofErr w:type="spellEnd"/>
        <w:r w:rsidR="00273B36">
          <w:rPr>
            <w:rFonts w:ascii="Calibri" w:eastAsia="Times New Roman" w:hAnsi="Calibri" w:cs="Calibri"/>
            <w:lang w:eastAsia="hu-HU"/>
          </w:rPr>
          <w:t xml:space="preserve"> </w:t>
        </w:r>
        <w:commentRangeStart w:id="138"/>
        <w:r w:rsidR="00273B36">
          <w:rPr>
            <w:rFonts w:ascii="Calibri" w:eastAsia="Times New Roman" w:hAnsi="Calibri" w:cs="Calibri"/>
            <w:u w:val="single"/>
            <w:lang w:eastAsia="hu-HU"/>
          </w:rPr>
          <w:t>ezen az oldalon</w:t>
        </w:r>
      </w:ins>
      <w:commentRangeEnd w:id="138"/>
      <w:ins w:id="139" w:author="Kéri András" w:date="2021-07-02T12:13:00Z">
        <w:r w:rsidR="00D85638">
          <w:rPr>
            <w:rStyle w:val="Jegyzethivatkozs"/>
          </w:rPr>
          <w:commentReference w:id="138"/>
        </w:r>
      </w:ins>
      <w:ins w:id="140" w:author="Kéri András" w:date="2021-07-02T12:12:00Z">
        <w:r w:rsidR="00273B36">
          <w:rPr>
            <w:rFonts w:ascii="Calibri" w:eastAsia="Times New Roman" w:hAnsi="Calibri" w:cs="Calibri"/>
            <w:lang w:eastAsia="hu-HU"/>
          </w:rPr>
          <w:t xml:space="preserve"> lehet olvasni.</w:t>
        </w:r>
      </w:ins>
    </w:p>
    <w:p w14:paraId="4940BC45" w14:textId="77777777" w:rsidR="003F03D3" w:rsidRPr="00B05445" w:rsidRDefault="003F03D3" w:rsidP="003F03D3">
      <w:pPr>
        <w:rPr>
          <w:ins w:id="141" w:author="Kéri András" w:date="2021-07-02T12:14:00Z"/>
          <w:rFonts w:cstheme="minorHAnsi"/>
        </w:rPr>
      </w:pPr>
      <w:commentRangeStart w:id="142"/>
      <w:ins w:id="143" w:author="Kéri András" w:date="2021-07-02T12:14:00Z">
        <w:r>
          <w:rPr>
            <w:rFonts w:cstheme="minorHAnsi"/>
          </w:rPr>
          <w:t>VÁSÁRLÁS</w:t>
        </w:r>
        <w:commentRangeEnd w:id="142"/>
        <w:r>
          <w:rPr>
            <w:rStyle w:val="Jegyzethivatkozs"/>
          </w:rPr>
          <w:commentReference w:id="142"/>
        </w:r>
      </w:ins>
    </w:p>
    <w:p w14:paraId="296D2F22" w14:textId="77167A72" w:rsidR="00A23B97" w:rsidRPr="00B4632A" w:rsidDel="007C44E6" w:rsidRDefault="00A23B97" w:rsidP="00A23B97">
      <w:pPr>
        <w:spacing w:after="100" w:afterAutospacing="1" w:line="240" w:lineRule="auto"/>
        <w:rPr>
          <w:del w:id="144" w:author="Kéri András" w:date="2021-07-02T12:05:00Z"/>
          <w:rFonts w:ascii="Calibri" w:eastAsia="Times New Roman" w:hAnsi="Calibri" w:cs="Calibri"/>
          <w:lang w:eastAsia="hu-HU"/>
        </w:rPr>
      </w:pPr>
      <w:del w:id="145" w:author="Kéri András" w:date="2021-07-02T12:05:00Z">
        <w:r w:rsidRPr="00B4632A" w:rsidDel="007C44E6">
          <w:rPr>
            <w:rFonts w:ascii="Calibri" w:eastAsia="Times New Roman" w:hAnsi="Calibri" w:cs="Calibri"/>
            <w:lang w:eastAsia="hu-HU"/>
          </w:rPr>
          <w:delText>Maradva a 2%-os átfertőzöttség adatnál, ha véletlenszerűen kiválasztunk 100 embert, azok között valóban átlagosan 2 lesz fertőzött. Ám ha arra vagyunk kíváncsiak, hogy </w:delText>
        </w:r>
        <w:r w:rsidRPr="00B4632A" w:rsidDel="007C44E6">
          <w:rPr>
            <w:rFonts w:ascii="Calibri" w:eastAsia="Times New Roman" w:hAnsi="Calibri" w:cs="Calibri"/>
            <w:b/>
            <w:bCs/>
            <w:lang w:eastAsia="hu-HU"/>
          </w:rPr>
          <w:delText>egy 100 fős intézményben</w:delText>
        </w:r>
        <w:r w:rsidRPr="00B4632A" w:rsidDel="007C44E6">
          <w:rPr>
            <w:rFonts w:ascii="Calibri" w:eastAsia="Times New Roman" w:hAnsi="Calibri" w:cs="Calibri"/>
            <w:lang w:eastAsia="hu-HU"/>
          </w:rPr>
          <w:delText> (például egy idősotthonban) </w:delText>
        </w:r>
        <w:r w:rsidRPr="00B4632A" w:rsidDel="007C44E6">
          <w:rPr>
            <w:rFonts w:ascii="Calibri" w:eastAsia="Times New Roman" w:hAnsi="Calibri" w:cs="Calibri"/>
            <w:b/>
            <w:bCs/>
            <w:lang w:eastAsia="hu-HU"/>
          </w:rPr>
          <w:delText>mennyi a fertőzöttek aránya, már nem igaz, hogy véletlenszerűen választottuk ki a 100 embert!</w:delText>
        </w:r>
        <w:r w:rsidRPr="00B4632A" w:rsidDel="007C44E6">
          <w:rPr>
            <w:rFonts w:ascii="Calibri" w:eastAsia="Times New Roman" w:hAnsi="Calibri" w:cs="Calibri"/>
            <w:lang w:eastAsia="hu-HU"/>
          </w:rPr>
          <w:delText> Ha már megjelent a vírus a kérdéses intézményben, valószínűleg nem 2 ember lesz érintett, hanem jóval több, ha nem, a hely átfertőzöttsége pontosan 0%.  Ha az intézmény 100 személyén gyorsteszt vizsgálatot végzünk, a </w:delText>
        </w:r>
        <w:r w:rsidRPr="00B4632A" w:rsidDel="007C44E6">
          <w:rPr>
            <w:rFonts w:ascii="Calibri" w:eastAsia="Times New Roman" w:hAnsi="Calibri" w:cs="Calibri"/>
            <w:b/>
            <w:bCs/>
            <w:lang w:eastAsia="hu-HU"/>
          </w:rPr>
          <w:delText>pozitív eredmények száma akkor is jó eséllyel felfedi a vírus jelenlétét vagy hiányát</w:delText>
        </w:r>
        <w:r w:rsidRPr="00B4632A" w:rsidDel="007C44E6">
          <w:rPr>
            <w:rFonts w:ascii="Calibri" w:eastAsia="Times New Roman" w:hAnsi="Calibri" w:cs="Calibri"/>
            <w:lang w:eastAsia="hu-HU"/>
          </w:rPr>
          <w:delText>, ha az eredmények között hamis pozitívok és hamis negatívok is vannak. Amennyiben a gyorstesztek 25%-a pozitív, mindenképp érdemes a többi embert is megfigyelés alatt tartani, illetve az érintettséget más módszerekkel is igazolni. Ha viszont mindössze 1–2 ember eredménye lett pozitív, elképzelhető, hogy hamis eredményekről van szó; különösen akkor, ha sem a teszt elvégzésekor, sem azt követően nem jelentkeznek senkinél a betegség tünetei.</w:delText>
        </w:r>
      </w:del>
    </w:p>
    <w:p w14:paraId="5CB5F9BA" w14:textId="42ECACD6" w:rsidR="00A23B97" w:rsidRPr="00B4632A" w:rsidDel="007C44E6" w:rsidRDefault="00A23B97" w:rsidP="00A23B97">
      <w:pPr>
        <w:spacing w:after="100" w:afterAutospacing="1" w:line="240" w:lineRule="auto"/>
        <w:rPr>
          <w:del w:id="146" w:author="Kéri András" w:date="2021-07-02T12:05:00Z"/>
          <w:rFonts w:ascii="Calibri" w:eastAsia="Times New Roman" w:hAnsi="Calibri" w:cs="Calibri"/>
          <w:lang w:eastAsia="hu-HU"/>
        </w:rPr>
      </w:pPr>
      <w:del w:id="147" w:author="Kéri András" w:date="2021-07-02T12:05:00Z">
        <w:r w:rsidRPr="00B4632A" w:rsidDel="007C44E6">
          <w:rPr>
            <w:rFonts w:ascii="Calibri" w:eastAsia="Times New Roman" w:hAnsi="Calibri" w:cs="Calibri"/>
            <w:lang w:eastAsia="hu-HU"/>
          </w:rPr>
          <w:delText>Végezetül, megemlítendő, hogy </w:delText>
        </w:r>
        <w:r w:rsidRPr="00B4632A" w:rsidDel="007C44E6">
          <w:rPr>
            <w:rFonts w:ascii="Calibri" w:eastAsia="Times New Roman" w:hAnsi="Calibri" w:cs="Calibri"/>
            <w:b/>
            <w:bCs/>
            <w:lang w:eastAsia="hu-HU"/>
          </w:rPr>
          <w:delText>100%-ban megbízható teszt nem létezik</w:delText>
        </w:r>
        <w:r w:rsidRPr="00B4632A" w:rsidDel="007C44E6">
          <w:rPr>
            <w:rFonts w:ascii="Calibri" w:eastAsia="Times New Roman" w:hAnsi="Calibri" w:cs="Calibri"/>
            <w:lang w:eastAsia="hu-HU"/>
          </w:rPr>
          <w:delText>. Lehetetlen azonosítani az összes fertőzött embert, mint ahogy kizárólag a fertőzöttek kiszűrése sem lehetséges. A kockázatokat azonban mindenképp érdemes elfogadható szintre csökkenteni, és a gyorsteszttel végzett szűrés pontosan ezt a célt szolgálja.</w:delText>
        </w:r>
      </w:del>
    </w:p>
    <w:p w14:paraId="24E08292" w14:textId="58337DA9" w:rsidR="006434D1" w:rsidRPr="00B4632A" w:rsidRDefault="006434D1">
      <w:pPr>
        <w:rPr>
          <w:rFonts w:ascii="Calibri" w:hAnsi="Calibri" w:cs="Calibri"/>
        </w:rPr>
      </w:pPr>
    </w:p>
    <w:sectPr w:rsidR="006434D1" w:rsidRPr="00B46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Kéri András" w:date="2021-07-02T11:31:00Z" w:initials="KA">
    <w:p w14:paraId="19122BC6" w14:textId="21D7E988" w:rsidR="00CA2761" w:rsidRDefault="00CA2761">
      <w:pPr>
        <w:pStyle w:val="Jegyzetszveg"/>
      </w:pPr>
      <w:r>
        <w:rPr>
          <w:rStyle w:val="Jegyzethivatkozs"/>
        </w:rPr>
        <w:annotationRef/>
      </w:r>
      <w:proofErr w:type="spellStart"/>
      <w:r>
        <w:t>Call-to-action</w:t>
      </w:r>
      <w:proofErr w:type="spellEnd"/>
    </w:p>
  </w:comment>
  <w:comment w:id="77" w:author="Kéri András" w:date="2021-07-02T09:50:00Z" w:initials="KA">
    <w:p w14:paraId="4979305A" w14:textId="77777777" w:rsidR="003F03D3" w:rsidRDefault="003F03D3" w:rsidP="003F03D3">
      <w:pPr>
        <w:pStyle w:val="Jegyzetszveg"/>
      </w:pPr>
      <w:r>
        <w:rPr>
          <w:rStyle w:val="Jegyzethivatkozs"/>
        </w:rPr>
        <w:annotationRef/>
      </w:r>
      <w:proofErr w:type="spellStart"/>
      <w:r>
        <w:t>Call-to-action</w:t>
      </w:r>
      <w:proofErr w:type="spellEnd"/>
    </w:p>
  </w:comment>
  <w:comment w:id="138" w:author="Kéri András" w:date="2021-07-02T12:13:00Z" w:initials="KA">
    <w:p w14:paraId="0B50C46C" w14:textId="7966F77F" w:rsidR="00D85638" w:rsidRDefault="00D85638">
      <w:pPr>
        <w:pStyle w:val="Jegyzetszveg"/>
      </w:pPr>
      <w:r>
        <w:rPr>
          <w:rStyle w:val="Jegyzethivatkozs"/>
        </w:rPr>
        <w:annotationRef/>
      </w:r>
      <w:r>
        <w:t>Ez link, és a „Védőoltásokról” oldalra mutat</w:t>
      </w:r>
    </w:p>
  </w:comment>
  <w:comment w:id="142" w:author="Kéri András" w:date="2021-07-02T09:50:00Z" w:initials="KA">
    <w:p w14:paraId="53837928" w14:textId="77777777" w:rsidR="003F03D3" w:rsidRDefault="003F03D3" w:rsidP="003F03D3">
      <w:pPr>
        <w:pStyle w:val="Jegyzetszveg"/>
      </w:pPr>
      <w:r>
        <w:rPr>
          <w:rStyle w:val="Jegyzethivatkozs"/>
        </w:rPr>
        <w:annotationRef/>
      </w:r>
      <w:proofErr w:type="spellStart"/>
      <w:r>
        <w:t>Call-to-action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122BC6" w15:done="0"/>
  <w15:commentEx w15:paraId="4979305A" w15:done="0"/>
  <w15:commentEx w15:paraId="0B50C46C" w15:done="0"/>
  <w15:commentEx w15:paraId="53837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9779B" w16cex:dateUtc="2021-07-02T09:31:00Z"/>
  <w16cex:commentExtensible w16cex:durableId="24895FD3" w16cex:dateUtc="2021-07-02T07:50:00Z"/>
  <w16cex:commentExtensible w16cex:durableId="24898157" w16cex:dateUtc="2021-07-02T10:13:00Z"/>
  <w16cex:commentExtensible w16cex:durableId="248981BD" w16cex:dateUtc="2021-07-02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122BC6" w16cid:durableId="2489779B"/>
  <w16cid:commentId w16cid:paraId="4979305A" w16cid:durableId="24895FD3"/>
  <w16cid:commentId w16cid:paraId="0B50C46C" w16cid:durableId="24898157"/>
  <w16cid:commentId w16cid:paraId="53837928" w16cid:durableId="248981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BAF"/>
    <w:multiLevelType w:val="multilevel"/>
    <w:tmpl w:val="5EE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C1A04"/>
    <w:multiLevelType w:val="multilevel"/>
    <w:tmpl w:val="76BA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3755F"/>
    <w:multiLevelType w:val="multilevel"/>
    <w:tmpl w:val="3DFE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732760"/>
    <w:multiLevelType w:val="multilevel"/>
    <w:tmpl w:val="71D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766B0D"/>
    <w:multiLevelType w:val="multilevel"/>
    <w:tmpl w:val="4F28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10426"/>
    <w:multiLevelType w:val="multilevel"/>
    <w:tmpl w:val="95E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FF5381"/>
    <w:multiLevelType w:val="multilevel"/>
    <w:tmpl w:val="61E6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5F210C"/>
    <w:multiLevelType w:val="multilevel"/>
    <w:tmpl w:val="E336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401679"/>
    <w:multiLevelType w:val="multilevel"/>
    <w:tmpl w:val="C34A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652D6"/>
    <w:multiLevelType w:val="multilevel"/>
    <w:tmpl w:val="3CF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903981"/>
    <w:multiLevelType w:val="multilevel"/>
    <w:tmpl w:val="6E5E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A36556"/>
    <w:multiLevelType w:val="multilevel"/>
    <w:tmpl w:val="B8F6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C42563"/>
    <w:multiLevelType w:val="multilevel"/>
    <w:tmpl w:val="EF5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097D25"/>
    <w:multiLevelType w:val="hybridMultilevel"/>
    <w:tmpl w:val="96EC7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43D37"/>
    <w:multiLevelType w:val="multilevel"/>
    <w:tmpl w:val="51C0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2"/>
  </w:num>
  <w:num w:numId="5">
    <w:abstractNumId w:val="14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  <w:num w:numId="12">
    <w:abstractNumId w:val="3"/>
  </w:num>
  <w:num w:numId="13">
    <w:abstractNumId w:val="10"/>
  </w:num>
  <w:num w:numId="14">
    <w:abstractNumId w:val="11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éri András">
    <w15:presenceInfo w15:providerId="AD" w15:userId="S::andras.keri@hbs.hu::62129a0f-5182-45c1-ab0a-12d3cb477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97"/>
    <w:rsid w:val="00036C8C"/>
    <w:rsid w:val="0004306A"/>
    <w:rsid w:val="00043627"/>
    <w:rsid w:val="00045461"/>
    <w:rsid w:val="00055383"/>
    <w:rsid w:val="0007600E"/>
    <w:rsid w:val="00084A52"/>
    <w:rsid w:val="00087D7B"/>
    <w:rsid w:val="0009119E"/>
    <w:rsid w:val="000C167A"/>
    <w:rsid w:val="000C47C0"/>
    <w:rsid w:val="000E08DC"/>
    <w:rsid w:val="000E2E8A"/>
    <w:rsid w:val="00131303"/>
    <w:rsid w:val="00137DCA"/>
    <w:rsid w:val="001438F6"/>
    <w:rsid w:val="00144D11"/>
    <w:rsid w:val="001557C0"/>
    <w:rsid w:val="00155F6E"/>
    <w:rsid w:val="001A3E5E"/>
    <w:rsid w:val="001D248A"/>
    <w:rsid w:val="001D59AC"/>
    <w:rsid w:val="001F3704"/>
    <w:rsid w:val="00214E75"/>
    <w:rsid w:val="00220BA5"/>
    <w:rsid w:val="002335AF"/>
    <w:rsid w:val="00241BF9"/>
    <w:rsid w:val="00257DA9"/>
    <w:rsid w:val="002642E5"/>
    <w:rsid w:val="00273B36"/>
    <w:rsid w:val="00290925"/>
    <w:rsid w:val="002A05B1"/>
    <w:rsid w:val="002A1C88"/>
    <w:rsid w:val="002B434D"/>
    <w:rsid w:val="002D7A2F"/>
    <w:rsid w:val="002E2EEE"/>
    <w:rsid w:val="002E583F"/>
    <w:rsid w:val="00301201"/>
    <w:rsid w:val="00303630"/>
    <w:rsid w:val="00333488"/>
    <w:rsid w:val="00355AD3"/>
    <w:rsid w:val="00356F08"/>
    <w:rsid w:val="0036167C"/>
    <w:rsid w:val="00390A36"/>
    <w:rsid w:val="003A000B"/>
    <w:rsid w:val="003B43F5"/>
    <w:rsid w:val="003D11E0"/>
    <w:rsid w:val="003F03D3"/>
    <w:rsid w:val="0040252B"/>
    <w:rsid w:val="00461E79"/>
    <w:rsid w:val="00477636"/>
    <w:rsid w:val="004B1C9E"/>
    <w:rsid w:val="004B3D81"/>
    <w:rsid w:val="00515223"/>
    <w:rsid w:val="0052159C"/>
    <w:rsid w:val="00521E55"/>
    <w:rsid w:val="005305DD"/>
    <w:rsid w:val="00552B82"/>
    <w:rsid w:val="00562EA3"/>
    <w:rsid w:val="00590B42"/>
    <w:rsid w:val="005969F2"/>
    <w:rsid w:val="005A58C1"/>
    <w:rsid w:val="005B35FF"/>
    <w:rsid w:val="0061054D"/>
    <w:rsid w:val="006144C7"/>
    <w:rsid w:val="006434D1"/>
    <w:rsid w:val="00672B52"/>
    <w:rsid w:val="006805BE"/>
    <w:rsid w:val="006928A8"/>
    <w:rsid w:val="006D13FF"/>
    <w:rsid w:val="006F0F9B"/>
    <w:rsid w:val="006F41DA"/>
    <w:rsid w:val="00741690"/>
    <w:rsid w:val="00746FB8"/>
    <w:rsid w:val="0076483B"/>
    <w:rsid w:val="0076543A"/>
    <w:rsid w:val="00767676"/>
    <w:rsid w:val="00781507"/>
    <w:rsid w:val="0079723B"/>
    <w:rsid w:val="007C44E6"/>
    <w:rsid w:val="007F1940"/>
    <w:rsid w:val="007F7138"/>
    <w:rsid w:val="0080504D"/>
    <w:rsid w:val="0080648E"/>
    <w:rsid w:val="008240C6"/>
    <w:rsid w:val="00830DD4"/>
    <w:rsid w:val="00844340"/>
    <w:rsid w:val="0085081C"/>
    <w:rsid w:val="00860789"/>
    <w:rsid w:val="00874C3B"/>
    <w:rsid w:val="00892E9C"/>
    <w:rsid w:val="0089395C"/>
    <w:rsid w:val="008A37D8"/>
    <w:rsid w:val="008A71C1"/>
    <w:rsid w:val="00995D6E"/>
    <w:rsid w:val="009971C6"/>
    <w:rsid w:val="009B02EA"/>
    <w:rsid w:val="009C7E5F"/>
    <w:rsid w:val="009E2321"/>
    <w:rsid w:val="00A032A9"/>
    <w:rsid w:val="00A1084F"/>
    <w:rsid w:val="00A23B97"/>
    <w:rsid w:val="00A23E87"/>
    <w:rsid w:val="00A349EA"/>
    <w:rsid w:val="00A56AD7"/>
    <w:rsid w:val="00A828E3"/>
    <w:rsid w:val="00A96B6C"/>
    <w:rsid w:val="00AC0EEA"/>
    <w:rsid w:val="00AC38A4"/>
    <w:rsid w:val="00AE0A2B"/>
    <w:rsid w:val="00AE0BBC"/>
    <w:rsid w:val="00AF734F"/>
    <w:rsid w:val="00B1245C"/>
    <w:rsid w:val="00B23050"/>
    <w:rsid w:val="00B4632A"/>
    <w:rsid w:val="00B6765A"/>
    <w:rsid w:val="00B96F23"/>
    <w:rsid w:val="00BA244E"/>
    <w:rsid w:val="00BA5FBF"/>
    <w:rsid w:val="00BA730F"/>
    <w:rsid w:val="00BD4CF1"/>
    <w:rsid w:val="00BD5753"/>
    <w:rsid w:val="00BD6CBB"/>
    <w:rsid w:val="00BF2364"/>
    <w:rsid w:val="00C003DF"/>
    <w:rsid w:val="00C200A4"/>
    <w:rsid w:val="00C3155B"/>
    <w:rsid w:val="00C4199E"/>
    <w:rsid w:val="00C51711"/>
    <w:rsid w:val="00C705F0"/>
    <w:rsid w:val="00C730B8"/>
    <w:rsid w:val="00CA229F"/>
    <w:rsid w:val="00CA2761"/>
    <w:rsid w:val="00CB0205"/>
    <w:rsid w:val="00CD0AD5"/>
    <w:rsid w:val="00CE0731"/>
    <w:rsid w:val="00D050D4"/>
    <w:rsid w:val="00D17ADD"/>
    <w:rsid w:val="00D277F0"/>
    <w:rsid w:val="00D43587"/>
    <w:rsid w:val="00D70060"/>
    <w:rsid w:val="00D74FF9"/>
    <w:rsid w:val="00D85638"/>
    <w:rsid w:val="00DD0F95"/>
    <w:rsid w:val="00DD1E79"/>
    <w:rsid w:val="00DE4D89"/>
    <w:rsid w:val="00DE6243"/>
    <w:rsid w:val="00DF1A41"/>
    <w:rsid w:val="00DF5BBB"/>
    <w:rsid w:val="00E247A9"/>
    <w:rsid w:val="00E27CBE"/>
    <w:rsid w:val="00E34E04"/>
    <w:rsid w:val="00E608CF"/>
    <w:rsid w:val="00E7163D"/>
    <w:rsid w:val="00E74A1A"/>
    <w:rsid w:val="00E82DB3"/>
    <w:rsid w:val="00EB232A"/>
    <w:rsid w:val="00EE77CD"/>
    <w:rsid w:val="00F1571E"/>
    <w:rsid w:val="00F20CE2"/>
    <w:rsid w:val="00F36D78"/>
    <w:rsid w:val="00F57D1F"/>
    <w:rsid w:val="00F85D43"/>
    <w:rsid w:val="00F86BFD"/>
    <w:rsid w:val="00F90C9A"/>
    <w:rsid w:val="00FA5E2A"/>
    <w:rsid w:val="00FB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58EB"/>
  <w15:chartTrackingRefBased/>
  <w15:docId w15:val="{95931EA5-ED4B-4596-A521-10AE8F4C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23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23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A23B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23B9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23B9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23B9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2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23B97"/>
    <w:rPr>
      <w:color w:val="0000FF"/>
      <w:u w:val="single"/>
    </w:rPr>
  </w:style>
  <w:style w:type="character" w:customStyle="1" w:styleId="apple-tab-span">
    <w:name w:val="apple-tab-span"/>
    <w:basedOn w:val="Bekezdsalapbettpusa"/>
    <w:rsid w:val="00A23B97"/>
  </w:style>
  <w:style w:type="paragraph" w:styleId="Listaszerbekezds">
    <w:name w:val="List Paragraph"/>
    <w:basedOn w:val="Norml"/>
    <w:uiPriority w:val="34"/>
    <w:qFormat/>
    <w:rsid w:val="001A3E5E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9C7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C7E5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2642E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2642E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2642E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642E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642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4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thelancet.com/journals/laninf/article/PIIS1473-3099(20)30322-4/fulltext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www.acpjournals.org/doi/10.7326/M20-149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ncbi.nlm.nih.gov/pmc/articles/PMC7189409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asm.org/Articles/2020/April/False-Negatives-and-Reinfections-the-Challenges-of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DBB5A-1940-4032-9CA8-495D96256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3293</Words>
  <Characters>22727</Characters>
  <Application>Microsoft Office Word</Application>
  <DocSecurity>0</DocSecurity>
  <Lines>189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Kéri András</cp:lastModifiedBy>
  <cp:revision>73</cp:revision>
  <dcterms:created xsi:type="dcterms:W3CDTF">2021-04-15T14:02:00Z</dcterms:created>
  <dcterms:modified xsi:type="dcterms:W3CDTF">2021-07-02T10:14:00Z</dcterms:modified>
</cp:coreProperties>
</file>