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27CB0" w14:textId="72514B83" w:rsidR="006434D1" w:rsidRDefault="00551632">
      <w:r>
        <w:rPr>
          <w:b/>
          <w:bCs/>
        </w:rPr>
        <w:t>A tesztelésről a COVID-19 védőoltások tükrében</w:t>
      </w:r>
    </w:p>
    <w:p w14:paraId="5AA41F77" w14:textId="452EFD32" w:rsidR="00302B0F" w:rsidRDefault="00302B0F"/>
    <w:p w14:paraId="36B44D38" w14:textId="0CACD478" w:rsidR="00551632" w:rsidRDefault="00551632">
      <w:r>
        <w:t xml:space="preserve">Szerencsére egyre több ember kapja meg a COVID-19 vakcinát, </w:t>
      </w:r>
      <w:del w:id="0" w:author="Kéri András" w:date="2021-07-02T11:20:00Z">
        <w:r w:rsidDel="00FE5DE1">
          <w:delText>amely hosszabb</w:delText>
        </w:r>
      </w:del>
      <w:ins w:id="1" w:author="Kéri András" w:date="2021-07-02T11:20:00Z">
        <w:r w:rsidR="00FE5DE1">
          <w:t>ami hosszú</w:t>
        </w:r>
      </w:ins>
      <w:r>
        <w:t xml:space="preserve"> időre védettséget nyújt a vírus ellen. </w:t>
      </w:r>
      <w:r w:rsidR="003F58E5">
        <w:t xml:space="preserve">Ezért érdemes </w:t>
      </w:r>
      <w:r>
        <w:t xml:space="preserve">néhány a védőoltásokkal kapcsolatos, a tesztelést </w:t>
      </w:r>
      <w:r w:rsidR="00122813">
        <w:t xml:space="preserve">érintő </w:t>
      </w:r>
      <w:r>
        <w:t xml:space="preserve">kérdést </w:t>
      </w:r>
      <w:r w:rsidR="003F58E5">
        <w:t xml:space="preserve">röviden </w:t>
      </w:r>
      <w:r>
        <w:t>tisztázni.</w:t>
      </w:r>
    </w:p>
    <w:p w14:paraId="275B8A5D" w14:textId="7DD7CA0E" w:rsidR="003F58E5" w:rsidRDefault="003F58E5"/>
    <w:p w14:paraId="5A6F64BC" w14:textId="119A66AA" w:rsidR="003F58E5" w:rsidRDefault="007C09B3">
      <w:pPr>
        <w:rPr>
          <w:b/>
          <w:bCs/>
        </w:rPr>
      </w:pPr>
      <w:r>
        <w:rPr>
          <w:b/>
          <w:bCs/>
        </w:rPr>
        <w:t>Kaphat védőoltást az, aki már korábban átesett a COVID-19 fertőzésen?</w:t>
      </w:r>
    </w:p>
    <w:p w14:paraId="57E8404C" w14:textId="77777777" w:rsidR="005C7484" w:rsidRDefault="007C09B3">
      <w:r>
        <w:t>Igen.</w:t>
      </w:r>
    </w:p>
    <w:p w14:paraId="7BBD0AFD" w14:textId="7F23565F" w:rsidR="00DC3174" w:rsidRDefault="007C09B3">
      <w:r>
        <w:t xml:space="preserve">A vírus ellen termelt antitest ugyan a fertőzést követően egy </w:t>
      </w:r>
      <w:r w:rsidR="00C82B98">
        <w:t>ideig</w:t>
      </w:r>
      <w:r>
        <w:t xml:space="preserve"> megtalálható a szervezetben, ami azt jelenti, hogy az egyén ebben az időszakban védett a COVID-19-cel szemben. </w:t>
      </w:r>
      <w:r w:rsidR="00447052">
        <w:t>Azt viszont nem tudni, pontosan mennyi ideig tart ez a védettség</w:t>
      </w:r>
      <w:r w:rsidR="00214BBD">
        <w:t xml:space="preserve">; annak hossza számos tényezőtől, többek között a fertőzés súlyosságától is függ. </w:t>
      </w:r>
      <w:r w:rsidR="0058337C">
        <w:t>A legtöbb esetben legalább 3 hónapról van szó; egyes források azonban 6 hónapot, vagy még hosszabb időt említenek</w:t>
      </w:r>
      <w:r w:rsidR="00E64081">
        <w:t xml:space="preserve"> – viszont, az immunitás bármikor elmúlhat. Ezért, ha van rá lehetőség, </w:t>
      </w:r>
      <w:r w:rsidR="00A84AFA">
        <w:t>érdemes a védőoltást azoknak is beadatni, akik már voltak COVID-19 fertőzöttek</w:t>
      </w:r>
      <w:r w:rsidR="00C82B98">
        <w:t xml:space="preserve"> – maga a vakcina nem okoz a korábbi megfertőződésre visszavezethető komplikációkat.</w:t>
      </w:r>
    </w:p>
    <w:p w14:paraId="54D11DD1" w14:textId="75FF1A0C" w:rsidR="00A84AFA" w:rsidRDefault="009D2932">
      <w:r>
        <w:t xml:space="preserve">Kivételt képezhetnek ez alól azok a személyek, akik orvosi ellátásban, kórházi kezelésben részesültek. Egyes terápiás módok ugyanis időlegesen ellenjavalttá tehetik a </w:t>
      </w:r>
      <w:proofErr w:type="spellStart"/>
      <w:r>
        <w:t>vakcinációt</w:t>
      </w:r>
      <w:proofErr w:type="spellEnd"/>
      <w:r>
        <w:t xml:space="preserve">. Ilyen esetekben mindenképpen érdemes </w:t>
      </w:r>
      <w:r w:rsidR="006E61EC">
        <w:t>a kezelőorvossal egyeztetni a védőoltás beadatása előtt.</w:t>
      </w:r>
    </w:p>
    <w:p w14:paraId="56973C76" w14:textId="02F76FAF" w:rsidR="006E61EC" w:rsidRDefault="006E61EC"/>
    <w:p w14:paraId="698446DE" w14:textId="27C7F7B4" w:rsidR="006E61EC" w:rsidRDefault="001654CE">
      <w:pPr>
        <w:rPr>
          <w:b/>
          <w:bCs/>
        </w:rPr>
      </w:pPr>
      <w:r>
        <w:rPr>
          <w:b/>
          <w:bCs/>
        </w:rPr>
        <w:t>Kaphat védőoltást az, aki COVID-19 fertőzött?</w:t>
      </w:r>
    </w:p>
    <w:p w14:paraId="3D768311" w14:textId="58260491" w:rsidR="001654CE" w:rsidRDefault="001654CE">
      <w:r>
        <w:t>Nem.</w:t>
      </w:r>
    </w:p>
    <w:p w14:paraId="458A04FE" w14:textId="512F1A57" w:rsidR="001654CE" w:rsidRDefault="00FA5796">
      <w:r>
        <w:t xml:space="preserve">Maga a védőoltás ugyan nem súlyosbítja a tüneteket, viszont aki fertőzötten megy emberek közé, terjeszti a vírust, s veszélyezteti a többieket. Ez alól a vakcina beadatása sem kivétel. </w:t>
      </w:r>
    </w:p>
    <w:p w14:paraId="17125CF1" w14:textId="78D83F03" w:rsidR="00FA5796" w:rsidRDefault="00FA5796">
      <w:r>
        <w:t>Ilyenkor meg kell várni, amíg a fertőzés elmúlik</w:t>
      </w:r>
      <w:r w:rsidR="003748DC">
        <w:t xml:space="preserve"> – a tünetek függvényében házi karanténra, orvosi ellátásra, illetve kórházi kezelésre van szükség –, s csak azt követően lehet </w:t>
      </w:r>
      <w:r w:rsidR="00B03C52">
        <w:t>szó a védőoltásról.</w:t>
      </w:r>
    </w:p>
    <w:p w14:paraId="1AF64FB3" w14:textId="765C585F" w:rsidR="00B03C52" w:rsidRDefault="00B03C52"/>
    <w:p w14:paraId="4FB72641" w14:textId="76C58DB0" w:rsidR="00B03C52" w:rsidRDefault="00C80CD2">
      <w:pPr>
        <w:rPr>
          <w:b/>
          <w:bCs/>
        </w:rPr>
      </w:pPr>
      <w:r>
        <w:rPr>
          <w:b/>
          <w:bCs/>
        </w:rPr>
        <w:t xml:space="preserve">Érdemes tesztet végeztetni a </w:t>
      </w:r>
      <w:r w:rsidR="00F66C6D">
        <w:rPr>
          <w:b/>
          <w:bCs/>
        </w:rPr>
        <w:t xml:space="preserve">vakcina </w:t>
      </w:r>
      <w:r>
        <w:rPr>
          <w:b/>
          <w:bCs/>
        </w:rPr>
        <w:t>beadatása előtt? Ha igen, milye</w:t>
      </w:r>
      <w:r w:rsidR="00215567">
        <w:rPr>
          <w:b/>
          <w:bCs/>
        </w:rPr>
        <w:t>n</w:t>
      </w:r>
      <w:r>
        <w:rPr>
          <w:b/>
          <w:bCs/>
        </w:rPr>
        <w:t>t?</w:t>
      </w:r>
    </w:p>
    <w:p w14:paraId="30C99288" w14:textId="42BB06CC" w:rsidR="00C80CD2" w:rsidDel="00E70C34" w:rsidRDefault="00C82B98">
      <w:pPr>
        <w:rPr>
          <w:moveFrom w:id="2" w:author="Kéri András" w:date="2021-07-02T11:22:00Z"/>
        </w:rPr>
      </w:pPr>
      <w:moveFromRangeStart w:id="3" w:author="Kéri András" w:date="2021-07-02T11:22:00Z" w:name="move76117341"/>
      <w:moveFrom w:id="4" w:author="Kéri András" w:date="2021-07-02T11:22:00Z">
        <w:r w:rsidDel="00E70C34">
          <w:t>A</w:t>
        </w:r>
        <w:r w:rsidR="00F66C6D" w:rsidDel="00E70C34">
          <w:t>kkor is megfontolandó a védőoltás előtt az antigén vagy PCR teszt elvégeztetése</w:t>
        </w:r>
        <w:r w:rsidDel="00E70C34">
          <w:t>, ha valakinek nincsenek tünetei, e tesztek ilyenkor is kimutatják a vírus jelenlétét</w:t>
        </w:r>
        <w:r w:rsidR="00F66C6D" w:rsidDel="00E70C34">
          <w:t xml:space="preserve">. </w:t>
        </w:r>
        <w:r w:rsidR="00EF4260" w:rsidDel="00E70C34">
          <w:t xml:space="preserve">Az antigén teszt </w:t>
        </w:r>
        <w:r w:rsidDel="00E70C34">
          <w:t xml:space="preserve">a fertőzés </w:t>
        </w:r>
        <w:r w:rsidR="00EF4260" w:rsidDel="00E70C34">
          <w:t>korai szakaszában megbízható,</w:t>
        </w:r>
        <w:r w:rsidR="00A27786" w:rsidDel="00E70C34">
          <w:t xml:space="preserve"> 15–30 perc alatt bárhol elvégezhető. A PCR hosszabb ideig megbízható, ám drágább és több időt igényel.</w:t>
        </w:r>
      </w:moveFrom>
    </w:p>
    <w:moveFromRangeEnd w:id="3"/>
    <w:p w14:paraId="207CEF53" w14:textId="1C00A796" w:rsidR="00A27786" w:rsidRDefault="00EF76B7">
      <w:pPr>
        <w:rPr>
          <w:ins w:id="5" w:author="Kéri András" w:date="2021-07-02T11:22:00Z"/>
        </w:rPr>
      </w:pPr>
      <w:r>
        <w:t xml:space="preserve">Amennyiben </w:t>
      </w:r>
      <w:r w:rsidR="00D659B6">
        <w:t xml:space="preserve">az oltás beadatása előtt </w:t>
      </w:r>
      <w:r>
        <w:t xml:space="preserve">fellépnek a betegség jellemző tünetei, okvetlenül érdemes </w:t>
      </w:r>
      <w:r w:rsidR="005F71CF">
        <w:t xml:space="preserve">antigén </w:t>
      </w:r>
      <w:r>
        <w:t xml:space="preserve">vagy </w:t>
      </w:r>
      <w:r w:rsidR="005F71CF">
        <w:t xml:space="preserve">PCR </w:t>
      </w:r>
      <w:r>
        <w:t xml:space="preserve">tesztet végeztetni; pozitív eredmény esetén a </w:t>
      </w:r>
      <w:proofErr w:type="spellStart"/>
      <w:r>
        <w:t>vakcinációt</w:t>
      </w:r>
      <w:proofErr w:type="spellEnd"/>
      <w:r>
        <w:t xml:space="preserve"> el kell halasztani.</w:t>
      </w:r>
      <w:r w:rsidR="005F71CF">
        <w:t xml:space="preserve"> Ha a tünetek már 2 hete, vagy régebben jelentkeztek, szerológiai tesztet </w:t>
      </w:r>
      <w:r w:rsidR="004F50B4">
        <w:t xml:space="preserve">célszerű </w:t>
      </w:r>
      <w:r w:rsidR="005F71CF">
        <w:t>használni – annak pozitivitása esetében pedig PCR teszttel lehet leellenőrizni, fennáll-e még a fertőzőképesség.</w:t>
      </w:r>
    </w:p>
    <w:p w14:paraId="45521BC4" w14:textId="390A4E6E" w:rsidR="00E70C34" w:rsidRDefault="00E70C34" w:rsidP="00E70C34">
      <w:pPr>
        <w:rPr>
          <w:moveTo w:id="6" w:author="Kéri András" w:date="2021-07-02T11:22:00Z"/>
        </w:rPr>
      </w:pPr>
      <w:ins w:id="7" w:author="Kéri András" w:date="2021-07-02T11:22:00Z">
        <w:r>
          <w:t xml:space="preserve">Tájékoztató céllal akkor is érdemes e két teszt valamelyikének az elvégeztetése, ha valaki ugyan tünetmentes, viszont fennáll a kockázata, hogy a közelmúltban </w:t>
        </w:r>
      </w:ins>
      <w:ins w:id="8" w:author="Kéri András" w:date="2021-07-02T11:23:00Z">
        <w:r>
          <w:t xml:space="preserve">megfertőződött. </w:t>
        </w:r>
      </w:ins>
      <w:moveToRangeStart w:id="9" w:author="Kéri András" w:date="2021-07-02T11:22:00Z" w:name="move76117341"/>
      <w:moveTo w:id="10" w:author="Kéri András" w:date="2021-07-02T11:22:00Z">
        <w:del w:id="11" w:author="Kéri András" w:date="2021-07-02T11:23:00Z">
          <w:r w:rsidDel="00E70C34">
            <w:delText>Akkor is megfontolandó a védőoltás előtt az antigén vagy PCR teszt elvégeztetése, ha valakinek nincsenek tünetei, e tesztek ilyenkor is kimutatják a vírus jelenlétét. Az antigén teszt a fertőzés korai szakaszában megbízható, 15–30 perc alatt bárhol elvégezhető. A PCR hosszabb ideig megbízható, ám drágább és több időt igényel.</w:delText>
          </w:r>
        </w:del>
      </w:moveTo>
    </w:p>
    <w:moveToRangeEnd w:id="9"/>
    <w:p w14:paraId="3A1DD1BA" w14:textId="77777777" w:rsidR="00E24D5A" w:rsidRPr="00B05445" w:rsidRDefault="00E24D5A" w:rsidP="00E24D5A">
      <w:pPr>
        <w:rPr>
          <w:ins w:id="12" w:author="Kéri András" w:date="2021-07-02T11:25:00Z"/>
          <w:rFonts w:cstheme="minorHAnsi"/>
        </w:rPr>
      </w:pPr>
      <w:commentRangeStart w:id="13"/>
      <w:ins w:id="14" w:author="Kéri András" w:date="2021-07-02T11:25:00Z">
        <w:r>
          <w:rPr>
            <w:rFonts w:cstheme="minorHAnsi"/>
          </w:rPr>
          <w:t>VÁSÁRLÁS</w:t>
        </w:r>
        <w:commentRangeEnd w:id="13"/>
        <w:r>
          <w:rPr>
            <w:rStyle w:val="Jegyzethivatkozs"/>
          </w:rPr>
          <w:commentReference w:id="13"/>
        </w:r>
      </w:ins>
    </w:p>
    <w:p w14:paraId="6029F969" w14:textId="5B6FA7E7" w:rsidR="00E70C34" w:rsidDel="00E70C34" w:rsidRDefault="00E70C34">
      <w:pPr>
        <w:rPr>
          <w:del w:id="15" w:author="Kéri András" w:date="2021-07-02T11:23:00Z"/>
        </w:rPr>
      </w:pPr>
    </w:p>
    <w:p w14:paraId="3D8408A9" w14:textId="0D4D06DA" w:rsidR="005F71CF" w:rsidRDefault="005F71CF"/>
    <w:p w14:paraId="5F0C894C" w14:textId="010BA6E5" w:rsidR="005F71CF" w:rsidRDefault="00AB2766">
      <w:pPr>
        <w:rPr>
          <w:b/>
          <w:bCs/>
        </w:rPr>
      </w:pPr>
      <w:r>
        <w:rPr>
          <w:b/>
          <w:bCs/>
        </w:rPr>
        <w:t>Kimutatják a tesztek a védőoltás által szerzett immunitást is?</w:t>
      </w:r>
    </w:p>
    <w:p w14:paraId="370E3ED0" w14:textId="388FCBF0" w:rsidR="00AB2766" w:rsidRDefault="00AB2766">
      <w:r>
        <w:t xml:space="preserve">Az antigén és PCR tesztek nem, mivel azok magát a vírust detektálják. </w:t>
      </w:r>
    </w:p>
    <w:p w14:paraId="7F8F8D40" w14:textId="2378F6A8" w:rsidR="00AB2766" w:rsidRDefault="00AB2766">
      <w:r>
        <w:lastRenderedPageBreak/>
        <w:t xml:space="preserve">A szerológiai tesztek közül sem mindegyik, mivel azok némelyike nem azt </w:t>
      </w:r>
      <w:r w:rsidR="00996FB8">
        <w:t xml:space="preserve">azon antigén </w:t>
      </w:r>
      <w:r>
        <w:t xml:space="preserve">(az ún. </w:t>
      </w:r>
      <w:proofErr w:type="spellStart"/>
      <w:r>
        <w:t>spike</w:t>
      </w:r>
      <w:proofErr w:type="spellEnd"/>
      <w:r>
        <w:t xml:space="preserve"> protein, vagyis tüskefehérj</w:t>
      </w:r>
      <w:r w:rsidR="00996FB8">
        <w:t>e</w:t>
      </w:r>
      <w:r>
        <w:t xml:space="preserve">) </w:t>
      </w:r>
      <w:r w:rsidR="00996FB8">
        <w:t xml:space="preserve">ellen termelődő antitestet </w:t>
      </w:r>
      <w:r>
        <w:t xml:space="preserve">mutatja ki, melyre a védőoltások „épülnek”. Vannak azonban olyan termékek is – A </w:t>
      </w:r>
      <w:proofErr w:type="spellStart"/>
      <w:r>
        <w:t>Clungene</w:t>
      </w:r>
      <w:proofErr w:type="spellEnd"/>
      <w:r>
        <w:t xml:space="preserve">® szerológiai gyorsteszt is ilyen –, amelyek </w:t>
      </w:r>
      <w:del w:id="16" w:author="Kéri András" w:date="2021-07-02T11:23:00Z">
        <w:r w:rsidDel="00097412">
          <w:delText xml:space="preserve">elvileg </w:delText>
        </w:r>
      </w:del>
      <w:r>
        <w:t xml:space="preserve">alkalmasak a vakcina nyújtotta védelem kimutatására is. </w:t>
      </w:r>
    </w:p>
    <w:p w14:paraId="644B172C" w14:textId="14849077" w:rsidR="00AB2766" w:rsidRDefault="00D044D7">
      <w:r>
        <w:t xml:space="preserve">Meg kell azonban jegyezni, hogy a szerológiai teszteket eredetileg nem a védőoltások okozta hatás, hanem a SARS-CoV-2 vírus ellen termelt antitestek kimutatására fejlesztették ki. </w:t>
      </w:r>
      <w:r w:rsidR="00A34F64">
        <w:t xml:space="preserve">Hogy pontosan melyik teszt melyik vakcina hatását milyen eséllyel mutatja ki, arról egyelőre nem állnak rendelkezésre bizonyító </w:t>
      </w:r>
      <w:proofErr w:type="spellStart"/>
      <w:r w:rsidR="00A34F64">
        <w:t>erejű</w:t>
      </w:r>
      <w:proofErr w:type="spellEnd"/>
      <w:r w:rsidR="00A34F64">
        <w:t xml:space="preserve"> adatok; az ehhez szükséges klinikai vizsgálatok lefolytatására </w:t>
      </w:r>
      <w:r w:rsidR="002646BC">
        <w:t xml:space="preserve">még nem került sor. Ebből következően írják sok helyen, hogy e tesztek nem alkalmasak a védőoltás </w:t>
      </w:r>
      <w:r w:rsidR="00DC13CD">
        <w:t xml:space="preserve">hatásosságának </w:t>
      </w:r>
      <w:r w:rsidR="002646BC">
        <w:t>igazolására.</w:t>
      </w:r>
    </w:p>
    <w:p w14:paraId="2EE77AE4" w14:textId="66A22A10" w:rsidR="002646BC" w:rsidRDefault="00551990">
      <w:r>
        <w:t xml:space="preserve">Mindazonáltal, a mi tapasztalataink azt mutatják, hogy a </w:t>
      </w:r>
      <w:proofErr w:type="spellStart"/>
      <w:r>
        <w:t>Clungene</w:t>
      </w:r>
      <w:proofErr w:type="spellEnd"/>
      <w:r>
        <w:t>® szerológiai gyorsteszt kazetta a vakcina második dózisát követő 4–10 napon</w:t>
      </w:r>
      <w:r w:rsidR="00142A53">
        <w:t xml:space="preserve">, függetlenül az alkalmazott oltóanyag típusától </w:t>
      </w:r>
      <w:r>
        <w:t xml:space="preserve">már </w:t>
      </w:r>
      <w:proofErr w:type="spellStart"/>
      <w:r>
        <w:t>IgG</w:t>
      </w:r>
      <w:proofErr w:type="spellEnd"/>
      <w:r>
        <w:t xml:space="preserve"> pozitív eredményt ad, ami jelzi a vakcina nyújtotta védettséget</w:t>
      </w:r>
      <w:r w:rsidR="00142A53">
        <w:t>.</w:t>
      </w:r>
      <w:r w:rsidR="00243DF4">
        <w:t xml:space="preserve"> (A pozitív eredmény az első dózist követő második héttől kezdve már megjelenhet; a hosszan tartó védettség azonban ennek ellenére a kétdózisú vakcinák mindkét adagjának beadatása után alakul ki!)</w:t>
      </w:r>
    </w:p>
    <w:p w14:paraId="4E080B57" w14:textId="636B3DE0" w:rsidR="000709D3" w:rsidRDefault="000709D3">
      <w:r>
        <w:t xml:space="preserve">Ne essen azonban az sem kétségbe, aki a védőoltást követően elvégzi a gyorstesztet, s az negatív eredményt ad! </w:t>
      </w:r>
      <w:r w:rsidR="00B36E6D">
        <w:t xml:space="preserve">A szervezetben ekkor is jelen lehet az ellenanyag, s csak annyiról van szó, hogy az nem éri el (vagy még nem éri el) a teszt által </w:t>
      </w:r>
      <w:r w:rsidR="00FB00C9">
        <w:t xml:space="preserve">is </w:t>
      </w:r>
      <w:r w:rsidR="00B36E6D">
        <w:t xml:space="preserve">kimutatott mennyiséget. </w:t>
      </w:r>
      <w:r w:rsidR="005841AA">
        <w:t>Azt sem szabad elfelejteni, hogy az immunglobulin (</w:t>
      </w:r>
      <w:proofErr w:type="spellStart"/>
      <w:r w:rsidR="005841AA">
        <w:t>Ig</w:t>
      </w:r>
      <w:proofErr w:type="spellEnd"/>
      <w:r w:rsidR="005841AA">
        <w:t>) termelés mellett a szervezet sejtes immunválaszt is ad a kórokozókra, illetve a vakcinákra – ez utóbbi kimutatására azonban nincs egyszerű módszer.</w:t>
      </w:r>
    </w:p>
    <w:p w14:paraId="5F1AAE38" w14:textId="1D9A7888" w:rsidR="00B36E6D" w:rsidRDefault="00B36E6D"/>
    <w:p w14:paraId="4A0EB93F" w14:textId="49EFC25D" w:rsidR="00B36E6D" w:rsidRDefault="00A95FF9">
      <w:pPr>
        <w:rPr>
          <w:b/>
          <w:bCs/>
        </w:rPr>
      </w:pPr>
      <w:r>
        <w:rPr>
          <w:b/>
          <w:bCs/>
        </w:rPr>
        <w:t>Érdemes tesztelni a már beoltottakat is?</w:t>
      </w:r>
    </w:p>
    <w:p w14:paraId="0E004893" w14:textId="54D2923F" w:rsidR="00A95FF9" w:rsidRDefault="008F2338">
      <w:r>
        <w:t>Amennyiben azt akár az aktuális járványügyi helyzet, akár az érintettek életvitele – például</w:t>
      </w:r>
      <w:r w:rsidR="009F6083">
        <w:t xml:space="preserve"> olyan munkahely, ahol könnyedén alakulhat ki járványgóc – indokolja, mindenképpen.</w:t>
      </w:r>
    </w:p>
    <w:p w14:paraId="2D416A92" w14:textId="7091D9AF" w:rsidR="009F6083" w:rsidRDefault="007B0DCC">
      <w:r>
        <w:t xml:space="preserve">A vakcina megvédi az embert a COVID-19 fertőzés súlyos tüneteitől, azonban magától a megfertőződéstől nem. Ezért </w:t>
      </w:r>
      <w:r w:rsidR="00620CAD">
        <w:t xml:space="preserve">– noha valószínűleg rövidebb ideig, de – a már beoltottak is hordozhatják a vírust, és képesek másokat is megfertőzni. </w:t>
      </w:r>
    </w:p>
    <w:p w14:paraId="2658F707" w14:textId="5DA3E99D" w:rsidR="00620CAD" w:rsidRDefault="008779C8">
      <w:r>
        <w:t xml:space="preserve">Olyan intézményekben, ahol az alkalmazottak, ügyfelek, páciensek teljes átoltottsága nem (vagy még nem) valósult meg, </w:t>
      </w:r>
      <w:r w:rsidR="00333093">
        <w:t>érdemes a vakcinát már megkapott embereket is rendszeresen tesztelni.</w:t>
      </w:r>
    </w:p>
    <w:p w14:paraId="7446135C" w14:textId="6D4D2E9A" w:rsidR="00333093" w:rsidRDefault="006F6B7F">
      <w:r>
        <w:t xml:space="preserve">Az antigén, illetve PCR teszt pozitivitása minden esetben a vírus jelenlétére utal; </w:t>
      </w:r>
      <w:r w:rsidR="0045696C">
        <w:t>aki ilyen eredményt kap, azt a védőoltástól függetlenül fertőzöttnek kell tekinteni.</w:t>
      </w:r>
    </w:p>
    <w:p w14:paraId="4501BB9D" w14:textId="4B1C80C9" w:rsidR="0045696C" w:rsidRDefault="00E61448">
      <w:r>
        <w:t xml:space="preserve">A szerológiai teszt </w:t>
      </w:r>
      <w:proofErr w:type="spellStart"/>
      <w:r>
        <w:t>IgG</w:t>
      </w:r>
      <w:proofErr w:type="spellEnd"/>
      <w:r>
        <w:t xml:space="preserve"> pozitív eredménye jelezheti a vakcina nyújtotta védettséget, de múltban lezajlott, vagy közép-késői fázisban lévő aktuális fertőzést is. </w:t>
      </w:r>
      <w:r w:rsidR="001F24C1">
        <w:t xml:space="preserve">Ezt az eredményt csak akkor érdemes PCR teszttel is megerősíteni, ha azt a tünetek, vagy az érintett előtörténete (igazolt fertőzöttekkel való találkozás) azt indokolják. Ha azonban a teszt </w:t>
      </w:r>
      <w:proofErr w:type="spellStart"/>
      <w:r w:rsidR="001F24C1">
        <w:t>IgM</w:t>
      </w:r>
      <w:proofErr w:type="spellEnd"/>
      <w:r w:rsidR="001F24C1">
        <w:t xml:space="preserve">-re nézve pozitív, az </w:t>
      </w:r>
      <w:r w:rsidR="00132D26">
        <w:t xml:space="preserve">rendszerint aktív </w:t>
      </w:r>
      <w:r w:rsidR="001F24C1">
        <w:t xml:space="preserve">COVID-19 fertőzésre utal, mivel az oltás hatására ez az ellenanyag nem termelődik. </w:t>
      </w:r>
      <w:r w:rsidR="001D2B56">
        <w:t>Ilyenkor ajánlott antigén vagy PCR teszttel leellenőrizni a kapott eredményt.</w:t>
      </w:r>
    </w:p>
    <w:p w14:paraId="58879902" w14:textId="6505C947" w:rsidR="001D2B56" w:rsidRDefault="001D2B56"/>
    <w:p w14:paraId="2A0783AF" w14:textId="77777777" w:rsidR="001D2B56" w:rsidRPr="00A95FF9" w:rsidRDefault="001D2B56"/>
    <w:p w14:paraId="1C5FB6F2" w14:textId="77777777" w:rsidR="00C14C9B" w:rsidRPr="00B05445" w:rsidRDefault="00C14C9B" w:rsidP="00C14C9B">
      <w:pPr>
        <w:rPr>
          <w:ins w:id="17" w:author="Kéri András" w:date="2021-07-02T12:13:00Z"/>
          <w:rFonts w:cstheme="minorHAnsi"/>
        </w:rPr>
      </w:pPr>
      <w:commentRangeStart w:id="18"/>
      <w:ins w:id="19" w:author="Kéri András" w:date="2021-07-02T12:13:00Z">
        <w:r>
          <w:rPr>
            <w:rFonts w:cstheme="minorHAnsi"/>
          </w:rPr>
          <w:t>VÁSÁRLÁS</w:t>
        </w:r>
        <w:commentRangeEnd w:id="18"/>
        <w:r>
          <w:rPr>
            <w:rStyle w:val="Jegyzethivatkozs"/>
          </w:rPr>
          <w:commentReference w:id="18"/>
        </w:r>
      </w:ins>
    </w:p>
    <w:p w14:paraId="78D781EB" w14:textId="77777777" w:rsidR="00EF76B7" w:rsidRPr="00C80CD2" w:rsidRDefault="00EF76B7"/>
    <w:sectPr w:rsidR="00EF76B7" w:rsidRPr="00C80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Kéri András" w:date="2021-07-02T09:50:00Z" w:initials="KA">
    <w:p w14:paraId="25039601" w14:textId="77777777" w:rsidR="00E24D5A" w:rsidRDefault="00E24D5A" w:rsidP="00E24D5A">
      <w:pPr>
        <w:pStyle w:val="Jegyzetszveg"/>
      </w:pPr>
      <w:r>
        <w:rPr>
          <w:rStyle w:val="Jegyzethivatkozs"/>
        </w:rPr>
        <w:annotationRef/>
      </w:r>
      <w:proofErr w:type="spellStart"/>
      <w:r>
        <w:t>Call-to-action</w:t>
      </w:r>
      <w:proofErr w:type="spellEnd"/>
    </w:p>
  </w:comment>
  <w:comment w:id="18" w:author="Kéri András" w:date="2021-07-02T09:50:00Z" w:initials="KA">
    <w:p w14:paraId="1EFA13BF" w14:textId="77777777" w:rsidR="00C14C9B" w:rsidRDefault="00C14C9B" w:rsidP="00C14C9B">
      <w:pPr>
        <w:pStyle w:val="Jegyzetszveg"/>
      </w:pPr>
      <w:r>
        <w:rPr>
          <w:rStyle w:val="Jegyzethivatkozs"/>
        </w:rPr>
        <w:annotationRef/>
      </w:r>
      <w:proofErr w:type="spellStart"/>
      <w:r>
        <w:t>Call-to-action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039601" w15:done="0"/>
  <w15:commentEx w15:paraId="1EFA13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95FE3" w16cex:dateUtc="2021-07-02T07:50:00Z"/>
  <w16cex:commentExtensible w16cex:durableId="24895FD3" w16cex:dateUtc="2021-07-02T07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039601" w16cid:durableId="24895FE3"/>
  <w16cid:commentId w16cid:paraId="1EFA13BF" w16cid:durableId="24895F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éri András">
    <w15:presenceInfo w15:providerId="AD" w15:userId="S::andras.keri@hbs.hu::62129a0f-5182-45c1-ab0a-12d3cb4772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1F0"/>
    <w:rsid w:val="000709D3"/>
    <w:rsid w:val="00097412"/>
    <w:rsid w:val="00122813"/>
    <w:rsid w:val="00132D26"/>
    <w:rsid w:val="00142A53"/>
    <w:rsid w:val="001654CE"/>
    <w:rsid w:val="001A54A2"/>
    <w:rsid w:val="001D2B56"/>
    <w:rsid w:val="001F24C1"/>
    <w:rsid w:val="00214BBD"/>
    <w:rsid w:val="00215567"/>
    <w:rsid w:val="00243DF4"/>
    <w:rsid w:val="002646BC"/>
    <w:rsid w:val="002D402E"/>
    <w:rsid w:val="002F3861"/>
    <w:rsid w:val="00302B0F"/>
    <w:rsid w:val="00333093"/>
    <w:rsid w:val="003748DC"/>
    <w:rsid w:val="003F58E5"/>
    <w:rsid w:val="00447052"/>
    <w:rsid w:val="0045696C"/>
    <w:rsid w:val="004F50B4"/>
    <w:rsid w:val="004F6A69"/>
    <w:rsid w:val="00551632"/>
    <w:rsid w:val="00551990"/>
    <w:rsid w:val="0058337C"/>
    <w:rsid w:val="005841AA"/>
    <w:rsid w:val="005C7484"/>
    <w:rsid w:val="005F71CF"/>
    <w:rsid w:val="00620CAD"/>
    <w:rsid w:val="006434D1"/>
    <w:rsid w:val="006E3CBD"/>
    <w:rsid w:val="006E61EC"/>
    <w:rsid w:val="006F6B7F"/>
    <w:rsid w:val="007976E7"/>
    <w:rsid w:val="007B0DCC"/>
    <w:rsid w:val="007C09B3"/>
    <w:rsid w:val="008779C8"/>
    <w:rsid w:val="008F2338"/>
    <w:rsid w:val="00996FB8"/>
    <w:rsid w:val="009D2932"/>
    <w:rsid w:val="009F6083"/>
    <w:rsid w:val="00A27786"/>
    <w:rsid w:val="00A34F64"/>
    <w:rsid w:val="00A84AFA"/>
    <w:rsid w:val="00A95FF9"/>
    <w:rsid w:val="00AB2766"/>
    <w:rsid w:val="00B03C52"/>
    <w:rsid w:val="00B36E6D"/>
    <w:rsid w:val="00B83964"/>
    <w:rsid w:val="00C14C9B"/>
    <w:rsid w:val="00C44DF8"/>
    <w:rsid w:val="00C80CD2"/>
    <w:rsid w:val="00C82B98"/>
    <w:rsid w:val="00CA229F"/>
    <w:rsid w:val="00CD71F0"/>
    <w:rsid w:val="00D044D7"/>
    <w:rsid w:val="00D659B6"/>
    <w:rsid w:val="00DC13CD"/>
    <w:rsid w:val="00DC3174"/>
    <w:rsid w:val="00E24D5A"/>
    <w:rsid w:val="00E61448"/>
    <w:rsid w:val="00E64081"/>
    <w:rsid w:val="00E70C34"/>
    <w:rsid w:val="00EF4260"/>
    <w:rsid w:val="00EF76B7"/>
    <w:rsid w:val="00F66C6D"/>
    <w:rsid w:val="00FA5796"/>
    <w:rsid w:val="00FB00C9"/>
    <w:rsid w:val="00FE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C4E51"/>
  <w15:chartTrackingRefBased/>
  <w15:docId w15:val="{73D8074A-61CA-4772-ADE9-451A1FD0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E24D5A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E24D5A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E24D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800</Words>
  <Characters>5527</Characters>
  <Application>Microsoft Office Word</Application>
  <DocSecurity>0</DocSecurity>
  <Lines>46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Kéri András</dc:creator>
  <cp:keywords/>
  <dc:description/>
  <cp:lastModifiedBy>Kéri András</cp:lastModifiedBy>
  <cp:revision>14</cp:revision>
  <dcterms:created xsi:type="dcterms:W3CDTF">2021-04-27T07:35:00Z</dcterms:created>
  <dcterms:modified xsi:type="dcterms:W3CDTF">2021-07-02T10:13:00Z</dcterms:modified>
</cp:coreProperties>
</file>