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B6912" w14:textId="2092F37F" w:rsidR="00775C6B" w:rsidRPr="00775C6B" w:rsidRDefault="00775C6B" w:rsidP="00775C6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hu-HU"/>
        </w:rPr>
      </w:pPr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 xml:space="preserve">Clungene® COVID-19 </w:t>
      </w:r>
      <w:r w:rsidR="006B5962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 xml:space="preserve">antigén és </w:t>
      </w:r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 xml:space="preserve">IgG/IgM </w:t>
      </w:r>
      <w:r w:rsidR="00AC1268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g</w:t>
      </w:r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yorsteszt</w:t>
      </w:r>
      <w:r w:rsidR="006B5962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ek</w:t>
      </w:r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 xml:space="preserve"> – Üdvözöljük honlapunkon!</w:t>
      </w:r>
      <w:r w:rsidRPr="00775C6B">
        <w:rPr>
          <w:rFonts w:ascii="Arial" w:eastAsia="Times New Roman" w:hAnsi="Arial" w:cs="Arial"/>
          <w:color w:val="212529"/>
          <w:kern w:val="36"/>
          <w:sz w:val="48"/>
          <w:szCs w:val="48"/>
          <w:lang w:eastAsia="hu-HU"/>
        </w:rPr>
        <w:t>  </w:t>
      </w:r>
    </w:p>
    <w:p w14:paraId="49F48F96" w14:textId="178E1216" w:rsidR="006B5962" w:rsidRDefault="00775C6B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 w:rsidRPr="00775C6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Az új koronavírus okozta megbetegedés (COVID-19) nagyon rövid idő alatt világjárványhoz vezetett</w:t>
      </w:r>
      <w:r w:rsidR="006B5962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. Az ősszel kirobbant második hullám pedig jól mutatja: a vírus továbbra is súlyos fenyegetést jelent. </w:t>
      </w:r>
    </w:p>
    <w:p w14:paraId="328E70B3" w14:textId="78779938" w:rsidR="0071068A" w:rsidRDefault="006C3B2D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A</w:t>
      </w:r>
      <w:r w:rsidR="00F01427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hhoz, hogy a járvány terjedését lassítani lehessen, </w:t>
      </w:r>
      <w:r w:rsidR="00F01427" w:rsidRPr="0071068A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elengedhetetlen a rendszeres és módszeres tesztelés</w:t>
      </w:r>
      <w:r w:rsidR="00F01427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.</w:t>
      </w:r>
    </w:p>
    <w:p w14:paraId="28A69581" w14:textId="77777777" w:rsidR="00191343" w:rsidRDefault="00191343" w:rsidP="00191343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19C24FA1" w14:textId="77777777" w:rsidR="00191343" w:rsidRDefault="00191343" w:rsidP="00191343">
      <w:pP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BŐVEBBEN A TERMÉKEKRŐL</w:t>
      </w:r>
    </w:p>
    <w:p w14:paraId="4E759E31" w14:textId="77777777" w:rsidR="00191343" w:rsidRDefault="00191343" w:rsidP="00191343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[Két kép, egymás mellett: Clungene® COVID-19 IgG/IgM gyorsteszt kazetta; Clungene® COVID-19 antigén gyorsteszt kazetta – a képek alá kerülhetne az alábbi két felirat]</w:t>
      </w:r>
    </w:p>
    <w:p w14:paraId="11429B51" w14:textId="77777777" w:rsidR="00191343" w:rsidRDefault="00191343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Clungene® COVID-19 IgG/IgM gyorsteszt kazetta</w:t>
      </w:r>
    </w:p>
    <w:p w14:paraId="434D19EA" w14:textId="77777777" w:rsidR="00191343" w:rsidRPr="006A0440" w:rsidRDefault="00191343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A vírus ellen, a szervezet által termelt ellenanyagokat mutatja ki. A COVID-19 közép</w:t>
      </w:r>
      <w:r w:rsidRPr="006A0440">
        <w:rPr>
          <w:rFonts w:ascii="Arial" w:eastAsia="Times New Roman" w:hAnsi="Arial" w:cs="Arial"/>
          <w:color w:val="FF0000"/>
          <w:sz w:val="24"/>
          <w:szCs w:val="24"/>
          <w:lang w:eastAsia="hu-HU"/>
        </w:rPr>
        <w:t xml:space="preserve">-, és késői szakaszának, illetve a múltban lezajlott fertőzés azonosítására alkalmas. </w:t>
      </w:r>
    </w:p>
    <w:p w14:paraId="7FE7F547" w14:textId="7C19BE92" w:rsidR="00191343" w:rsidRDefault="00191343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r w:rsidRPr="006A0440">
        <w:rPr>
          <w:rFonts w:ascii="Segoe UI" w:hAnsi="Segoe UI" w:cs="Segoe UI"/>
          <w:color w:val="FF0000"/>
          <w:sz w:val="29"/>
          <w:szCs w:val="29"/>
          <w:highlight w:val="yellow"/>
        </w:rPr>
        <w:t>Szenzitivitás: 86</w:t>
      </w:r>
      <w:ins w:id="0" w:author="Ani" w:date="2020-12-22T14:53:00Z">
        <w:r w:rsidR="003E677D">
          <w:rPr>
            <w:rFonts w:ascii="Segoe UI" w:hAnsi="Segoe UI" w:cs="Segoe UI"/>
            <w:color w:val="FF0000"/>
            <w:sz w:val="29"/>
            <w:szCs w:val="29"/>
            <w:highlight w:val="yellow"/>
          </w:rPr>
          <w:t>,</w:t>
        </w:r>
      </w:ins>
      <w:del w:id="1" w:author="Ani" w:date="2020-12-22T14:53:00Z">
        <w:r w:rsidRPr="006A0440" w:rsidDel="003E677D">
          <w:rPr>
            <w:rFonts w:ascii="Segoe UI" w:hAnsi="Segoe UI" w:cs="Segoe UI"/>
            <w:color w:val="FF0000"/>
            <w:sz w:val="29"/>
            <w:szCs w:val="29"/>
            <w:highlight w:val="yellow"/>
          </w:rPr>
          <w:delText>.</w:delText>
        </w:r>
      </w:del>
      <w:r w:rsidRPr="006A0440">
        <w:rPr>
          <w:rFonts w:ascii="Segoe UI" w:hAnsi="Segoe UI" w:cs="Segoe UI"/>
          <w:color w:val="FF0000"/>
          <w:sz w:val="29"/>
          <w:szCs w:val="29"/>
          <w:highlight w:val="yellow"/>
        </w:rPr>
        <w:t>6%. Specificitás: 98</w:t>
      </w:r>
      <w:ins w:id="2" w:author="Ani" w:date="2020-12-22T14:53:00Z">
        <w:r w:rsidR="003E677D">
          <w:rPr>
            <w:rFonts w:ascii="Segoe UI" w:hAnsi="Segoe UI" w:cs="Segoe UI"/>
            <w:color w:val="FF0000"/>
            <w:sz w:val="29"/>
            <w:szCs w:val="29"/>
            <w:highlight w:val="yellow"/>
          </w:rPr>
          <w:t>,</w:t>
        </w:r>
      </w:ins>
      <w:del w:id="3" w:author="Ani" w:date="2020-12-22T14:53:00Z">
        <w:r w:rsidRPr="006A0440" w:rsidDel="003E677D">
          <w:rPr>
            <w:rFonts w:ascii="Segoe UI" w:hAnsi="Segoe UI" w:cs="Segoe UI"/>
            <w:color w:val="FF0000"/>
            <w:sz w:val="29"/>
            <w:szCs w:val="29"/>
            <w:highlight w:val="yellow"/>
          </w:rPr>
          <w:delText>.</w:delText>
        </w:r>
      </w:del>
      <w:r w:rsidRPr="006A0440">
        <w:rPr>
          <w:rFonts w:ascii="Segoe UI" w:hAnsi="Segoe UI" w:cs="Segoe UI"/>
          <w:color w:val="FF0000"/>
          <w:sz w:val="29"/>
          <w:szCs w:val="29"/>
          <w:highlight w:val="yellow"/>
        </w:rPr>
        <w:t>33% (IgG+IgM kombinált). A tünetek megjelenését követő 8. naptól kezdve a szenzitivitás 90% feletti.</w:t>
      </w:r>
      <w:r>
        <w:rPr>
          <w:rFonts w:ascii="Segoe UI" w:hAnsi="Segoe UI" w:cs="Segoe UI"/>
          <w:color w:val="FF0000"/>
          <w:sz w:val="29"/>
          <w:szCs w:val="29"/>
        </w:rPr>
        <w:t xml:space="preserve"> </w:t>
      </w:r>
    </w:p>
    <w:p w14:paraId="00B9ABBE" w14:textId="77777777" w:rsidR="00191343" w:rsidRDefault="00191343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[Bővebben… gomb]</w:t>
      </w:r>
    </w:p>
    <w:p w14:paraId="6DFE50BE" w14:textId="77777777" w:rsidR="00191343" w:rsidRDefault="00191343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</w:p>
    <w:p w14:paraId="506C761F" w14:textId="77777777" w:rsidR="00191343" w:rsidRDefault="00191343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Clungene® COVID-19 antigén gyorsteszt kazetta</w:t>
      </w:r>
    </w:p>
    <w:p w14:paraId="6BFC5442" w14:textId="77777777" w:rsidR="00191343" w:rsidRDefault="00191343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A vírus az emberi immunrendszer által is felismert fehérjéjét mutatja ki. A COVID-19 korai szakaszában azonosítja a fertőzést.</w:t>
      </w:r>
    </w:p>
    <w:p w14:paraId="4A394F61" w14:textId="43250753" w:rsidR="00191343" w:rsidRPr="006D2F39" w:rsidRDefault="00191343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r>
        <w:rPr>
          <w:rFonts w:ascii="Segoe UI" w:hAnsi="Segoe UI" w:cs="Segoe UI"/>
          <w:color w:val="FF0000"/>
          <w:sz w:val="29"/>
          <w:szCs w:val="29"/>
          <w:highlight w:val="yellow"/>
        </w:rPr>
        <w:t>Szenzitivitás</w:t>
      </w:r>
      <w:r w:rsidRPr="006D2F39">
        <w:rPr>
          <w:rFonts w:ascii="Segoe UI" w:hAnsi="Segoe UI" w:cs="Segoe UI"/>
          <w:color w:val="FF0000"/>
          <w:sz w:val="29"/>
          <w:szCs w:val="29"/>
          <w:highlight w:val="yellow"/>
        </w:rPr>
        <w:t>: 91</w:t>
      </w:r>
      <w:ins w:id="4" w:author="Ani" w:date="2020-12-22T14:53:00Z">
        <w:r w:rsidR="003E677D">
          <w:rPr>
            <w:rFonts w:ascii="Segoe UI" w:hAnsi="Segoe UI" w:cs="Segoe UI"/>
            <w:color w:val="FF0000"/>
            <w:sz w:val="29"/>
            <w:szCs w:val="29"/>
            <w:highlight w:val="yellow"/>
          </w:rPr>
          <w:t>,</w:t>
        </w:r>
      </w:ins>
      <w:del w:id="5" w:author="Ani" w:date="2020-12-22T14:53:00Z">
        <w:r w:rsidRPr="006D2F39" w:rsidDel="003E677D">
          <w:rPr>
            <w:rFonts w:ascii="Segoe UI" w:hAnsi="Segoe UI" w:cs="Segoe UI"/>
            <w:color w:val="FF0000"/>
            <w:sz w:val="29"/>
            <w:szCs w:val="29"/>
            <w:highlight w:val="yellow"/>
          </w:rPr>
          <w:delText>.</w:delText>
        </w:r>
      </w:del>
      <w:r w:rsidRPr="006D2F39">
        <w:rPr>
          <w:rFonts w:ascii="Segoe UI" w:hAnsi="Segoe UI" w:cs="Segoe UI"/>
          <w:color w:val="FF0000"/>
          <w:sz w:val="29"/>
          <w:szCs w:val="29"/>
          <w:highlight w:val="yellow"/>
        </w:rPr>
        <w:t xml:space="preserve">4%. </w:t>
      </w:r>
      <w:r>
        <w:rPr>
          <w:rFonts w:ascii="Segoe UI" w:hAnsi="Segoe UI" w:cs="Segoe UI"/>
          <w:color w:val="FF0000"/>
          <w:sz w:val="29"/>
          <w:szCs w:val="29"/>
          <w:highlight w:val="yellow"/>
        </w:rPr>
        <w:t>Specificitás</w:t>
      </w:r>
      <w:r w:rsidRPr="006D2F39">
        <w:rPr>
          <w:rFonts w:ascii="Segoe UI" w:hAnsi="Segoe UI" w:cs="Segoe UI"/>
          <w:color w:val="FF0000"/>
          <w:sz w:val="29"/>
          <w:szCs w:val="29"/>
          <w:highlight w:val="yellow"/>
        </w:rPr>
        <w:t>: 100</w:t>
      </w:r>
      <w:ins w:id="6" w:author="Ani" w:date="2020-12-22T14:53:00Z">
        <w:r w:rsidR="003E677D">
          <w:rPr>
            <w:rFonts w:ascii="Segoe UI" w:hAnsi="Segoe UI" w:cs="Segoe UI"/>
            <w:color w:val="FF0000"/>
            <w:sz w:val="29"/>
            <w:szCs w:val="29"/>
            <w:highlight w:val="yellow"/>
          </w:rPr>
          <w:t>,</w:t>
        </w:r>
      </w:ins>
      <w:del w:id="7" w:author="Ani" w:date="2020-12-22T14:53:00Z">
        <w:r w:rsidRPr="006D2F39" w:rsidDel="003E677D">
          <w:rPr>
            <w:rFonts w:ascii="Segoe UI" w:hAnsi="Segoe UI" w:cs="Segoe UI"/>
            <w:color w:val="FF0000"/>
            <w:sz w:val="29"/>
            <w:szCs w:val="29"/>
            <w:highlight w:val="yellow"/>
          </w:rPr>
          <w:delText>.</w:delText>
        </w:r>
      </w:del>
      <w:r w:rsidRPr="006D2F39">
        <w:rPr>
          <w:rFonts w:ascii="Segoe UI" w:hAnsi="Segoe UI" w:cs="Segoe UI"/>
          <w:color w:val="FF0000"/>
          <w:sz w:val="29"/>
          <w:szCs w:val="29"/>
          <w:highlight w:val="yellow"/>
        </w:rPr>
        <w:t>0%.</w:t>
      </w:r>
    </w:p>
    <w:p w14:paraId="13A70931" w14:textId="77777777" w:rsidR="00191343" w:rsidRDefault="00191343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[Bővebben… gomb]</w:t>
      </w:r>
    </w:p>
    <w:p w14:paraId="1F3E0084" w14:textId="52A811B2" w:rsidR="00191343" w:rsidRDefault="00191343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6A14E9C2" w14:textId="5557BB7E" w:rsidR="003E677D" w:rsidRDefault="003E677D" w:rsidP="003E677D">
      <w:pPr>
        <w:rPr>
          <w:ins w:id="8" w:author="Ani" w:date="2020-12-22T14:50:00Z"/>
          <w:rFonts w:ascii="Arial" w:eastAsia="Times New Roman" w:hAnsi="Arial" w:cs="Arial"/>
          <w:color w:val="FF0000"/>
          <w:sz w:val="24"/>
          <w:szCs w:val="24"/>
          <w:lang w:eastAsia="hu-HU"/>
        </w:rPr>
      </w:pPr>
      <w:ins w:id="9" w:author="Ani" w:date="2020-12-22T14:50:00Z">
        <w:r>
          <w:rPr>
            <w:rFonts w:ascii="Arial" w:eastAsia="Times New Roman" w:hAnsi="Arial" w:cs="Arial"/>
            <w:color w:val="FF0000"/>
            <w:sz w:val="24"/>
            <w:szCs w:val="24"/>
            <w:lang w:eastAsia="hu-HU"/>
          </w:rPr>
          <w:t>Clungene® COVID-19</w:t>
        </w:r>
      </w:ins>
      <w:ins w:id="10" w:author="Ani" w:date="2020-12-22T14:51:00Z">
        <w:r>
          <w:rPr>
            <w:rFonts w:ascii="Arial" w:eastAsia="Times New Roman" w:hAnsi="Arial" w:cs="Arial"/>
            <w:color w:val="FF0000"/>
            <w:sz w:val="24"/>
            <w:szCs w:val="24"/>
            <w:lang w:eastAsia="hu-HU"/>
          </w:rPr>
          <w:t>/Influenza A+B</w:t>
        </w:r>
      </w:ins>
      <w:ins w:id="11" w:author="Ani" w:date="2020-12-22T14:50:00Z">
        <w:r>
          <w:rPr>
            <w:rFonts w:ascii="Arial" w:eastAsia="Times New Roman" w:hAnsi="Arial" w:cs="Arial"/>
            <w:color w:val="FF0000"/>
            <w:sz w:val="24"/>
            <w:szCs w:val="24"/>
            <w:lang w:eastAsia="hu-HU"/>
          </w:rPr>
          <w:t xml:space="preserve"> antigén </w:t>
        </w:r>
      </w:ins>
      <w:ins w:id="12" w:author="Ani" w:date="2020-12-22T14:51:00Z">
        <w:r>
          <w:rPr>
            <w:rFonts w:ascii="Arial" w:eastAsia="Times New Roman" w:hAnsi="Arial" w:cs="Arial"/>
            <w:color w:val="FF0000"/>
            <w:sz w:val="24"/>
            <w:szCs w:val="24"/>
            <w:lang w:eastAsia="hu-HU"/>
          </w:rPr>
          <w:t xml:space="preserve">kombinált </w:t>
        </w:r>
      </w:ins>
      <w:ins w:id="13" w:author="Ani" w:date="2020-12-22T14:50:00Z">
        <w:r>
          <w:rPr>
            <w:rFonts w:ascii="Arial" w:eastAsia="Times New Roman" w:hAnsi="Arial" w:cs="Arial"/>
            <w:color w:val="FF0000"/>
            <w:sz w:val="24"/>
            <w:szCs w:val="24"/>
            <w:lang w:eastAsia="hu-HU"/>
          </w:rPr>
          <w:t>gyorsteszt kazetta</w:t>
        </w:r>
      </w:ins>
    </w:p>
    <w:p w14:paraId="3F58B342" w14:textId="1AD3457C" w:rsidR="003E677D" w:rsidRDefault="003E677D" w:rsidP="003E677D">
      <w:pPr>
        <w:rPr>
          <w:ins w:id="14" w:author="Ani" w:date="2020-12-22T14:50:00Z"/>
          <w:rFonts w:ascii="Arial" w:eastAsia="Times New Roman" w:hAnsi="Arial" w:cs="Arial"/>
          <w:color w:val="FF0000"/>
          <w:sz w:val="24"/>
          <w:szCs w:val="24"/>
          <w:lang w:eastAsia="hu-HU"/>
        </w:rPr>
      </w:pPr>
      <w:ins w:id="15" w:author="Ani" w:date="2020-12-22T14:50:00Z">
        <w:r>
          <w:rPr>
            <w:rFonts w:ascii="Arial" w:eastAsia="Times New Roman" w:hAnsi="Arial" w:cs="Arial"/>
            <w:color w:val="FF0000"/>
            <w:sz w:val="24"/>
            <w:szCs w:val="24"/>
            <w:lang w:eastAsia="hu-HU"/>
          </w:rPr>
          <w:t xml:space="preserve">A </w:t>
        </w:r>
      </w:ins>
      <w:ins w:id="16" w:author="Ani" w:date="2020-12-22T14:51:00Z">
        <w:r>
          <w:rPr>
            <w:rFonts w:ascii="Arial" w:eastAsia="Times New Roman" w:hAnsi="Arial" w:cs="Arial"/>
            <w:color w:val="FF0000"/>
            <w:sz w:val="24"/>
            <w:szCs w:val="24"/>
            <w:lang w:eastAsia="hu-HU"/>
          </w:rPr>
          <w:t xml:space="preserve">COVID-19-et okozó SARS-CoV-2 </w:t>
        </w:r>
      </w:ins>
      <w:ins w:id="17" w:author="Ani" w:date="2020-12-22T14:50:00Z">
        <w:r>
          <w:rPr>
            <w:rFonts w:ascii="Arial" w:eastAsia="Times New Roman" w:hAnsi="Arial" w:cs="Arial"/>
            <w:color w:val="FF0000"/>
            <w:sz w:val="24"/>
            <w:szCs w:val="24"/>
            <w:lang w:eastAsia="hu-HU"/>
          </w:rPr>
          <w:t>vírus</w:t>
        </w:r>
      </w:ins>
      <w:ins w:id="18" w:author="Ani" w:date="2020-12-22T14:51:00Z">
        <w:r>
          <w:rPr>
            <w:rFonts w:ascii="Arial" w:eastAsia="Times New Roman" w:hAnsi="Arial" w:cs="Arial"/>
            <w:color w:val="FF0000"/>
            <w:sz w:val="24"/>
            <w:szCs w:val="24"/>
            <w:lang w:eastAsia="hu-HU"/>
          </w:rPr>
          <w:t xml:space="preserve">, illetve az Influenza A+B vírusok </w:t>
        </w:r>
      </w:ins>
      <w:ins w:id="19" w:author="Ani" w:date="2020-12-22T14:50:00Z">
        <w:r>
          <w:rPr>
            <w:rFonts w:ascii="Arial" w:eastAsia="Times New Roman" w:hAnsi="Arial" w:cs="Arial"/>
            <w:color w:val="FF0000"/>
            <w:sz w:val="24"/>
            <w:szCs w:val="24"/>
            <w:lang w:eastAsia="hu-HU"/>
          </w:rPr>
          <w:t>az emberi immunrendszer által is felismert fehérjéjét mutatja ki. A COVID-19 korai szakaszában azonosítja a fertőzést.</w:t>
        </w:r>
      </w:ins>
    </w:p>
    <w:p w14:paraId="5F5FDFFB" w14:textId="77777777" w:rsidR="003E677D" w:rsidRDefault="003E677D" w:rsidP="003E677D">
      <w:pPr>
        <w:rPr>
          <w:ins w:id="20" w:author="Ani" w:date="2020-12-22T14:53:00Z"/>
          <w:rFonts w:ascii="Segoe UI" w:hAnsi="Segoe UI" w:cs="Segoe UI"/>
          <w:color w:val="FF0000"/>
          <w:sz w:val="29"/>
          <w:szCs w:val="29"/>
          <w:highlight w:val="yellow"/>
        </w:rPr>
      </w:pPr>
      <w:ins w:id="21" w:author="Ani" w:date="2020-12-22T14:53:00Z">
        <w:r>
          <w:rPr>
            <w:rFonts w:ascii="Segoe UI" w:hAnsi="Segoe UI" w:cs="Segoe UI"/>
            <w:color w:val="FF0000"/>
            <w:sz w:val="29"/>
            <w:szCs w:val="29"/>
            <w:highlight w:val="yellow"/>
          </w:rPr>
          <w:lastRenderedPageBreak/>
          <w:t>SARS-CoV-2</w:t>
        </w:r>
      </w:ins>
    </w:p>
    <w:p w14:paraId="48E1C783" w14:textId="7C208855" w:rsidR="003E677D" w:rsidRDefault="003E677D" w:rsidP="003E677D">
      <w:pPr>
        <w:rPr>
          <w:ins w:id="22" w:author="Ani" w:date="2020-12-22T14:53:00Z"/>
          <w:rFonts w:ascii="Segoe UI" w:hAnsi="Segoe UI" w:cs="Segoe UI"/>
          <w:color w:val="FF0000"/>
          <w:sz w:val="29"/>
          <w:szCs w:val="29"/>
        </w:rPr>
      </w:pPr>
      <w:ins w:id="23" w:author="Ani" w:date="2020-12-22T14:50:00Z">
        <w:r>
          <w:rPr>
            <w:rFonts w:ascii="Segoe UI" w:hAnsi="Segoe UI" w:cs="Segoe UI"/>
            <w:color w:val="FF0000"/>
            <w:sz w:val="29"/>
            <w:szCs w:val="29"/>
            <w:highlight w:val="yellow"/>
          </w:rPr>
          <w:t>Szenzitivitás</w:t>
        </w:r>
        <w:r w:rsidRPr="006D2F39">
          <w:rPr>
            <w:rFonts w:ascii="Segoe UI" w:hAnsi="Segoe UI" w:cs="Segoe UI"/>
            <w:color w:val="FF0000"/>
            <w:sz w:val="29"/>
            <w:szCs w:val="29"/>
            <w:highlight w:val="yellow"/>
          </w:rPr>
          <w:t>: 9</w:t>
        </w:r>
      </w:ins>
      <w:ins w:id="24" w:author="Ani" w:date="2020-12-22T14:52:00Z">
        <w:r>
          <w:rPr>
            <w:rFonts w:ascii="Segoe UI" w:hAnsi="Segoe UI" w:cs="Segoe UI"/>
            <w:color w:val="FF0000"/>
            <w:sz w:val="29"/>
            <w:szCs w:val="29"/>
            <w:highlight w:val="yellow"/>
          </w:rPr>
          <w:t>2,3–97,7% (PCR ciklusküszöbtől függően)</w:t>
        </w:r>
      </w:ins>
      <w:ins w:id="25" w:author="Ani" w:date="2020-12-22T14:50:00Z">
        <w:r w:rsidRPr="006D2F39">
          <w:rPr>
            <w:rFonts w:ascii="Segoe UI" w:hAnsi="Segoe UI" w:cs="Segoe UI"/>
            <w:color w:val="FF0000"/>
            <w:sz w:val="29"/>
            <w:szCs w:val="29"/>
            <w:highlight w:val="yellow"/>
          </w:rPr>
          <w:t xml:space="preserve">. </w:t>
        </w:r>
        <w:r>
          <w:rPr>
            <w:rFonts w:ascii="Segoe UI" w:hAnsi="Segoe UI" w:cs="Segoe UI"/>
            <w:color w:val="FF0000"/>
            <w:sz w:val="29"/>
            <w:szCs w:val="29"/>
            <w:highlight w:val="yellow"/>
          </w:rPr>
          <w:t>Specificitás</w:t>
        </w:r>
        <w:r w:rsidRPr="006D2F39">
          <w:rPr>
            <w:rFonts w:ascii="Segoe UI" w:hAnsi="Segoe UI" w:cs="Segoe UI"/>
            <w:color w:val="FF0000"/>
            <w:sz w:val="29"/>
            <w:szCs w:val="29"/>
            <w:highlight w:val="yellow"/>
          </w:rPr>
          <w:t xml:space="preserve">: </w:t>
        </w:r>
      </w:ins>
      <w:ins w:id="26" w:author="Ani" w:date="2020-12-22T14:53:00Z">
        <w:r>
          <w:rPr>
            <w:rFonts w:ascii="Segoe UI" w:hAnsi="Segoe UI" w:cs="Segoe UI"/>
            <w:color w:val="FF0000"/>
            <w:sz w:val="29"/>
            <w:szCs w:val="29"/>
            <w:highlight w:val="yellow"/>
          </w:rPr>
          <w:t>99,8</w:t>
        </w:r>
      </w:ins>
      <w:ins w:id="27" w:author="Ani" w:date="2020-12-22T14:50:00Z">
        <w:r w:rsidRPr="006D2F39">
          <w:rPr>
            <w:rFonts w:ascii="Segoe UI" w:hAnsi="Segoe UI" w:cs="Segoe UI"/>
            <w:color w:val="FF0000"/>
            <w:sz w:val="29"/>
            <w:szCs w:val="29"/>
            <w:highlight w:val="yellow"/>
          </w:rPr>
          <w:t>%.</w:t>
        </w:r>
      </w:ins>
    </w:p>
    <w:p w14:paraId="071B1127" w14:textId="5F0D96B8" w:rsidR="003E677D" w:rsidRDefault="003E677D" w:rsidP="003E677D">
      <w:pPr>
        <w:rPr>
          <w:ins w:id="28" w:author="Ani" w:date="2020-12-22T14:53:00Z"/>
          <w:rFonts w:ascii="Segoe UI" w:hAnsi="Segoe UI" w:cs="Segoe UI"/>
          <w:color w:val="FF0000"/>
          <w:sz w:val="29"/>
          <w:szCs w:val="29"/>
        </w:rPr>
      </w:pPr>
      <w:ins w:id="29" w:author="Ani" w:date="2020-12-22T14:53:00Z">
        <w:r>
          <w:rPr>
            <w:rFonts w:ascii="Segoe UI" w:hAnsi="Segoe UI" w:cs="Segoe UI"/>
            <w:color w:val="FF0000"/>
            <w:sz w:val="29"/>
            <w:szCs w:val="29"/>
          </w:rPr>
          <w:t>Influenza A</w:t>
        </w:r>
      </w:ins>
    </w:p>
    <w:p w14:paraId="275BFE04" w14:textId="52112982" w:rsidR="003E677D" w:rsidRDefault="003E677D" w:rsidP="003E677D">
      <w:pPr>
        <w:rPr>
          <w:ins w:id="30" w:author="Ani" w:date="2020-12-22T14:54:00Z"/>
          <w:rFonts w:ascii="Segoe UI" w:hAnsi="Segoe UI" w:cs="Segoe UI"/>
          <w:color w:val="FF0000"/>
          <w:sz w:val="29"/>
          <w:szCs w:val="29"/>
        </w:rPr>
      </w:pPr>
      <w:ins w:id="31" w:author="Ani" w:date="2020-12-22T14:53:00Z">
        <w:r>
          <w:rPr>
            <w:rFonts w:ascii="Segoe UI" w:hAnsi="Segoe UI" w:cs="Segoe UI"/>
            <w:color w:val="FF0000"/>
            <w:sz w:val="29"/>
            <w:szCs w:val="29"/>
          </w:rPr>
          <w:t xml:space="preserve">Szenzitivitás: </w:t>
        </w:r>
      </w:ins>
      <w:ins w:id="32" w:author="Ani" w:date="2020-12-22T14:54:00Z">
        <w:r>
          <w:rPr>
            <w:rFonts w:ascii="Segoe UI" w:hAnsi="Segoe UI" w:cs="Segoe UI"/>
            <w:color w:val="FF0000"/>
            <w:sz w:val="29"/>
            <w:szCs w:val="29"/>
          </w:rPr>
          <w:t>89,0%. Specificitás: 99,8%.</w:t>
        </w:r>
      </w:ins>
    </w:p>
    <w:p w14:paraId="77724082" w14:textId="32A60198" w:rsidR="003E677D" w:rsidRDefault="003E677D" w:rsidP="003E677D">
      <w:pPr>
        <w:rPr>
          <w:ins w:id="33" w:author="Ani" w:date="2020-12-22T14:54:00Z"/>
          <w:rFonts w:ascii="Segoe UI" w:hAnsi="Segoe UI" w:cs="Segoe UI"/>
          <w:color w:val="FF0000"/>
          <w:sz w:val="29"/>
          <w:szCs w:val="29"/>
        </w:rPr>
      </w:pPr>
      <w:ins w:id="34" w:author="Ani" w:date="2020-12-22T14:54:00Z">
        <w:r>
          <w:rPr>
            <w:rFonts w:ascii="Segoe UI" w:hAnsi="Segoe UI" w:cs="Segoe UI"/>
            <w:color w:val="FF0000"/>
            <w:sz w:val="29"/>
            <w:szCs w:val="29"/>
          </w:rPr>
          <w:t>Influenza B</w:t>
        </w:r>
      </w:ins>
    </w:p>
    <w:p w14:paraId="2597EEED" w14:textId="3F5694D6" w:rsidR="003E677D" w:rsidRPr="006D2F39" w:rsidRDefault="003E677D" w:rsidP="003E677D">
      <w:pPr>
        <w:rPr>
          <w:ins w:id="35" w:author="Ani" w:date="2020-12-22T14:50:00Z"/>
          <w:rFonts w:ascii="Arial" w:eastAsia="Times New Roman" w:hAnsi="Arial" w:cs="Arial"/>
          <w:color w:val="FF0000"/>
          <w:sz w:val="24"/>
          <w:szCs w:val="24"/>
          <w:lang w:eastAsia="hu-HU"/>
        </w:rPr>
      </w:pPr>
      <w:ins w:id="36" w:author="Ani" w:date="2020-12-22T14:54:00Z">
        <w:r>
          <w:rPr>
            <w:rFonts w:ascii="Segoe UI" w:hAnsi="Segoe UI" w:cs="Segoe UI"/>
            <w:color w:val="FF0000"/>
            <w:sz w:val="29"/>
            <w:szCs w:val="29"/>
          </w:rPr>
          <w:t>Szenzitivitás: 84,7%. Specificitás: 99,6%.</w:t>
        </w:r>
      </w:ins>
    </w:p>
    <w:p w14:paraId="18AFD2F2" w14:textId="77777777" w:rsidR="003E677D" w:rsidRDefault="003E677D" w:rsidP="003E677D">
      <w:pPr>
        <w:rPr>
          <w:ins w:id="37" w:author="Ani" w:date="2020-12-22T14:50:00Z"/>
          <w:rFonts w:ascii="Arial" w:eastAsia="Times New Roman" w:hAnsi="Arial" w:cs="Arial"/>
          <w:color w:val="FF0000"/>
          <w:sz w:val="24"/>
          <w:szCs w:val="24"/>
          <w:lang w:eastAsia="hu-HU"/>
        </w:rPr>
      </w:pPr>
      <w:ins w:id="38" w:author="Ani" w:date="2020-12-22T14:50:00Z">
        <w:r>
          <w:rPr>
            <w:rFonts w:ascii="Arial" w:eastAsia="Times New Roman" w:hAnsi="Arial" w:cs="Arial"/>
            <w:color w:val="FF0000"/>
            <w:sz w:val="24"/>
            <w:szCs w:val="24"/>
            <w:lang w:eastAsia="hu-HU"/>
          </w:rPr>
          <w:t>[Bővebben… gomb]</w:t>
        </w:r>
      </w:ins>
    </w:p>
    <w:p w14:paraId="14BBBDC5" w14:textId="77777777" w:rsidR="008E68A1" w:rsidRDefault="008E68A1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405899CD" w14:textId="31445B6A" w:rsidR="00EB2848" w:rsidRDefault="0071068A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 w:rsidRPr="00F12288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Cégünk, a </w:t>
      </w:r>
      <w:r w:rsidRPr="00F12288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 xml:space="preserve">Happy Business Services Zrt. </w:t>
      </w:r>
      <w:r w:rsidRPr="00F12288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orvostechnikai divíziója az egyik jelentős importőre a </w:t>
      </w:r>
      <w:r w:rsidRPr="00F12288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COVID-19 szerológiai gyorsteszteknek</w:t>
      </w:r>
      <w:r w:rsidRPr="00F12288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. </w:t>
      </w:r>
      <w:r w:rsidR="00F12288" w:rsidRPr="00F12288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Szállítónk, a Clungene Co., több mint 1000 féle mikrobiológiai teszt anyagot és készterméket gyárt. Cégünk a Clungene Co. exkluzív disztribútora Magyarország területén. </w:t>
      </w:r>
      <w:r w:rsidRPr="00F12288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Már több szállítmányunk beérkezett az országba, melyek egy részét az Állami Egészségügyi Ellátó Központon (AEEK) keresztül a magyar államnak szállítottuk le. Jelentős mennyiségben vásároltak már egészségügyi intézmények, nagyvállalatok és egyes városok vezetőségei is.</w:t>
      </w:r>
    </w:p>
    <w:p w14:paraId="0C5F6AE8" w14:textId="2673CCC6" w:rsidR="004969DB" w:rsidRPr="004969DB" w:rsidRDefault="004969DB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6E1FEE" wp14:editId="3E820D11">
            <wp:simplePos x="0" y="0"/>
            <wp:positionH relativeFrom="margin">
              <wp:posOffset>-19050</wp:posOffset>
            </wp:positionH>
            <wp:positionV relativeFrom="paragraph">
              <wp:posOffset>61595</wp:posOffset>
            </wp:positionV>
            <wp:extent cx="1162050" cy="581025"/>
            <wp:effectExtent l="0" t="0" r="0" b="9525"/>
            <wp:wrapSquare wrapText="bothSides"/>
            <wp:docPr id="2" name="Kép 2" descr="Bisnode Tanúsítvány - A cégminősít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snode Tanúsítvány - A cégminősíté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 Happy Business Services Zrt. </w:t>
      </w:r>
      <w:hyperlink r:id="rId7" w:history="1">
        <w:r w:rsidRPr="004969DB">
          <w:rPr>
            <w:rStyle w:val="Hiperhivatkozs"/>
            <w:rFonts w:ascii="Arial" w:eastAsia="Times New Roman" w:hAnsi="Arial" w:cs="Arial"/>
            <w:b/>
            <w:bCs/>
            <w:sz w:val="24"/>
            <w:szCs w:val="24"/>
            <w:lang w:eastAsia="hu-HU"/>
          </w:rPr>
          <w:t>Bisnode A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tanúsítvánnyal rendelkezik, amely azt jelzi, hogy a céggel való üzleti kapcsolat kialakításának pénzügyi kockázata alacsony. E tanúsítvánnyal (itt letölthető) a magyar cégeknek csak a 7,44%-a rendelkezik.</w:t>
      </w:r>
    </w:p>
    <w:p w14:paraId="6E698BF2" w14:textId="20BCFFC9" w:rsidR="004969DB" w:rsidRPr="00F12288" w:rsidRDefault="004969DB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005D803B" w14:textId="6E4856F5" w:rsidR="00BE439C" w:rsidRDefault="00161CF2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2020. őszén, </w:t>
      </w:r>
      <w:r w:rsidR="000A4CB1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amikor már nyilvánvalóvá vált, hogy a </w:t>
      </w:r>
      <w:r w:rsidR="00C23D4D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COVID-19 második hulláma </w:t>
      </w:r>
      <w:r w:rsidR="00873541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sokkal </w:t>
      </w:r>
      <w:r w:rsidR="008B17BF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több megbetegedést fog okozni, mint az első, </w:t>
      </w:r>
      <w:r w:rsidR="00B97C0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 cégünk </w:t>
      </w:r>
      <w:r w:rsidR="00B97C0B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új terméket</w:t>
      </w:r>
      <w:r w:rsidR="00B97C0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importált, hogy még hatékonyabban lehessen felvenni a harcot a járvánnyal. </w:t>
      </w:r>
      <w:r w:rsidR="001331E4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 </w:t>
      </w:r>
      <w:r w:rsidR="001331E4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COVID-19 antigén gyorsteszt</w:t>
      </w:r>
      <w:r w:rsidR="001331E4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</w:t>
      </w:r>
      <w:r w:rsidR="001331E4" w:rsidRPr="006971B9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kiegészíti a szerológiai gyorsteszteket</w:t>
      </w:r>
      <w:r w:rsidR="006971B9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: míg az utóbbiak</w:t>
      </w:r>
      <w:r w:rsidR="007C5DB7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at használva a </w:t>
      </w:r>
      <w:r w:rsidR="007C5DB7" w:rsidRPr="00BE439C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fertőzés késői szakaszát, illetve a korábban lezajlott fertőzést lehet azonosítani</w:t>
      </w:r>
      <w:r w:rsidR="007C5DB7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, az előbbiekkel </w:t>
      </w:r>
      <w:r w:rsidR="00BE439C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 </w:t>
      </w:r>
      <w:r w:rsidR="00BE439C" w:rsidRPr="00BE439C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fertőzés kezdeti szakaszában lehet a vírust kimutatni</w:t>
      </w:r>
      <w:r w:rsidR="00BE439C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.</w:t>
      </w:r>
    </w:p>
    <w:p w14:paraId="17DB7F99" w14:textId="77777777" w:rsidR="00F015A6" w:rsidRDefault="00F015A6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4E6736C6" w14:textId="549499CA" w:rsidR="006434D1" w:rsidRDefault="008276EA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DCDF9F" wp14:editId="19658D28">
            <wp:simplePos x="0" y="0"/>
            <wp:positionH relativeFrom="margin">
              <wp:align>left</wp:align>
            </wp:positionH>
            <wp:positionV relativeFrom="paragraph">
              <wp:posOffset>663575</wp:posOffset>
            </wp:positionV>
            <wp:extent cx="5524500" cy="28194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568" cy="2823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497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A következő ábra szemlélteti, miként viszonyul egymáshoz a vírus egy adott fehérjéjét kimutató antigén teszt és a SARS-CoV-2 ellen termelt antitesteket kimutató szerológiai teszt.</w:t>
      </w:r>
    </w:p>
    <w:p w14:paraId="7F65DC8D" w14:textId="43889646" w:rsidR="005B6497" w:rsidRPr="00171B38" w:rsidRDefault="00171B38" w:rsidP="00171B38">
      <w:pPr>
        <w:jc w:val="center"/>
        <w:rPr>
          <w:rFonts w:ascii="Arial" w:eastAsia="Times New Roman" w:hAnsi="Arial" w:cs="Arial"/>
          <w:color w:val="212529"/>
          <w:sz w:val="20"/>
          <w:szCs w:val="20"/>
          <w:lang w:eastAsia="hu-HU"/>
        </w:rPr>
      </w:pPr>
      <w:r w:rsidRPr="00171B38"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Az ábra tájékoztató jellegű. 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Az Ag az antigén (a vírus </w:t>
      </w:r>
      <w:r w:rsidR="00AC1268"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egyik 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fehérjéje), az IgM az </w:t>
      </w:r>
      <w:r w:rsidR="008E5740">
        <w:rPr>
          <w:rFonts w:ascii="Arial" w:eastAsia="Times New Roman" w:hAnsi="Arial" w:cs="Arial"/>
          <w:color w:val="212529"/>
          <w:sz w:val="20"/>
          <w:szCs w:val="20"/>
          <w:lang w:eastAsia="hu-HU"/>
        </w:rPr>
        <w:t>immunglobulin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 M, az IgG az </w:t>
      </w:r>
      <w:r w:rsidR="008E5740">
        <w:rPr>
          <w:rFonts w:ascii="Arial" w:eastAsia="Times New Roman" w:hAnsi="Arial" w:cs="Arial"/>
          <w:color w:val="212529"/>
          <w:sz w:val="20"/>
          <w:szCs w:val="20"/>
          <w:lang w:eastAsia="hu-HU"/>
        </w:rPr>
        <w:t>immunglobulin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 G (két, a szervezet által termelt ellenanyag) me</w:t>
      </w:r>
      <w:r w:rsidR="008E5740">
        <w:rPr>
          <w:rFonts w:ascii="Arial" w:eastAsia="Times New Roman" w:hAnsi="Arial" w:cs="Arial"/>
          <w:color w:val="212529"/>
          <w:sz w:val="20"/>
          <w:szCs w:val="20"/>
          <w:lang w:eastAsia="hu-HU"/>
        </w:rPr>
        <w:t>n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nyiségét jelzi az eltelt </w:t>
      </w:r>
      <w:r w:rsidR="006E006E">
        <w:rPr>
          <w:rFonts w:ascii="Arial" w:eastAsia="Times New Roman" w:hAnsi="Arial" w:cs="Arial"/>
          <w:color w:val="212529"/>
          <w:sz w:val="20"/>
          <w:szCs w:val="20"/>
          <w:lang w:eastAsia="hu-HU"/>
        </w:rPr>
        <w:t>napok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 függvényében. 0. napnak az az időpont </w:t>
      </w:r>
      <w:r w:rsidR="006E006E">
        <w:rPr>
          <w:rFonts w:ascii="Arial" w:eastAsia="Times New Roman" w:hAnsi="Arial" w:cs="Arial"/>
          <w:color w:val="212529"/>
          <w:sz w:val="20"/>
          <w:szCs w:val="20"/>
          <w:lang w:eastAsia="hu-HU"/>
        </w:rPr>
        <w:t>tekintendő</w:t>
      </w:r>
      <w:r>
        <w:rPr>
          <w:rFonts w:ascii="Arial" w:eastAsia="Times New Roman" w:hAnsi="Arial" w:cs="Arial"/>
          <w:color w:val="212529"/>
          <w:sz w:val="20"/>
          <w:szCs w:val="20"/>
          <w:lang w:eastAsia="hu-HU"/>
        </w:rPr>
        <w:t xml:space="preserve">, amikor a COVID-19 tünetei megjelennek (onset nap). </w:t>
      </w:r>
    </w:p>
    <w:p w14:paraId="68B9FFB4" w14:textId="50B1A171" w:rsidR="00F12288" w:rsidRDefault="00F12288" w:rsidP="00F12288"/>
    <w:p w14:paraId="498B4032" w14:textId="36CB363A" w:rsidR="008A48CC" w:rsidRDefault="008A48CC" w:rsidP="00F12288">
      <w:pPr>
        <w:rPr>
          <w:rFonts w:ascii="Arial" w:hAnsi="Arial" w:cs="Arial"/>
          <w:b/>
          <w:bCs/>
          <w:sz w:val="24"/>
          <w:szCs w:val="24"/>
        </w:rPr>
      </w:pPr>
      <w:r w:rsidRPr="00FD3A23">
        <w:rPr>
          <w:rFonts w:ascii="Arial" w:hAnsi="Arial" w:cs="Arial"/>
          <w:b/>
          <w:bCs/>
          <w:sz w:val="24"/>
          <w:szCs w:val="24"/>
        </w:rPr>
        <w:t>COVID-19 gyorsteszteket használva rövid idő alatt, költséghatékonyan lehet szűrést végezni egy cég, üzem, hivatal vagy más intézmény dolgozói között. Az érintettek azonosításával és elkülönítésével lassítható a vírus terjedése</w:t>
      </w:r>
      <w:r w:rsidR="00FD3A23">
        <w:rPr>
          <w:rFonts w:ascii="Arial" w:hAnsi="Arial" w:cs="Arial"/>
          <w:b/>
          <w:bCs/>
          <w:sz w:val="24"/>
          <w:szCs w:val="24"/>
        </w:rPr>
        <w:t xml:space="preserve">, valamint </w:t>
      </w:r>
      <w:r w:rsidRPr="00FD3A23">
        <w:rPr>
          <w:rFonts w:ascii="Arial" w:hAnsi="Arial" w:cs="Arial"/>
          <w:b/>
          <w:bCs/>
          <w:sz w:val="24"/>
          <w:szCs w:val="24"/>
        </w:rPr>
        <w:t>megakadályozható a</w:t>
      </w:r>
      <w:r w:rsidR="00B72C15" w:rsidRPr="00FD3A23">
        <w:rPr>
          <w:rFonts w:ascii="Arial" w:hAnsi="Arial" w:cs="Arial"/>
          <w:b/>
          <w:bCs/>
          <w:sz w:val="24"/>
          <w:szCs w:val="24"/>
        </w:rPr>
        <w:t xml:space="preserve"> járvány miatt bekövetkező kényszerű leállás, és az azzal járó anyagi veszteségek.</w:t>
      </w:r>
    </w:p>
    <w:p w14:paraId="3EBC6C50" w14:textId="77777777" w:rsidR="005671CD" w:rsidRDefault="005671CD" w:rsidP="00F12288">
      <w:pPr>
        <w:rPr>
          <w:rFonts w:ascii="Arial" w:hAnsi="Arial" w:cs="Arial"/>
          <w:sz w:val="24"/>
          <w:szCs w:val="24"/>
        </w:rPr>
      </w:pPr>
    </w:p>
    <w:p w14:paraId="2CEC26F6" w14:textId="7E6E3D09" w:rsidR="005671CD" w:rsidRPr="005671CD" w:rsidRDefault="005671CD" w:rsidP="00F12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alábbi táblázatban </w:t>
      </w:r>
      <w:r w:rsidR="00E90430">
        <w:rPr>
          <w:rFonts w:ascii="Arial" w:hAnsi="Arial" w:cs="Arial"/>
          <w:sz w:val="24"/>
          <w:szCs w:val="24"/>
        </w:rPr>
        <w:t>összehasonlítjuk a leggyakrabban használt teszttípusokat.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71CD" w14:paraId="2ED7312E" w14:textId="77777777" w:rsidTr="005671CD">
        <w:tc>
          <w:tcPr>
            <w:tcW w:w="2265" w:type="dxa"/>
          </w:tcPr>
          <w:p w14:paraId="20700FC2" w14:textId="77777777" w:rsidR="005671CD" w:rsidRPr="00E658A9" w:rsidRDefault="005671CD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5" w:type="dxa"/>
          </w:tcPr>
          <w:p w14:paraId="061959C6" w14:textId="4036A262" w:rsidR="005671CD" w:rsidRPr="00E658A9" w:rsidRDefault="000F3125" w:rsidP="000F31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RT-PCR</w:t>
            </w:r>
          </w:p>
        </w:tc>
        <w:tc>
          <w:tcPr>
            <w:tcW w:w="2266" w:type="dxa"/>
          </w:tcPr>
          <w:p w14:paraId="73E5008A" w14:textId="77777777" w:rsidR="00A5494B" w:rsidRPr="00E658A9" w:rsidRDefault="00A5494B" w:rsidP="00A549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Antigén gyorsteszt</w:t>
            </w:r>
          </w:p>
          <w:p w14:paraId="1595C1AC" w14:textId="3352A3EC" w:rsidR="005671CD" w:rsidRPr="00E658A9" w:rsidRDefault="00A5494B" w:rsidP="00A549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(Ag teszt)</w:t>
            </w:r>
          </w:p>
        </w:tc>
        <w:tc>
          <w:tcPr>
            <w:tcW w:w="2266" w:type="dxa"/>
          </w:tcPr>
          <w:p w14:paraId="2D339490" w14:textId="4015EF6B" w:rsidR="006E5307" w:rsidRPr="00E658A9" w:rsidRDefault="00A5494B" w:rsidP="000F312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Ellenanyag</w:t>
            </w:r>
            <w:r w:rsidR="007C2F64"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="007C2F64"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(antitest)</w:t>
            </w: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gyorsteszt </w:t>
            </w: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br/>
            </w: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(IgG/IgM teszt)</w:t>
            </w:r>
          </w:p>
        </w:tc>
      </w:tr>
      <w:tr w:rsidR="005671CD" w14:paraId="13BAA154" w14:textId="77777777" w:rsidTr="00E90430">
        <w:tc>
          <w:tcPr>
            <w:tcW w:w="2265" w:type="dxa"/>
            <w:vAlign w:val="center"/>
          </w:tcPr>
          <w:p w14:paraId="10867586" w14:textId="3B26AD3D" w:rsidR="005671CD" w:rsidRPr="00E90430" w:rsidRDefault="001C5441" w:rsidP="00E90430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Mit mutat ki?</w:t>
            </w:r>
          </w:p>
        </w:tc>
        <w:tc>
          <w:tcPr>
            <w:tcW w:w="2265" w:type="dxa"/>
            <w:vAlign w:val="center"/>
          </w:tcPr>
          <w:p w14:paraId="115757EB" w14:textId="3D00D9A0" w:rsidR="005671CD" w:rsidRPr="00E658A9" w:rsidRDefault="00A5494B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 SARS-CoV-2 </w:t>
            </w:r>
            <w:r w:rsidR="00E9043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(az új koronavírus) </w:t>
            </w: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örökítőanyagát</w:t>
            </w:r>
          </w:p>
        </w:tc>
        <w:tc>
          <w:tcPr>
            <w:tcW w:w="2266" w:type="dxa"/>
            <w:vAlign w:val="center"/>
          </w:tcPr>
          <w:p w14:paraId="5ED49BB9" w14:textId="6F8A9FC5" w:rsidR="005671CD" w:rsidRPr="00E658A9" w:rsidRDefault="00A5494B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 SARS-CoV-2 valamely fehérjéjét (amelyet az immunrendszer felismer)</w:t>
            </w:r>
          </w:p>
        </w:tc>
        <w:tc>
          <w:tcPr>
            <w:tcW w:w="2266" w:type="dxa"/>
            <w:vAlign w:val="center"/>
          </w:tcPr>
          <w:p w14:paraId="1D6701BE" w14:textId="35D76148" w:rsidR="005671CD" w:rsidRPr="00E658A9" w:rsidRDefault="00A5494B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 szervezet a SARS-CoV-2 ellen termelt </w:t>
            </w:r>
            <w:r w:rsidR="007C2F64"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antitestjeit</w:t>
            </w:r>
          </w:p>
        </w:tc>
      </w:tr>
      <w:tr w:rsidR="005671CD" w14:paraId="7054C6A4" w14:textId="77777777" w:rsidTr="00E90430">
        <w:tc>
          <w:tcPr>
            <w:tcW w:w="2265" w:type="dxa"/>
            <w:vAlign w:val="center"/>
          </w:tcPr>
          <w:p w14:paraId="79CBDC0B" w14:textId="5DCD70DE" w:rsidR="005671CD" w:rsidRPr="00E90430" w:rsidRDefault="00C170BD" w:rsidP="00E90430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Honnan vesznek mintát?</w:t>
            </w:r>
          </w:p>
        </w:tc>
        <w:tc>
          <w:tcPr>
            <w:tcW w:w="2265" w:type="dxa"/>
            <w:vAlign w:val="center"/>
          </w:tcPr>
          <w:p w14:paraId="1CC58B9B" w14:textId="4F7FB0D7" w:rsidR="005671CD" w:rsidRPr="00E658A9" w:rsidRDefault="009278E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Orrgarat-, illetve szájgarat-nyálkahártyából</w:t>
            </w:r>
          </w:p>
        </w:tc>
        <w:tc>
          <w:tcPr>
            <w:tcW w:w="2266" w:type="dxa"/>
            <w:vAlign w:val="center"/>
          </w:tcPr>
          <w:p w14:paraId="61898BA7" w14:textId="3C1B3717" w:rsidR="005671CD" w:rsidRPr="00E658A9" w:rsidRDefault="009278E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Orrgarat-, illetve szájgarat-nyálkahártyából</w:t>
            </w:r>
          </w:p>
        </w:tc>
        <w:tc>
          <w:tcPr>
            <w:tcW w:w="2266" w:type="dxa"/>
            <w:vAlign w:val="center"/>
          </w:tcPr>
          <w:p w14:paraId="74BF7768" w14:textId="26DCDF1A" w:rsidR="005671CD" w:rsidRPr="00E658A9" w:rsidRDefault="009278E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Vérből (ujjbegyből vagy vénából)</w:t>
            </w:r>
          </w:p>
        </w:tc>
      </w:tr>
      <w:tr w:rsidR="005671CD" w14:paraId="1DB5FEAE" w14:textId="77777777" w:rsidTr="00E90430">
        <w:tc>
          <w:tcPr>
            <w:tcW w:w="2265" w:type="dxa"/>
            <w:vAlign w:val="center"/>
          </w:tcPr>
          <w:p w14:paraId="7F557723" w14:textId="215432F7" w:rsidR="005671CD" w:rsidRPr="00E90430" w:rsidRDefault="00833920" w:rsidP="00E90430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Mennyi ideig tart?</w:t>
            </w:r>
          </w:p>
        </w:tc>
        <w:tc>
          <w:tcPr>
            <w:tcW w:w="2265" w:type="dxa"/>
            <w:vAlign w:val="center"/>
          </w:tcPr>
          <w:p w14:paraId="0CC879C5" w14:textId="6C0540CD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Több mint 2 óra</w:t>
            </w:r>
          </w:p>
        </w:tc>
        <w:tc>
          <w:tcPr>
            <w:tcW w:w="2266" w:type="dxa"/>
            <w:vAlign w:val="center"/>
          </w:tcPr>
          <w:p w14:paraId="01F43E61" w14:textId="266BFCD6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15–30 perc</w:t>
            </w:r>
          </w:p>
        </w:tc>
        <w:tc>
          <w:tcPr>
            <w:tcW w:w="2266" w:type="dxa"/>
            <w:vAlign w:val="center"/>
          </w:tcPr>
          <w:p w14:paraId="1209D17A" w14:textId="4C8D6942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15 perc</w:t>
            </w:r>
          </w:p>
        </w:tc>
      </w:tr>
      <w:tr w:rsidR="005671CD" w14:paraId="03EBC0C7" w14:textId="77777777" w:rsidTr="00E90430">
        <w:tc>
          <w:tcPr>
            <w:tcW w:w="2265" w:type="dxa"/>
            <w:vAlign w:val="center"/>
          </w:tcPr>
          <w:p w14:paraId="69F81D05" w14:textId="4B6D73A2" w:rsidR="005671CD" w:rsidRPr="00E90430" w:rsidRDefault="00833920" w:rsidP="00E90430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Szükség van-e további eszközökre, anyagokra?</w:t>
            </w:r>
          </w:p>
        </w:tc>
        <w:tc>
          <w:tcPr>
            <w:tcW w:w="2265" w:type="dxa"/>
            <w:vAlign w:val="center"/>
          </w:tcPr>
          <w:p w14:paraId="6E7E316A" w14:textId="2915A58E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  <w:tc>
          <w:tcPr>
            <w:tcW w:w="2266" w:type="dxa"/>
            <w:vAlign w:val="center"/>
          </w:tcPr>
          <w:p w14:paraId="7A3A9F39" w14:textId="7DCC8DCA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  <w:tc>
          <w:tcPr>
            <w:tcW w:w="2266" w:type="dxa"/>
            <w:vAlign w:val="center"/>
          </w:tcPr>
          <w:p w14:paraId="35FB4751" w14:textId="297D330F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</w:tr>
      <w:tr w:rsidR="00E658A9" w14:paraId="3FFC2950" w14:textId="77777777" w:rsidTr="00E90430">
        <w:tc>
          <w:tcPr>
            <w:tcW w:w="9062" w:type="dxa"/>
            <w:gridSpan w:val="4"/>
            <w:vAlign w:val="center"/>
          </w:tcPr>
          <w:p w14:paraId="25120951" w14:textId="7E77BF6A" w:rsidR="00E658A9" w:rsidRPr="00E658A9" w:rsidRDefault="00241AB7" w:rsidP="00E904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Ki tudja</w:t>
            </w:r>
            <w:r w:rsid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-e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mutatni </w:t>
            </w:r>
            <w:r w:rsid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a fertőzést a tünetek megjelenését követő…</w:t>
            </w:r>
          </w:p>
        </w:tc>
      </w:tr>
      <w:tr w:rsidR="005671CD" w14:paraId="7BC2361C" w14:textId="77777777" w:rsidTr="00E90430">
        <w:tc>
          <w:tcPr>
            <w:tcW w:w="2265" w:type="dxa"/>
          </w:tcPr>
          <w:p w14:paraId="47C9C771" w14:textId="750CA781" w:rsidR="005671CD" w:rsidRPr="00E90430" w:rsidRDefault="00E658A9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…első héten?</w:t>
            </w:r>
          </w:p>
        </w:tc>
        <w:tc>
          <w:tcPr>
            <w:tcW w:w="2265" w:type="dxa"/>
            <w:vAlign w:val="center"/>
          </w:tcPr>
          <w:p w14:paraId="22F50AAD" w14:textId="157B4EAD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  <w:tc>
          <w:tcPr>
            <w:tcW w:w="2266" w:type="dxa"/>
            <w:vAlign w:val="center"/>
          </w:tcPr>
          <w:p w14:paraId="2DA75369" w14:textId="4E6E5F42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  <w:tc>
          <w:tcPr>
            <w:tcW w:w="2266" w:type="dxa"/>
            <w:vAlign w:val="center"/>
          </w:tcPr>
          <w:p w14:paraId="07379E57" w14:textId="61801950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Általában nem</w:t>
            </w:r>
          </w:p>
        </w:tc>
      </w:tr>
      <w:tr w:rsidR="005671CD" w14:paraId="04963DB0" w14:textId="77777777" w:rsidTr="00E90430">
        <w:tc>
          <w:tcPr>
            <w:tcW w:w="2265" w:type="dxa"/>
          </w:tcPr>
          <w:p w14:paraId="64A2CD73" w14:textId="136F9B12" w:rsidR="005671CD" w:rsidRPr="00E90430" w:rsidRDefault="00E658A9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…második héten?</w:t>
            </w:r>
          </w:p>
        </w:tc>
        <w:tc>
          <w:tcPr>
            <w:tcW w:w="2265" w:type="dxa"/>
            <w:vAlign w:val="center"/>
          </w:tcPr>
          <w:p w14:paraId="54B0A997" w14:textId="0492BB6B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  <w:tc>
          <w:tcPr>
            <w:tcW w:w="2266" w:type="dxa"/>
            <w:vAlign w:val="center"/>
          </w:tcPr>
          <w:p w14:paraId="1866E684" w14:textId="4E6F4E3A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Általában nem</w:t>
            </w:r>
          </w:p>
        </w:tc>
        <w:tc>
          <w:tcPr>
            <w:tcW w:w="2266" w:type="dxa"/>
            <w:vAlign w:val="center"/>
          </w:tcPr>
          <w:p w14:paraId="3EA61591" w14:textId="3E7A7F2E" w:rsidR="005671CD" w:rsidRPr="00E658A9" w:rsidRDefault="00E90430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Többnyire igen</w:t>
            </w:r>
          </w:p>
        </w:tc>
      </w:tr>
      <w:tr w:rsidR="00E658A9" w14:paraId="49D47FBC" w14:textId="77777777" w:rsidTr="00E90430">
        <w:tc>
          <w:tcPr>
            <w:tcW w:w="2265" w:type="dxa"/>
          </w:tcPr>
          <w:p w14:paraId="52998B9F" w14:textId="266BA5D3" w:rsidR="00E658A9" w:rsidRPr="00E90430" w:rsidRDefault="00E658A9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lastRenderedPageBreak/>
              <w:t>…harmadik és negyedik héten?</w:t>
            </w:r>
          </w:p>
        </w:tc>
        <w:tc>
          <w:tcPr>
            <w:tcW w:w="2265" w:type="dxa"/>
            <w:vAlign w:val="center"/>
          </w:tcPr>
          <w:p w14:paraId="678E403B" w14:textId="08A9415D" w:rsidR="00E658A9" w:rsidRPr="00E658A9" w:rsidRDefault="00241AB7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Esetenként igen</w:t>
            </w:r>
          </w:p>
        </w:tc>
        <w:tc>
          <w:tcPr>
            <w:tcW w:w="2266" w:type="dxa"/>
            <w:vAlign w:val="center"/>
          </w:tcPr>
          <w:p w14:paraId="5742FFBC" w14:textId="1BDA4522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  <w:tc>
          <w:tcPr>
            <w:tcW w:w="2266" w:type="dxa"/>
            <w:vAlign w:val="center"/>
          </w:tcPr>
          <w:p w14:paraId="4059A324" w14:textId="0D5E9525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</w:tr>
      <w:tr w:rsidR="00E658A9" w14:paraId="2DEA90F5" w14:textId="77777777" w:rsidTr="00E90430">
        <w:tc>
          <w:tcPr>
            <w:tcW w:w="2265" w:type="dxa"/>
          </w:tcPr>
          <w:p w14:paraId="1AB3F04F" w14:textId="4DA2E3F9" w:rsidR="00E658A9" w:rsidRPr="00E90430" w:rsidRDefault="00E658A9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Kimutatja-e a múltban lezajlott fertőzést</w:t>
            </w:r>
            <w:r w:rsidR="00E90430"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2265" w:type="dxa"/>
            <w:vAlign w:val="center"/>
          </w:tcPr>
          <w:p w14:paraId="0416D06F" w14:textId="0B1B3161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  <w:tc>
          <w:tcPr>
            <w:tcW w:w="2266" w:type="dxa"/>
            <w:vAlign w:val="center"/>
          </w:tcPr>
          <w:p w14:paraId="7A46E71C" w14:textId="0603C2BC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  <w:tc>
          <w:tcPr>
            <w:tcW w:w="2266" w:type="dxa"/>
            <w:vAlign w:val="center"/>
          </w:tcPr>
          <w:p w14:paraId="0D1D08E2" w14:textId="58B60E02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 (ha az ellenanyag még jelen van)</w:t>
            </w:r>
          </w:p>
        </w:tc>
      </w:tr>
    </w:tbl>
    <w:p w14:paraId="7BC5072F" w14:textId="23666EE3" w:rsidR="008A48CC" w:rsidRDefault="008A48CC">
      <w:pPr>
        <w:rPr>
          <w:rFonts w:ascii="Arial" w:hAnsi="Arial" w:cs="Arial"/>
          <w:color w:val="17A2B8"/>
          <w:sz w:val="27"/>
          <w:szCs w:val="27"/>
          <w:shd w:val="clear" w:color="auto" w:fill="FFFFFF"/>
        </w:rPr>
      </w:pPr>
    </w:p>
    <w:p w14:paraId="2BB8CC5D" w14:textId="77777777" w:rsidR="00E84A62" w:rsidRPr="008A48CC" w:rsidRDefault="00E84A62">
      <w:pPr>
        <w:rPr>
          <w:rFonts w:ascii="Arial" w:hAnsi="Arial" w:cs="Arial"/>
          <w:color w:val="17A2B8"/>
          <w:sz w:val="27"/>
          <w:szCs w:val="27"/>
          <w:shd w:val="clear" w:color="auto" w:fill="FFFFFF"/>
        </w:rPr>
      </w:pPr>
    </w:p>
    <w:p w14:paraId="31FC2927" w14:textId="72298762" w:rsidR="008A48CC" w:rsidRPr="008A48CC" w:rsidRDefault="00F12288">
      <w:pPr>
        <w:rPr>
          <w:rFonts w:ascii="Arial" w:hAnsi="Arial" w:cs="Arial"/>
          <w:b/>
          <w:bCs/>
          <w:color w:val="17A2B8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17A2B8"/>
          <w:sz w:val="27"/>
          <w:szCs w:val="27"/>
          <w:shd w:val="clear" w:color="auto" w:fill="FFFFFF"/>
        </w:rPr>
        <w:t xml:space="preserve">A COVID-19 gyorstesztek tájékoztató jellegű információval szolgálnak az esetleges fertőzöttségről. A teszt elvégzését szakorvos, üzemorvos, vagy ilyen szolgáltatást nyújtó szolgáltató (üzemegészségügyi szolgálat) szakemberei végezhetik. Időtartama kb. </w:t>
      </w:r>
      <w:r w:rsidRPr="00A560ED">
        <w:rPr>
          <w:rFonts w:ascii="Arial" w:hAnsi="Arial" w:cs="Arial"/>
          <w:b/>
          <w:bCs/>
          <w:color w:val="17A2B8"/>
          <w:sz w:val="27"/>
          <w:szCs w:val="27"/>
          <w:highlight w:val="yellow"/>
          <w:shd w:val="clear" w:color="auto" w:fill="FFFFFF"/>
        </w:rPr>
        <w:t>15</w:t>
      </w:r>
      <w:r w:rsidR="00A560ED" w:rsidRPr="00A560ED">
        <w:rPr>
          <w:rFonts w:ascii="Arial" w:hAnsi="Arial" w:cs="Arial"/>
          <w:b/>
          <w:bCs/>
          <w:color w:val="17A2B8"/>
          <w:sz w:val="27"/>
          <w:szCs w:val="27"/>
          <w:highlight w:val="yellow"/>
          <w:shd w:val="clear" w:color="auto" w:fill="FFFFFF"/>
        </w:rPr>
        <w:t>–30</w:t>
      </w:r>
      <w:r>
        <w:rPr>
          <w:rFonts w:ascii="Arial" w:hAnsi="Arial" w:cs="Arial"/>
          <w:b/>
          <w:bCs/>
          <w:color w:val="17A2B8"/>
          <w:sz w:val="27"/>
          <w:szCs w:val="27"/>
          <w:shd w:val="clear" w:color="auto" w:fill="FFFFFF"/>
        </w:rPr>
        <w:t xml:space="preserve"> perc.</w:t>
      </w:r>
    </w:p>
    <w:p w14:paraId="00384646" w14:textId="12FFCD20" w:rsidR="00171B38" w:rsidRDefault="00171B38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0EB44662" w14:textId="6CA57978" w:rsidR="00BD797F" w:rsidRDefault="00BD797F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 xml:space="preserve">KÉRJEN AJÁNLATOT, VAGY TEGYE FEL KÉRDÉSÉT! </w:t>
      </w: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[Ajánlatkérés gomb]</w:t>
      </w:r>
    </w:p>
    <w:p w14:paraId="2331DE84" w14:textId="4B323369" w:rsidR="00FD3A23" w:rsidRDefault="00FD3A23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21DC3B69" w14:textId="6C805FBA" w:rsidR="00FD3A23" w:rsidRDefault="00FD3A23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13E54B79" w14:textId="12C69A6B" w:rsidR="00650753" w:rsidRDefault="00650753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[Alatta két másik kép: </w:t>
      </w:r>
      <w:del w:id="39" w:author="Ani" w:date="2020-12-22T14:59:00Z">
        <w:r w:rsidDel="00002837">
          <w:rPr>
            <w:rFonts w:ascii="Arial" w:eastAsia="Times New Roman" w:hAnsi="Arial" w:cs="Arial"/>
            <w:color w:val="212529"/>
            <w:sz w:val="24"/>
            <w:szCs w:val="24"/>
            <w:lang w:eastAsia="hu-HU"/>
          </w:rPr>
          <w:delText>GYIK; Felelős cégvezetőknek…</w:delText>
        </w:r>
      </w:del>
      <w:ins w:id="40" w:author="Ani" w:date="2020-12-22T14:59:00Z">
        <w:r w:rsidR="00002837">
          <w:rPr>
            <w:rFonts w:ascii="Arial" w:eastAsia="Times New Roman" w:hAnsi="Arial" w:cs="Arial"/>
            <w:color w:val="212529"/>
            <w:sz w:val="24"/>
            <w:szCs w:val="24"/>
            <w:lang w:eastAsia="hu-HU"/>
          </w:rPr>
          <w:t>Módszeres tesztelés, Gyakori kérdések</w:t>
        </w:r>
      </w:ins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]</w:t>
      </w:r>
    </w:p>
    <w:p w14:paraId="111436C7" w14:textId="29158164" w:rsidR="00650753" w:rsidRDefault="00650753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77B1B11D" w14:textId="4316D464" w:rsidR="00D83668" w:rsidRDefault="00D83668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 w:rsidRPr="00002837">
        <w:rPr>
          <w:rFonts w:ascii="Arial" w:eastAsia="Times New Roman" w:hAnsi="Arial" w:cs="Arial"/>
          <w:color w:val="212529"/>
          <w:sz w:val="24"/>
          <w:szCs w:val="24"/>
          <w:highlight w:val="yellow"/>
          <w:lang w:eastAsia="hu-HU"/>
          <w:rPrChange w:id="41" w:author="Ani" w:date="2020-12-22T15:00:00Z">
            <w:rPr>
              <w:rFonts w:ascii="Arial" w:eastAsia="Times New Roman" w:hAnsi="Arial" w:cs="Arial"/>
              <w:color w:val="212529"/>
              <w:sz w:val="24"/>
              <w:szCs w:val="24"/>
              <w:lang w:eastAsia="hu-HU"/>
            </w:rPr>
          </w:rPrChange>
        </w:rPr>
        <w:t xml:space="preserve">[Innentől az ajánlatkérő űrlap – </w:t>
      </w:r>
      <w:del w:id="42" w:author="Ani" w:date="2020-12-22T15:05:00Z">
        <w:r w:rsidRPr="00002837" w:rsidDel="00471D80">
          <w:rPr>
            <w:rFonts w:ascii="Arial" w:eastAsia="Times New Roman" w:hAnsi="Arial" w:cs="Arial"/>
            <w:color w:val="212529"/>
            <w:sz w:val="24"/>
            <w:szCs w:val="24"/>
            <w:highlight w:val="yellow"/>
            <w:lang w:eastAsia="hu-HU"/>
            <w:rPrChange w:id="43" w:author="Ani" w:date="2020-12-22T15:00:00Z">
              <w:rPr>
                <w:rFonts w:ascii="Arial" w:eastAsia="Times New Roman" w:hAnsi="Arial" w:cs="Arial"/>
                <w:color w:val="212529"/>
                <w:sz w:val="24"/>
                <w:szCs w:val="24"/>
                <w:lang w:eastAsia="hu-HU"/>
              </w:rPr>
            </w:rPrChange>
          </w:rPr>
          <w:delText>én betenném azt a plusz mondatot</w:delText>
        </w:r>
      </w:del>
      <w:ins w:id="44" w:author="Ani" w:date="2020-12-22T15:05:00Z">
        <w:r w:rsidR="00471D80">
          <w:rPr>
            <w:rFonts w:ascii="Arial" w:eastAsia="Times New Roman" w:hAnsi="Arial" w:cs="Arial"/>
            <w:color w:val="212529"/>
            <w:sz w:val="24"/>
            <w:szCs w:val="24"/>
            <w:highlight w:val="yellow"/>
            <w:lang w:eastAsia="hu-HU"/>
          </w:rPr>
          <w:t>A TÖBBI MARAD ÚGY AHOGY VAN, CSAK AMIT ÚJONNAN BELETETTEM AZ ÚJ!!!</w:t>
        </w:r>
      </w:ins>
      <w:r w:rsidRPr="00002837">
        <w:rPr>
          <w:rFonts w:ascii="Arial" w:eastAsia="Times New Roman" w:hAnsi="Arial" w:cs="Arial"/>
          <w:color w:val="212529"/>
          <w:sz w:val="24"/>
          <w:szCs w:val="24"/>
          <w:highlight w:val="yellow"/>
          <w:lang w:eastAsia="hu-HU"/>
          <w:rPrChange w:id="45" w:author="Ani" w:date="2020-12-22T15:00:00Z">
            <w:rPr>
              <w:rFonts w:ascii="Arial" w:eastAsia="Times New Roman" w:hAnsi="Arial" w:cs="Arial"/>
              <w:color w:val="212529"/>
              <w:sz w:val="24"/>
              <w:szCs w:val="24"/>
              <w:lang w:eastAsia="hu-HU"/>
            </w:rPr>
          </w:rPrChange>
        </w:rPr>
        <w:t>.]</w:t>
      </w:r>
    </w:p>
    <w:p w14:paraId="6A30960D" w14:textId="4072784E" w:rsidR="00650753" w:rsidRPr="00D83668" w:rsidRDefault="00D83668">
      <w:pP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</w:pPr>
      <w:r w:rsidRPr="00D83668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Segítse Ön is a COVID-19 elleni védekezést!</w:t>
      </w:r>
    </w:p>
    <w:p w14:paraId="027E1897" w14:textId="55A4A9DE" w:rsidR="00D83668" w:rsidRPr="00D83668" w:rsidRDefault="00D83668">
      <w:pP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</w:pPr>
      <w:r w:rsidRPr="00D83668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Kérjen ajánlatot!</w:t>
      </w:r>
    </w:p>
    <w:p w14:paraId="647CB11B" w14:textId="5753B52B" w:rsidR="00FD3A23" w:rsidRDefault="00D83668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[Minden mező marad, DE szükség lesz egy plusz, „kétállású” mezőre is, mely szerint Termék: IgG/IgM gyorsteszt / Antigén gyorsteszt</w:t>
      </w:r>
      <w:r w:rsidR="00751D5C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]</w:t>
      </w:r>
    </w:p>
    <w:p w14:paraId="415A0DA9" w14:textId="36CADA78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1F2C11C6" w14:textId="3AA15AAE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[A „Kiszerelés, 1 doboz (25 teszt) tartalma:” rész alatt két hasáb kellene, ha megoldható.</w:t>
      </w:r>
    </w:p>
    <w:p w14:paraId="5B208619" w14:textId="1D4CC582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(1) IgG/IgM gyorsteszt [itt marad, ami eddig is fel volt sorolva]</w:t>
      </w:r>
    </w:p>
    <w:p w14:paraId="2541BD88" w14:textId="47EEF39E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(2) Antigén gyorsteszt</w:t>
      </w:r>
    </w:p>
    <w:p w14:paraId="3504DB93" w14:textId="4035FAB5" w:rsidR="00751D5C" w:rsidRDefault="00751D5C">
      <w:pPr>
        <w:rPr>
          <w:ins w:id="46" w:author="Ani" w:date="2020-12-22T14:56:00Z"/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- 25 db teszt kazetta </w:t>
      </w:r>
    </w:p>
    <w:p w14:paraId="71DFD1A9" w14:textId="3589685D" w:rsidR="008E322E" w:rsidRDefault="008E322E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ins w:id="47" w:author="Ani" w:date="2020-12-22T14:56:00Z">
        <w:r>
          <w:rPr>
            <w:rFonts w:ascii="Arial" w:eastAsia="Times New Roman" w:hAnsi="Arial" w:cs="Arial"/>
            <w:color w:val="212529"/>
            <w:sz w:val="24"/>
            <w:szCs w:val="24"/>
            <w:lang w:eastAsia="hu-HU"/>
          </w:rPr>
          <w:t>- 25 db extrakciós reagens (ampulla)</w:t>
        </w:r>
      </w:ins>
    </w:p>
    <w:p w14:paraId="6D0F3BE6" w14:textId="56EC3A03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- 25 db steril mintavevő pálca</w:t>
      </w:r>
    </w:p>
    <w:p w14:paraId="3F7A6C91" w14:textId="7EDA6BDF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- 25 db extrakciós cső</w:t>
      </w:r>
    </w:p>
    <w:p w14:paraId="1C693A08" w14:textId="2584E106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- 25 db cseppentőhegy</w:t>
      </w:r>
    </w:p>
    <w:p w14:paraId="75B95BF9" w14:textId="3E8FCAFE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- munkaalátét</w:t>
      </w:r>
    </w:p>
    <w:p w14:paraId="5520A58E" w14:textId="002F9B00" w:rsidR="00751D5C" w:rsidDel="008E322E" w:rsidRDefault="00751D5C">
      <w:pPr>
        <w:rPr>
          <w:del w:id="48" w:author="Ani" w:date="2020-12-22T14:56:00Z"/>
          <w:rFonts w:ascii="Arial" w:eastAsia="Times New Roman" w:hAnsi="Arial" w:cs="Arial"/>
          <w:color w:val="212529"/>
          <w:sz w:val="24"/>
          <w:szCs w:val="24"/>
          <w:lang w:eastAsia="hu-HU"/>
        </w:rPr>
      </w:pPr>
      <w:del w:id="49" w:author="Ani" w:date="2020-12-22T14:56:00Z">
        <w:r w:rsidDel="008E322E">
          <w:rPr>
            <w:rFonts w:ascii="Arial" w:eastAsia="Times New Roman" w:hAnsi="Arial" w:cs="Arial"/>
            <w:color w:val="212529"/>
            <w:sz w:val="24"/>
            <w:szCs w:val="24"/>
            <w:lang w:eastAsia="hu-HU"/>
          </w:rPr>
          <w:lastRenderedPageBreak/>
          <w:delText>- extrakciós reagens</w:delText>
        </w:r>
      </w:del>
    </w:p>
    <w:p w14:paraId="092BA765" w14:textId="2747735C" w:rsidR="00751D5C" w:rsidRDefault="00751D5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- használati úmtutató</w:t>
      </w:r>
    </w:p>
    <w:p w14:paraId="5900EA49" w14:textId="707175B3" w:rsidR="00734EBC" w:rsidRDefault="00734EBC">
      <w:pPr>
        <w:rPr>
          <w:ins w:id="50" w:author="Ani" w:date="2020-12-22T14:55:00Z"/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4BBD39B4" w14:textId="613C0E40" w:rsidR="008E6DC5" w:rsidRDefault="008E6DC5">
      <w:pPr>
        <w:rPr>
          <w:ins w:id="51" w:author="Ani" w:date="2020-12-22T14:55:00Z"/>
          <w:rFonts w:ascii="Arial" w:eastAsia="Times New Roman" w:hAnsi="Arial" w:cs="Arial"/>
          <w:color w:val="212529"/>
          <w:sz w:val="24"/>
          <w:szCs w:val="24"/>
          <w:lang w:eastAsia="hu-HU"/>
        </w:rPr>
      </w:pPr>
      <w:ins w:id="52" w:author="Ani" w:date="2020-12-22T14:55:00Z">
        <w:r>
          <w:rPr>
            <w:rFonts w:ascii="Arial" w:eastAsia="Times New Roman" w:hAnsi="Arial" w:cs="Arial"/>
            <w:color w:val="212529"/>
            <w:sz w:val="24"/>
            <w:szCs w:val="24"/>
            <w:lang w:eastAsia="hu-HU"/>
          </w:rPr>
          <w:t>(3) COVID-19/Influenza A+B antigén kombinált gyorsteszt</w:t>
        </w:r>
      </w:ins>
    </w:p>
    <w:p w14:paraId="0629C77C" w14:textId="77777777" w:rsidR="008E322E" w:rsidRDefault="008E322E" w:rsidP="008E322E">
      <w:pPr>
        <w:rPr>
          <w:ins w:id="53" w:author="Ani" w:date="2020-12-22T14:57:00Z"/>
          <w:rFonts w:ascii="Arial" w:eastAsia="Times New Roman" w:hAnsi="Arial" w:cs="Arial"/>
          <w:color w:val="212529"/>
          <w:sz w:val="24"/>
          <w:szCs w:val="24"/>
          <w:lang w:eastAsia="hu-HU"/>
        </w:rPr>
      </w:pPr>
      <w:ins w:id="54" w:author="Ani" w:date="2020-12-22T14:57:00Z">
        <w:r>
          <w:rPr>
            <w:rFonts w:ascii="Arial" w:eastAsia="Times New Roman" w:hAnsi="Arial" w:cs="Arial"/>
            <w:color w:val="212529"/>
            <w:sz w:val="24"/>
            <w:szCs w:val="24"/>
            <w:lang w:eastAsia="hu-HU"/>
          </w:rPr>
          <w:t xml:space="preserve">- 25 db teszt kazetta </w:t>
        </w:r>
      </w:ins>
    </w:p>
    <w:p w14:paraId="0BD69C71" w14:textId="77777777" w:rsidR="008E322E" w:rsidRDefault="008E322E" w:rsidP="008E322E">
      <w:pPr>
        <w:rPr>
          <w:ins w:id="55" w:author="Ani" w:date="2020-12-22T14:57:00Z"/>
          <w:rFonts w:ascii="Arial" w:eastAsia="Times New Roman" w:hAnsi="Arial" w:cs="Arial"/>
          <w:color w:val="212529"/>
          <w:sz w:val="24"/>
          <w:szCs w:val="24"/>
          <w:lang w:eastAsia="hu-HU"/>
        </w:rPr>
      </w:pPr>
      <w:ins w:id="56" w:author="Ani" w:date="2020-12-22T14:57:00Z">
        <w:r>
          <w:rPr>
            <w:rFonts w:ascii="Arial" w:eastAsia="Times New Roman" w:hAnsi="Arial" w:cs="Arial"/>
            <w:color w:val="212529"/>
            <w:sz w:val="24"/>
            <w:szCs w:val="24"/>
            <w:lang w:eastAsia="hu-HU"/>
          </w:rPr>
          <w:t>- 25 db extrakciós reagens (ampulla)</w:t>
        </w:r>
      </w:ins>
    </w:p>
    <w:p w14:paraId="433C5DF6" w14:textId="77777777" w:rsidR="008E322E" w:rsidRDefault="008E322E" w:rsidP="008E322E">
      <w:pPr>
        <w:rPr>
          <w:ins w:id="57" w:author="Ani" w:date="2020-12-22T14:57:00Z"/>
          <w:rFonts w:ascii="Arial" w:eastAsia="Times New Roman" w:hAnsi="Arial" w:cs="Arial"/>
          <w:color w:val="212529"/>
          <w:sz w:val="24"/>
          <w:szCs w:val="24"/>
          <w:lang w:eastAsia="hu-HU"/>
        </w:rPr>
      </w:pPr>
      <w:ins w:id="58" w:author="Ani" w:date="2020-12-22T14:57:00Z">
        <w:r>
          <w:rPr>
            <w:rFonts w:ascii="Arial" w:eastAsia="Times New Roman" w:hAnsi="Arial" w:cs="Arial"/>
            <w:color w:val="212529"/>
            <w:sz w:val="24"/>
            <w:szCs w:val="24"/>
            <w:lang w:eastAsia="hu-HU"/>
          </w:rPr>
          <w:t>- 25 db steril mintavevő pálca</w:t>
        </w:r>
      </w:ins>
    </w:p>
    <w:p w14:paraId="7DED8812" w14:textId="77777777" w:rsidR="008E322E" w:rsidRDefault="008E322E" w:rsidP="008E322E">
      <w:pPr>
        <w:rPr>
          <w:ins w:id="59" w:author="Ani" w:date="2020-12-22T14:57:00Z"/>
          <w:rFonts w:ascii="Arial" w:eastAsia="Times New Roman" w:hAnsi="Arial" w:cs="Arial"/>
          <w:color w:val="212529"/>
          <w:sz w:val="24"/>
          <w:szCs w:val="24"/>
          <w:lang w:eastAsia="hu-HU"/>
        </w:rPr>
      </w:pPr>
      <w:ins w:id="60" w:author="Ani" w:date="2020-12-22T14:57:00Z">
        <w:r>
          <w:rPr>
            <w:rFonts w:ascii="Arial" w:eastAsia="Times New Roman" w:hAnsi="Arial" w:cs="Arial"/>
            <w:color w:val="212529"/>
            <w:sz w:val="24"/>
            <w:szCs w:val="24"/>
            <w:lang w:eastAsia="hu-HU"/>
          </w:rPr>
          <w:t>- 25 db extrakciós cső</w:t>
        </w:r>
      </w:ins>
    </w:p>
    <w:p w14:paraId="1C8A1559" w14:textId="77777777" w:rsidR="008E322E" w:rsidRDefault="008E322E" w:rsidP="008E322E">
      <w:pPr>
        <w:rPr>
          <w:ins w:id="61" w:author="Ani" w:date="2020-12-22T14:57:00Z"/>
          <w:rFonts w:ascii="Arial" w:eastAsia="Times New Roman" w:hAnsi="Arial" w:cs="Arial"/>
          <w:color w:val="212529"/>
          <w:sz w:val="24"/>
          <w:szCs w:val="24"/>
          <w:lang w:eastAsia="hu-HU"/>
        </w:rPr>
      </w:pPr>
      <w:ins w:id="62" w:author="Ani" w:date="2020-12-22T14:57:00Z">
        <w:r>
          <w:rPr>
            <w:rFonts w:ascii="Arial" w:eastAsia="Times New Roman" w:hAnsi="Arial" w:cs="Arial"/>
            <w:color w:val="212529"/>
            <w:sz w:val="24"/>
            <w:szCs w:val="24"/>
            <w:lang w:eastAsia="hu-HU"/>
          </w:rPr>
          <w:t>- 25 db cseppentőhegy</w:t>
        </w:r>
      </w:ins>
    </w:p>
    <w:p w14:paraId="7861C614" w14:textId="77777777" w:rsidR="008E322E" w:rsidRDefault="008E322E" w:rsidP="008E322E">
      <w:pPr>
        <w:rPr>
          <w:ins w:id="63" w:author="Ani" w:date="2020-12-22T14:57:00Z"/>
          <w:rFonts w:ascii="Arial" w:eastAsia="Times New Roman" w:hAnsi="Arial" w:cs="Arial"/>
          <w:color w:val="212529"/>
          <w:sz w:val="24"/>
          <w:szCs w:val="24"/>
          <w:lang w:eastAsia="hu-HU"/>
        </w:rPr>
      </w:pPr>
      <w:ins w:id="64" w:author="Ani" w:date="2020-12-22T14:57:00Z">
        <w:r>
          <w:rPr>
            <w:rFonts w:ascii="Arial" w:eastAsia="Times New Roman" w:hAnsi="Arial" w:cs="Arial"/>
            <w:color w:val="212529"/>
            <w:sz w:val="24"/>
            <w:szCs w:val="24"/>
            <w:lang w:eastAsia="hu-HU"/>
          </w:rPr>
          <w:t>- munkaalátét</w:t>
        </w:r>
      </w:ins>
    </w:p>
    <w:p w14:paraId="59F8E9CC" w14:textId="77777777" w:rsidR="008E322E" w:rsidRDefault="008E322E" w:rsidP="008E322E">
      <w:pPr>
        <w:rPr>
          <w:ins w:id="65" w:author="Ani" w:date="2020-12-22T14:57:00Z"/>
          <w:rFonts w:ascii="Arial" w:eastAsia="Times New Roman" w:hAnsi="Arial" w:cs="Arial"/>
          <w:color w:val="212529"/>
          <w:sz w:val="24"/>
          <w:szCs w:val="24"/>
          <w:lang w:eastAsia="hu-HU"/>
        </w:rPr>
      </w:pPr>
      <w:ins w:id="66" w:author="Ani" w:date="2020-12-22T14:57:00Z">
        <w:r>
          <w:rPr>
            <w:rFonts w:ascii="Arial" w:eastAsia="Times New Roman" w:hAnsi="Arial" w:cs="Arial"/>
            <w:color w:val="212529"/>
            <w:sz w:val="24"/>
            <w:szCs w:val="24"/>
            <w:lang w:eastAsia="hu-HU"/>
          </w:rPr>
          <w:t>- használati úmtutató</w:t>
        </w:r>
      </w:ins>
    </w:p>
    <w:p w14:paraId="57FB958D" w14:textId="3909ABFD" w:rsidR="008E6DC5" w:rsidRDefault="008E6DC5">
      <w:pPr>
        <w:rPr>
          <w:ins w:id="67" w:author="Ani" w:date="2020-12-22T14:55:00Z"/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4317CFCB" w14:textId="4725D0D8" w:rsidR="008E322E" w:rsidRDefault="008E322E">
      <w:pPr>
        <w:rPr>
          <w:ins w:id="68" w:author="Ani" w:date="2020-12-22T15:01:00Z"/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10C9DA8E" w14:textId="69D1C315" w:rsidR="00002837" w:rsidRDefault="00002837">
      <w:pPr>
        <w:rPr>
          <w:ins w:id="69" w:author="Ani" w:date="2020-12-22T15:01:00Z"/>
          <w:rFonts w:ascii="Arial" w:eastAsia="Times New Roman" w:hAnsi="Arial" w:cs="Arial"/>
          <w:color w:val="212529"/>
          <w:sz w:val="24"/>
          <w:szCs w:val="24"/>
          <w:lang w:eastAsia="hu-HU"/>
        </w:rPr>
      </w:pPr>
      <w:ins w:id="70" w:author="Ani" w:date="2020-12-22T15:01:00Z">
        <w:r w:rsidRPr="00002837">
          <w:rPr>
            <w:rFonts w:ascii="Arial" w:eastAsia="Times New Roman" w:hAnsi="Arial" w:cs="Arial"/>
            <w:color w:val="212529"/>
            <w:sz w:val="24"/>
            <w:szCs w:val="24"/>
            <w:highlight w:val="yellow"/>
            <w:lang w:eastAsia="hu-HU"/>
            <w:rPrChange w:id="71" w:author="Ani" w:date="2020-12-22T15:01:00Z">
              <w:rPr>
                <w:rFonts w:ascii="Arial" w:eastAsia="Times New Roman" w:hAnsi="Arial" w:cs="Arial"/>
                <w:color w:val="212529"/>
                <w:sz w:val="24"/>
                <w:szCs w:val="24"/>
                <w:lang w:eastAsia="hu-HU"/>
              </w:rPr>
            </w:rPrChange>
          </w:rPr>
          <w:t>[Innentől újra a főoldali tartalom]</w:t>
        </w:r>
      </w:ins>
    </w:p>
    <w:p w14:paraId="65698DD9" w14:textId="77777777" w:rsidR="00002837" w:rsidRDefault="00002837" w:rsidP="00002837">
      <w:pPr>
        <w:pStyle w:val="Cmsor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ins w:id="72" w:author="Ani" w:date="2020-12-22T15:01:00Z"/>
          <w:rFonts w:ascii="Segoe UI" w:hAnsi="Segoe UI" w:cs="Segoe UI"/>
          <w:color w:val="E9F6F8"/>
        </w:rPr>
      </w:pPr>
      <w:ins w:id="73" w:author="Ani" w:date="2020-12-22T15:01:00Z">
        <w:r>
          <w:rPr>
            <w:rFonts w:ascii="Segoe UI" w:hAnsi="Segoe UI" w:cs="Segoe UI"/>
            <w:color w:val="E9F6F8"/>
          </w:rPr>
          <w:t>Referenciák</w:t>
        </w:r>
      </w:ins>
    </w:p>
    <w:p w14:paraId="1D73AAB5" w14:textId="77777777" w:rsidR="00002837" w:rsidRDefault="00002837" w:rsidP="00002837">
      <w:pPr>
        <w:pStyle w:val="Norm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ins w:id="74" w:author="Ani" w:date="2020-12-22T15:01:00Z"/>
          <w:rFonts w:ascii="Segoe UI" w:hAnsi="Segoe UI" w:cs="Segoe UI"/>
          <w:color w:val="E9F6F8"/>
          <w:sz w:val="29"/>
          <w:szCs w:val="29"/>
        </w:rPr>
      </w:pPr>
      <w:ins w:id="75" w:author="Ani" w:date="2020-12-22T15:01:00Z">
        <w:r>
          <w:rPr>
            <w:rFonts w:ascii="Segoe UI" w:hAnsi="Segoe UI" w:cs="Segoe UI"/>
            <w:color w:val="E9F6F8"/>
            <w:sz w:val="29"/>
            <w:szCs w:val="29"/>
          </w:rPr>
          <w:t>Már számos intézmény és vállalat alkalmazza az általunk forgalmazott </w:t>
        </w:r>
        <w:r>
          <w:rPr>
            <w:rStyle w:val="Kiemels2"/>
            <w:rFonts w:ascii="Segoe UI" w:eastAsiaTheme="majorEastAsia" w:hAnsi="Segoe UI" w:cs="Segoe UI"/>
            <w:color w:val="E9F6F8"/>
            <w:sz w:val="29"/>
            <w:szCs w:val="29"/>
            <w:bdr w:val="single" w:sz="2" w:space="0" w:color="E2E8F0" w:frame="1"/>
          </w:rPr>
          <w:t>Clungene® COVID-19 IgG/IgM Gyorsteszt</w:t>
        </w:r>
        <w:r>
          <w:rPr>
            <w:rFonts w:ascii="Segoe UI" w:hAnsi="Segoe UI" w:cs="Segoe UI"/>
            <w:color w:val="E9F6F8"/>
            <w:sz w:val="29"/>
            <w:szCs w:val="29"/>
          </w:rPr>
          <w:t> Kazettát. Ezek közül közöljük – a teljesség igénye nélkül – néhány internetes elérhetőségét.</w:t>
        </w:r>
      </w:ins>
    </w:p>
    <w:p w14:paraId="7968924E" w14:textId="77777777" w:rsidR="00002837" w:rsidRDefault="00002837" w:rsidP="00002837">
      <w:pPr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ins w:id="76" w:author="Ani" w:date="2020-12-22T15:01:00Z"/>
          <w:rFonts w:ascii="Segoe UI" w:hAnsi="Segoe UI" w:cs="Segoe UI"/>
          <w:color w:val="E9F6F8"/>
          <w:sz w:val="29"/>
          <w:szCs w:val="29"/>
        </w:rPr>
      </w:pPr>
      <w:ins w:id="77" w:author="Ani" w:date="2020-12-22T15:01:00Z">
        <w:r>
          <w:rPr>
            <w:rFonts w:ascii="Segoe UI" w:hAnsi="Segoe UI" w:cs="Segoe UI"/>
            <w:color w:val="E9F6F8"/>
            <w:sz w:val="29"/>
            <w:szCs w:val="29"/>
          </w:rPr>
          <w:fldChar w:fldCharType="begin"/>
        </w:r>
        <w:r>
          <w:rPr>
            <w:rFonts w:ascii="Segoe UI" w:hAnsi="Segoe UI" w:cs="Segoe UI"/>
            <w:color w:val="E9F6F8"/>
            <w:sz w:val="29"/>
            <w:szCs w:val="29"/>
          </w:rPr>
          <w:instrText xml:space="preserve"> HYPERLINK "https://www.affidea.hu/covid-19-szures" \t "_blank" </w:instrText>
        </w:r>
        <w:r>
          <w:rPr>
            <w:rFonts w:ascii="Segoe UI" w:hAnsi="Segoe UI" w:cs="Segoe UI"/>
            <w:color w:val="E9F6F8"/>
            <w:sz w:val="29"/>
            <w:szCs w:val="29"/>
          </w:rPr>
          <w:fldChar w:fldCharType="separate"/>
        </w:r>
        <w:r>
          <w:rPr>
            <w:rStyle w:val="Hiperhivatkozs"/>
            <w:rFonts w:ascii="Segoe UI" w:hAnsi="Segoe UI" w:cs="Segoe UI"/>
            <w:sz w:val="29"/>
            <w:szCs w:val="29"/>
            <w:bdr w:val="single" w:sz="2" w:space="0" w:color="E2E8F0" w:frame="1"/>
          </w:rPr>
          <w:t>Affidea Magyarország Kft.</w:t>
        </w:r>
        <w:r>
          <w:rPr>
            <w:rFonts w:ascii="Segoe UI" w:hAnsi="Segoe UI" w:cs="Segoe UI"/>
            <w:color w:val="E9F6F8"/>
            <w:sz w:val="29"/>
            <w:szCs w:val="29"/>
          </w:rPr>
          <w:fldChar w:fldCharType="end"/>
        </w:r>
      </w:ins>
    </w:p>
    <w:p w14:paraId="3BC1AF26" w14:textId="77777777" w:rsidR="00002837" w:rsidRDefault="00002837" w:rsidP="00002837">
      <w:pPr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ins w:id="78" w:author="Ani" w:date="2020-12-22T15:01:00Z"/>
          <w:rFonts w:ascii="Segoe UI" w:hAnsi="Segoe UI" w:cs="Segoe UI"/>
          <w:color w:val="E9F6F8"/>
          <w:sz w:val="29"/>
          <w:szCs w:val="29"/>
        </w:rPr>
      </w:pPr>
      <w:ins w:id="79" w:author="Ani" w:date="2020-12-22T15:01:00Z">
        <w:r>
          <w:rPr>
            <w:rFonts w:ascii="Segoe UI" w:hAnsi="Segoe UI" w:cs="Segoe UI"/>
            <w:color w:val="E9F6F8"/>
            <w:sz w:val="29"/>
            <w:szCs w:val="29"/>
          </w:rPr>
          <w:fldChar w:fldCharType="begin"/>
        </w:r>
        <w:r>
          <w:rPr>
            <w:rFonts w:ascii="Segoe UI" w:hAnsi="Segoe UI" w:cs="Segoe UI"/>
            <w:color w:val="E9F6F8"/>
            <w:sz w:val="29"/>
            <w:szCs w:val="29"/>
          </w:rPr>
          <w:instrText xml:space="preserve"> HYPERLINK "https://kelen.hu/szolgaltatasaink/koronavirus-gyorsteszt-ellenanyag-vizsgalat/" \t "_blank" </w:instrText>
        </w:r>
        <w:r>
          <w:rPr>
            <w:rFonts w:ascii="Segoe UI" w:hAnsi="Segoe UI" w:cs="Segoe UI"/>
            <w:color w:val="E9F6F8"/>
            <w:sz w:val="29"/>
            <w:szCs w:val="29"/>
          </w:rPr>
          <w:fldChar w:fldCharType="separate"/>
        </w:r>
        <w:r>
          <w:rPr>
            <w:rStyle w:val="Hiperhivatkozs"/>
            <w:rFonts w:ascii="Segoe UI" w:hAnsi="Segoe UI" w:cs="Segoe UI"/>
            <w:sz w:val="29"/>
            <w:szCs w:val="29"/>
            <w:bdr w:val="single" w:sz="2" w:space="0" w:color="E2E8F0" w:frame="1"/>
          </w:rPr>
          <w:t>Kelen Kórház</w:t>
        </w:r>
        <w:r>
          <w:rPr>
            <w:rFonts w:ascii="Segoe UI" w:hAnsi="Segoe UI" w:cs="Segoe UI"/>
            <w:color w:val="E9F6F8"/>
            <w:sz w:val="29"/>
            <w:szCs w:val="29"/>
          </w:rPr>
          <w:fldChar w:fldCharType="end"/>
        </w:r>
      </w:ins>
    </w:p>
    <w:p w14:paraId="1069258A" w14:textId="77777777" w:rsidR="00002837" w:rsidRDefault="00002837" w:rsidP="00002837">
      <w:pPr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ins w:id="80" w:author="Ani" w:date="2020-12-22T15:01:00Z"/>
          <w:rFonts w:ascii="Segoe UI" w:hAnsi="Segoe UI" w:cs="Segoe UI"/>
          <w:color w:val="E9F6F8"/>
          <w:sz w:val="29"/>
          <w:szCs w:val="29"/>
        </w:rPr>
      </w:pPr>
      <w:ins w:id="81" w:author="Ani" w:date="2020-12-22T15:01:00Z">
        <w:r>
          <w:rPr>
            <w:rFonts w:ascii="Segoe UI" w:hAnsi="Segoe UI" w:cs="Segoe UI"/>
            <w:color w:val="E9F6F8"/>
            <w:sz w:val="29"/>
            <w:szCs w:val="29"/>
          </w:rPr>
          <w:fldChar w:fldCharType="begin"/>
        </w:r>
        <w:r>
          <w:rPr>
            <w:rFonts w:ascii="Segoe UI" w:hAnsi="Segoe UI" w:cs="Segoe UI"/>
            <w:color w:val="E9F6F8"/>
            <w:sz w:val="29"/>
            <w:szCs w:val="29"/>
          </w:rPr>
          <w:instrText xml:space="preserve"> HYPERLINK "http://mammutegeszsegkozpont.hu/allasfoglalas/" \t "_blank" </w:instrText>
        </w:r>
        <w:r>
          <w:rPr>
            <w:rFonts w:ascii="Segoe UI" w:hAnsi="Segoe UI" w:cs="Segoe UI"/>
            <w:color w:val="E9F6F8"/>
            <w:sz w:val="29"/>
            <w:szCs w:val="29"/>
          </w:rPr>
          <w:fldChar w:fldCharType="separate"/>
        </w:r>
        <w:r>
          <w:rPr>
            <w:rStyle w:val="Hiperhivatkozs"/>
            <w:rFonts w:ascii="Segoe UI" w:hAnsi="Segoe UI" w:cs="Segoe UI"/>
            <w:sz w:val="29"/>
            <w:szCs w:val="29"/>
            <w:bdr w:val="single" w:sz="2" w:space="0" w:color="E2E8F0" w:frame="1"/>
          </w:rPr>
          <w:t>Medical Service Budapest Mammut Egészségközpont</w:t>
        </w:r>
        <w:r>
          <w:rPr>
            <w:rFonts w:ascii="Segoe UI" w:hAnsi="Segoe UI" w:cs="Segoe UI"/>
            <w:color w:val="E9F6F8"/>
            <w:sz w:val="29"/>
            <w:szCs w:val="29"/>
          </w:rPr>
          <w:fldChar w:fldCharType="end"/>
        </w:r>
      </w:ins>
    </w:p>
    <w:p w14:paraId="2CD1E5B7" w14:textId="77777777" w:rsidR="00002837" w:rsidRDefault="00002837" w:rsidP="00002837">
      <w:pPr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ins w:id="82" w:author="Ani" w:date="2020-12-22T15:01:00Z"/>
          <w:rFonts w:ascii="Segoe UI" w:hAnsi="Segoe UI" w:cs="Segoe UI"/>
          <w:color w:val="E9F6F8"/>
          <w:sz w:val="29"/>
          <w:szCs w:val="29"/>
        </w:rPr>
      </w:pPr>
      <w:ins w:id="83" w:author="Ani" w:date="2020-12-22T15:01:00Z">
        <w:r>
          <w:rPr>
            <w:rFonts w:ascii="Segoe UI" w:hAnsi="Segoe UI" w:cs="Segoe UI"/>
            <w:color w:val="E9F6F8"/>
            <w:sz w:val="29"/>
            <w:szCs w:val="29"/>
          </w:rPr>
          <w:fldChar w:fldCharType="begin"/>
        </w:r>
        <w:r>
          <w:rPr>
            <w:rFonts w:ascii="Segoe UI" w:hAnsi="Segoe UI" w:cs="Segoe UI"/>
            <w:color w:val="E9F6F8"/>
            <w:sz w:val="29"/>
            <w:szCs w:val="29"/>
          </w:rPr>
          <w:instrText xml:space="preserve"> HYPERLINK "http://arkadegeszsegkozpont.hu/covid-19-szures/" \t "_blank" </w:instrText>
        </w:r>
        <w:r>
          <w:rPr>
            <w:rFonts w:ascii="Segoe UI" w:hAnsi="Segoe UI" w:cs="Segoe UI"/>
            <w:color w:val="E9F6F8"/>
            <w:sz w:val="29"/>
            <w:szCs w:val="29"/>
          </w:rPr>
          <w:fldChar w:fldCharType="separate"/>
        </w:r>
        <w:r>
          <w:rPr>
            <w:rStyle w:val="Hiperhivatkozs"/>
            <w:rFonts w:ascii="Segoe UI" w:hAnsi="Segoe UI" w:cs="Segoe UI"/>
            <w:sz w:val="29"/>
            <w:szCs w:val="29"/>
            <w:bdr w:val="single" w:sz="2" w:space="0" w:color="E2E8F0" w:frame="1"/>
          </w:rPr>
          <w:t>Medical Service Budapest Árkád Egészségközpont</w:t>
        </w:r>
        <w:r>
          <w:rPr>
            <w:rFonts w:ascii="Segoe UI" w:hAnsi="Segoe UI" w:cs="Segoe UI"/>
            <w:color w:val="E9F6F8"/>
            <w:sz w:val="29"/>
            <w:szCs w:val="29"/>
          </w:rPr>
          <w:fldChar w:fldCharType="end"/>
        </w:r>
      </w:ins>
    </w:p>
    <w:p w14:paraId="0B667B5F" w14:textId="77777777" w:rsidR="00002837" w:rsidRDefault="00002837" w:rsidP="00002837">
      <w:pPr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ins w:id="84" w:author="Ani" w:date="2020-12-22T15:01:00Z"/>
          <w:rFonts w:ascii="Segoe UI" w:hAnsi="Segoe UI" w:cs="Segoe UI"/>
          <w:color w:val="E9F6F8"/>
          <w:sz w:val="29"/>
          <w:szCs w:val="29"/>
        </w:rPr>
      </w:pPr>
      <w:ins w:id="85" w:author="Ani" w:date="2020-12-22T15:01:00Z">
        <w:r>
          <w:rPr>
            <w:rFonts w:ascii="Segoe UI" w:hAnsi="Segoe UI" w:cs="Segoe UI"/>
            <w:color w:val="E9F6F8"/>
            <w:sz w:val="29"/>
            <w:szCs w:val="29"/>
          </w:rPr>
          <w:fldChar w:fldCharType="begin"/>
        </w:r>
        <w:r>
          <w:rPr>
            <w:rFonts w:ascii="Segoe UI" w:hAnsi="Segoe UI" w:cs="Segoe UI"/>
            <w:color w:val="E9F6F8"/>
            <w:sz w:val="29"/>
            <w:szCs w:val="29"/>
          </w:rPr>
          <w:instrText xml:space="preserve"> HYPERLINK "https://robertkorhaz.hu/leiras/koronavirus-gyorstesz" \t "_blank" </w:instrText>
        </w:r>
        <w:r>
          <w:rPr>
            <w:rFonts w:ascii="Segoe UI" w:hAnsi="Segoe UI" w:cs="Segoe UI"/>
            <w:color w:val="E9F6F8"/>
            <w:sz w:val="29"/>
            <w:szCs w:val="29"/>
          </w:rPr>
          <w:fldChar w:fldCharType="separate"/>
        </w:r>
        <w:r>
          <w:rPr>
            <w:rStyle w:val="Hiperhivatkozs"/>
            <w:rFonts w:ascii="Segoe UI" w:hAnsi="Segoe UI" w:cs="Segoe UI"/>
            <w:sz w:val="29"/>
            <w:szCs w:val="29"/>
            <w:bdr w:val="single" w:sz="2" w:space="0" w:color="E2E8F0" w:frame="1"/>
          </w:rPr>
          <w:t>Róbert Magánkórház</w:t>
        </w:r>
        <w:r>
          <w:rPr>
            <w:rFonts w:ascii="Segoe UI" w:hAnsi="Segoe UI" w:cs="Segoe UI"/>
            <w:color w:val="E9F6F8"/>
            <w:sz w:val="29"/>
            <w:szCs w:val="29"/>
          </w:rPr>
          <w:fldChar w:fldCharType="end"/>
        </w:r>
      </w:ins>
    </w:p>
    <w:p w14:paraId="2F35E8E7" w14:textId="7AE1F14C" w:rsidR="00002837" w:rsidRDefault="00002837">
      <w:pPr>
        <w:rPr>
          <w:ins w:id="86" w:author="Ani" w:date="2020-12-22T15:02:00Z"/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35580879" w14:textId="77777777" w:rsidR="00002837" w:rsidRPr="00002837" w:rsidRDefault="00002837" w:rsidP="00002837">
      <w:pPr>
        <w:pStyle w:val="Cmsor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ins w:id="87" w:author="Ani" w:date="2020-12-22T15:02:00Z"/>
          <w:rFonts w:ascii="Segoe UI" w:hAnsi="Segoe UI" w:cs="Segoe UI"/>
          <w:color w:val="E9F6F8"/>
          <w:sz w:val="40"/>
          <w:szCs w:val="40"/>
          <w:rPrChange w:id="88" w:author="Ani" w:date="2020-12-22T15:02:00Z">
            <w:rPr>
              <w:ins w:id="89" w:author="Ani" w:date="2020-12-22T15:02:00Z"/>
              <w:rFonts w:ascii="Segoe UI" w:hAnsi="Segoe UI" w:cs="Segoe UI"/>
              <w:color w:val="E9F6F8"/>
            </w:rPr>
          </w:rPrChange>
        </w:rPr>
      </w:pPr>
      <w:ins w:id="90" w:author="Ani" w:date="2020-12-22T15:02:00Z">
        <w:r w:rsidRPr="00002837">
          <w:rPr>
            <w:rFonts w:ascii="Segoe UI" w:hAnsi="Segoe UI" w:cs="Segoe UI"/>
            <w:color w:val="E9F6F8"/>
            <w:sz w:val="40"/>
            <w:szCs w:val="40"/>
            <w:rPrChange w:id="91" w:author="Ani" w:date="2020-12-22T15:02:00Z">
              <w:rPr>
                <w:rFonts w:ascii="Segoe UI" w:hAnsi="Segoe UI" w:cs="Segoe UI"/>
                <w:color w:val="E9F6F8"/>
              </w:rPr>
            </w:rPrChange>
          </w:rPr>
          <w:t>Társadalmi felelősségvállalásunk</w:t>
        </w:r>
      </w:ins>
    </w:p>
    <w:p w14:paraId="0D49E17A" w14:textId="77777777" w:rsidR="00002837" w:rsidRDefault="00002837" w:rsidP="00002837">
      <w:pPr>
        <w:pStyle w:val="Norm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ins w:id="92" w:author="Ani" w:date="2020-12-22T15:02:00Z"/>
          <w:rFonts w:ascii="Segoe UI" w:hAnsi="Segoe UI" w:cs="Segoe UI"/>
          <w:color w:val="E9F6F8"/>
          <w:sz w:val="29"/>
          <w:szCs w:val="29"/>
        </w:rPr>
      </w:pPr>
      <w:ins w:id="93" w:author="Ani" w:date="2020-12-22T15:02:00Z">
        <w:r>
          <w:rPr>
            <w:rFonts w:ascii="Segoe UI" w:hAnsi="Segoe UI" w:cs="Segoe UI"/>
            <w:color w:val="E9F6F8"/>
            <w:sz w:val="29"/>
            <w:szCs w:val="29"/>
          </w:rPr>
          <w:t>Cégünk már több önkormányzatnak és intézménynek adományozott az általa forgalmazott gyorstesztekből tudományos kutatási, szociális és népegészségügyi célokra.</w:t>
        </w:r>
      </w:ins>
    </w:p>
    <w:p w14:paraId="48F2FAB4" w14:textId="77777777" w:rsidR="00002837" w:rsidRDefault="00002837">
      <w:pPr>
        <w:rPr>
          <w:ins w:id="94" w:author="Ani" w:date="2020-12-22T15:01:00Z"/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019B8ABB" w14:textId="77777777" w:rsidR="00002837" w:rsidRDefault="00002837">
      <w:pPr>
        <w:rPr>
          <w:ins w:id="95" w:author="Ani" w:date="2020-12-22T14:55:00Z"/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17A6AF4A" w14:textId="035A1A3A" w:rsidR="008E322E" w:rsidDel="008E322E" w:rsidRDefault="008E322E" w:rsidP="008E322E">
      <w:pPr>
        <w:rPr>
          <w:del w:id="96" w:author="Ani" w:date="2020-12-22T14:57:00Z"/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22EC2C4A" w14:textId="1CC25B4C" w:rsidR="00734EBC" w:rsidRDefault="00734EB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[Innentől jön a lábléc]</w:t>
      </w:r>
    </w:p>
    <w:p w14:paraId="67352B54" w14:textId="7DCC229C" w:rsidR="00734EBC" w:rsidRDefault="00734EB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1B58A67F" w14:textId="2CDC53DE" w:rsidR="00734EBC" w:rsidRDefault="00734EB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[Az itt fel nem sorolt szövegek nem szerepelnek a főoldalon, vagy nem a főoldalon szerepelnek.]</w:t>
      </w:r>
    </w:p>
    <w:p w14:paraId="1B8A4005" w14:textId="77777777" w:rsidR="00734EBC" w:rsidRPr="00FD3A23" w:rsidRDefault="00734EB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sectPr w:rsidR="00734EBC" w:rsidRPr="00FD3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047E20"/>
    <w:multiLevelType w:val="multilevel"/>
    <w:tmpl w:val="D718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D01E62"/>
    <w:multiLevelType w:val="hybridMultilevel"/>
    <w:tmpl w:val="8504698C"/>
    <w:lvl w:ilvl="0" w:tplc="7832721E">
      <w:numFmt w:val="bullet"/>
      <w:lvlText w:val=""/>
      <w:lvlJc w:val="left"/>
      <w:pPr>
        <w:ind w:left="216" w:hanging="110"/>
      </w:pPr>
      <w:rPr>
        <w:rFonts w:ascii="Wingdings" w:eastAsia="Wingdings" w:hAnsi="Wingdings" w:cs="Wingdings" w:hint="default"/>
        <w:w w:val="100"/>
        <w:sz w:val="15"/>
        <w:szCs w:val="15"/>
        <w:lang w:val="en-US" w:eastAsia="en-US" w:bidi="en-US"/>
      </w:rPr>
    </w:lvl>
    <w:lvl w:ilvl="1" w:tplc="7B0AD580">
      <w:numFmt w:val="bullet"/>
      <w:lvlText w:val="•"/>
      <w:lvlJc w:val="left"/>
      <w:pPr>
        <w:ind w:left="711" w:hanging="110"/>
      </w:pPr>
      <w:rPr>
        <w:rFonts w:hint="default"/>
        <w:lang w:val="en-US" w:eastAsia="en-US" w:bidi="en-US"/>
      </w:rPr>
    </w:lvl>
    <w:lvl w:ilvl="2" w:tplc="42484094">
      <w:numFmt w:val="bullet"/>
      <w:lvlText w:val="•"/>
      <w:lvlJc w:val="left"/>
      <w:pPr>
        <w:ind w:left="1202" w:hanging="110"/>
      </w:pPr>
      <w:rPr>
        <w:rFonts w:hint="default"/>
        <w:lang w:val="en-US" w:eastAsia="en-US" w:bidi="en-US"/>
      </w:rPr>
    </w:lvl>
    <w:lvl w:ilvl="3" w:tplc="F9E8FEB8">
      <w:numFmt w:val="bullet"/>
      <w:lvlText w:val="•"/>
      <w:lvlJc w:val="left"/>
      <w:pPr>
        <w:ind w:left="1693" w:hanging="110"/>
      </w:pPr>
      <w:rPr>
        <w:rFonts w:hint="default"/>
        <w:lang w:val="en-US" w:eastAsia="en-US" w:bidi="en-US"/>
      </w:rPr>
    </w:lvl>
    <w:lvl w:ilvl="4" w:tplc="5BD0A44E">
      <w:numFmt w:val="bullet"/>
      <w:lvlText w:val="•"/>
      <w:lvlJc w:val="left"/>
      <w:pPr>
        <w:ind w:left="2184" w:hanging="110"/>
      </w:pPr>
      <w:rPr>
        <w:rFonts w:hint="default"/>
        <w:lang w:val="en-US" w:eastAsia="en-US" w:bidi="en-US"/>
      </w:rPr>
    </w:lvl>
    <w:lvl w:ilvl="5" w:tplc="BE36B450">
      <w:numFmt w:val="bullet"/>
      <w:lvlText w:val="•"/>
      <w:lvlJc w:val="left"/>
      <w:pPr>
        <w:ind w:left="2675" w:hanging="110"/>
      </w:pPr>
      <w:rPr>
        <w:rFonts w:hint="default"/>
        <w:lang w:val="en-US" w:eastAsia="en-US" w:bidi="en-US"/>
      </w:rPr>
    </w:lvl>
    <w:lvl w:ilvl="6" w:tplc="E822FCE2">
      <w:numFmt w:val="bullet"/>
      <w:lvlText w:val="•"/>
      <w:lvlJc w:val="left"/>
      <w:pPr>
        <w:ind w:left="3166" w:hanging="110"/>
      </w:pPr>
      <w:rPr>
        <w:rFonts w:hint="default"/>
        <w:lang w:val="en-US" w:eastAsia="en-US" w:bidi="en-US"/>
      </w:rPr>
    </w:lvl>
    <w:lvl w:ilvl="7" w:tplc="10D41C0C">
      <w:numFmt w:val="bullet"/>
      <w:lvlText w:val="•"/>
      <w:lvlJc w:val="left"/>
      <w:pPr>
        <w:ind w:left="3657" w:hanging="110"/>
      </w:pPr>
      <w:rPr>
        <w:rFonts w:hint="default"/>
        <w:lang w:val="en-US" w:eastAsia="en-US" w:bidi="en-US"/>
      </w:rPr>
    </w:lvl>
    <w:lvl w:ilvl="8" w:tplc="6F36F2DA">
      <w:numFmt w:val="bullet"/>
      <w:lvlText w:val="•"/>
      <w:lvlJc w:val="left"/>
      <w:pPr>
        <w:ind w:left="4148" w:hanging="11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i">
    <w15:presenceInfo w15:providerId="None" w15:userId="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6B"/>
    <w:rsid w:val="00002837"/>
    <w:rsid w:val="00072959"/>
    <w:rsid w:val="000A4CB1"/>
    <w:rsid w:val="000F3125"/>
    <w:rsid w:val="001331E4"/>
    <w:rsid w:val="00161CF2"/>
    <w:rsid w:val="00171B38"/>
    <w:rsid w:val="00191343"/>
    <w:rsid w:val="001C5441"/>
    <w:rsid w:val="00204F65"/>
    <w:rsid w:val="002149B2"/>
    <w:rsid w:val="00241AB7"/>
    <w:rsid w:val="003E2EF9"/>
    <w:rsid w:val="003E677D"/>
    <w:rsid w:val="00471D80"/>
    <w:rsid w:val="004823B4"/>
    <w:rsid w:val="004969DB"/>
    <w:rsid w:val="004E123C"/>
    <w:rsid w:val="005671CD"/>
    <w:rsid w:val="005B243E"/>
    <w:rsid w:val="005B6497"/>
    <w:rsid w:val="00605D89"/>
    <w:rsid w:val="006434D1"/>
    <w:rsid w:val="0064647F"/>
    <w:rsid w:val="00650753"/>
    <w:rsid w:val="006971B9"/>
    <w:rsid w:val="006A0440"/>
    <w:rsid w:val="006B5962"/>
    <w:rsid w:val="006C3B2D"/>
    <w:rsid w:val="006D2F39"/>
    <w:rsid w:val="006E006E"/>
    <w:rsid w:val="006E5307"/>
    <w:rsid w:val="00704A3A"/>
    <w:rsid w:val="0071068A"/>
    <w:rsid w:val="00734EBC"/>
    <w:rsid w:val="00751D5C"/>
    <w:rsid w:val="00775C6B"/>
    <w:rsid w:val="007C2F64"/>
    <w:rsid w:val="007C5DB7"/>
    <w:rsid w:val="008276EA"/>
    <w:rsid w:val="00833920"/>
    <w:rsid w:val="00873541"/>
    <w:rsid w:val="008A48CC"/>
    <w:rsid w:val="008B17BF"/>
    <w:rsid w:val="008D2E6F"/>
    <w:rsid w:val="008E322E"/>
    <w:rsid w:val="008E5740"/>
    <w:rsid w:val="008E68A1"/>
    <w:rsid w:val="008E6DC5"/>
    <w:rsid w:val="009278E9"/>
    <w:rsid w:val="00A5494B"/>
    <w:rsid w:val="00A560ED"/>
    <w:rsid w:val="00AC1268"/>
    <w:rsid w:val="00B72C15"/>
    <w:rsid w:val="00B97C0B"/>
    <w:rsid w:val="00BD797F"/>
    <w:rsid w:val="00BE439C"/>
    <w:rsid w:val="00C170BD"/>
    <w:rsid w:val="00C23D4D"/>
    <w:rsid w:val="00CA229F"/>
    <w:rsid w:val="00CF4837"/>
    <w:rsid w:val="00D83668"/>
    <w:rsid w:val="00DB1F8D"/>
    <w:rsid w:val="00DC060E"/>
    <w:rsid w:val="00E658A9"/>
    <w:rsid w:val="00E84A62"/>
    <w:rsid w:val="00E90430"/>
    <w:rsid w:val="00EB2848"/>
    <w:rsid w:val="00F01427"/>
    <w:rsid w:val="00F015A6"/>
    <w:rsid w:val="00F12288"/>
    <w:rsid w:val="00FD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7C22"/>
  <w15:chartTrackingRefBased/>
  <w15:docId w15:val="{F0DB6EDE-9E81-4168-B5A2-67335B26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75C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5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122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5C6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75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lead">
    <w:name w:val="lead"/>
    <w:basedOn w:val="Norml"/>
    <w:rsid w:val="00775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122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51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1"/>
    <w:qFormat/>
    <w:rsid w:val="00751D5C"/>
    <w:pPr>
      <w:widowControl w:val="0"/>
      <w:autoSpaceDE w:val="0"/>
      <w:autoSpaceDN w:val="0"/>
      <w:spacing w:after="0" w:line="240" w:lineRule="auto"/>
      <w:ind w:left="288" w:hanging="182"/>
    </w:pPr>
    <w:rPr>
      <w:rFonts w:ascii="Arial" w:eastAsia="Arial" w:hAnsi="Arial" w:cs="Arial"/>
      <w:lang w:val="en-US" w:bidi="en-US"/>
    </w:rPr>
  </w:style>
  <w:style w:type="table" w:styleId="Rcsostblzat">
    <w:name w:val="Table Grid"/>
    <w:basedOn w:val="Normltblzat"/>
    <w:uiPriority w:val="39"/>
    <w:rsid w:val="00567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4969D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969DB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E6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677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E322E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Kiemels2">
    <w:name w:val="Strong"/>
    <w:basedOn w:val="Bekezdsalapbettpusa"/>
    <w:uiPriority w:val="22"/>
    <w:qFormat/>
    <w:rsid w:val="00002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5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s://www.bisnode.hu/cegkereses/0/Happy%20Business%20Servi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89CE-EE7F-43B7-96F6-F9F94FFB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919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7</cp:revision>
  <dcterms:created xsi:type="dcterms:W3CDTF">2020-12-22T13:50:00Z</dcterms:created>
  <dcterms:modified xsi:type="dcterms:W3CDTF">2020-12-22T14:05:00Z</dcterms:modified>
</cp:coreProperties>
</file>