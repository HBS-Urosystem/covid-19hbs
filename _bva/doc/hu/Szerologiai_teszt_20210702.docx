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EA80" w14:textId="77777777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CLUNGENE® COVID-19 IGG/IGM GYORSTESZT KAZETTA</w:t>
      </w:r>
    </w:p>
    <w:p w14:paraId="152D0CD1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7C515902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57D08C93" w14:textId="634EECB2" w:rsidR="005E418F" w:rsidRDefault="00440213">
      <w:pPr>
        <w:pStyle w:val="Body"/>
        <w:rPr>
          <w:ins w:id="0" w:author="Kéri András" w:date="2021-07-02T10:59:00Z"/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Mit mutat ki a szerológiai gyorsteszt?</w:t>
      </w:r>
    </w:p>
    <w:p w14:paraId="65DB6737" w14:textId="77777777" w:rsidR="00853178" w:rsidRPr="00853178" w:rsidRDefault="00853178">
      <w:pPr>
        <w:pStyle w:val="Body"/>
        <w:rPr>
          <w:rFonts w:ascii="Calibri" w:hAnsi="Calibri" w:cs="Calibri"/>
          <w:b/>
          <w:bCs/>
          <w:lang w:val="hu-HU"/>
        </w:rPr>
      </w:pPr>
    </w:p>
    <w:p w14:paraId="76ADBE23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teszt nem közvetlenül a vírust mutatja ki, hanem két</w:t>
      </w:r>
      <w:r w:rsidRPr="009C779A">
        <w:rPr>
          <w:rFonts w:ascii="Calibri" w:hAnsi="Calibri" w:cs="Calibri"/>
          <w:b/>
          <w:bCs/>
          <w:lang w:val="hu-HU"/>
          <w:rPrChange w:id="1" w:author="Kéri András" w:date="2021-07-02T11:03:00Z">
            <w:rPr>
              <w:rFonts w:ascii="Calibri" w:hAnsi="Calibri" w:cs="Calibri"/>
              <w:lang w:val="hu-HU"/>
            </w:rPr>
          </w:rPrChange>
        </w:rPr>
        <w:t>, a szervezet által kifejezetten az új koronavírus ellen termelt, a vérben megtalálható antitest</w:t>
      </w:r>
      <w:r w:rsidRPr="00853178">
        <w:rPr>
          <w:rFonts w:ascii="Calibri" w:hAnsi="Calibri" w:cs="Calibri"/>
          <w:lang w:val="hu-HU"/>
        </w:rPr>
        <w:t>, az immunglobulin M, és az immunglobulin G – röviden</w:t>
      </w:r>
      <w:r w:rsidRPr="009C779A">
        <w:rPr>
          <w:rFonts w:ascii="Calibri" w:hAnsi="Calibri" w:cs="Calibri"/>
          <w:b/>
          <w:bCs/>
          <w:lang w:val="hu-HU"/>
          <w:rPrChange w:id="2" w:author="Kéri András" w:date="2021-07-02T11:03:00Z">
            <w:rPr>
              <w:rFonts w:ascii="Calibri" w:hAnsi="Calibri" w:cs="Calibri"/>
              <w:lang w:val="hu-HU"/>
            </w:rPr>
          </w:rPrChange>
        </w:rPr>
        <w:t xml:space="preserve">: </w:t>
      </w:r>
      <w:proofErr w:type="spellStart"/>
      <w:r w:rsidRPr="009C779A">
        <w:rPr>
          <w:rFonts w:ascii="Calibri" w:hAnsi="Calibri" w:cs="Calibri"/>
          <w:b/>
          <w:bCs/>
          <w:lang w:val="hu-HU"/>
          <w:rPrChange w:id="3" w:author="Kéri András" w:date="2021-07-02T11:03:00Z">
            <w:rPr>
              <w:rFonts w:ascii="Calibri" w:hAnsi="Calibri" w:cs="Calibri"/>
              <w:lang w:val="hu-HU"/>
            </w:rPr>
          </w:rPrChange>
        </w:rPr>
        <w:t>IgM</w:t>
      </w:r>
      <w:proofErr w:type="spellEnd"/>
      <w:r w:rsidRPr="009C779A">
        <w:rPr>
          <w:rFonts w:ascii="Calibri" w:hAnsi="Calibri" w:cs="Calibri"/>
          <w:b/>
          <w:bCs/>
          <w:lang w:val="hu-HU"/>
          <w:rPrChange w:id="4" w:author="Kéri András" w:date="2021-07-02T11:03:00Z">
            <w:rPr>
              <w:rFonts w:ascii="Calibri" w:hAnsi="Calibri" w:cs="Calibri"/>
              <w:lang w:val="hu-HU"/>
            </w:rPr>
          </w:rPrChange>
        </w:rPr>
        <w:t xml:space="preserve"> és </w:t>
      </w:r>
      <w:proofErr w:type="spellStart"/>
      <w:r w:rsidRPr="009C779A">
        <w:rPr>
          <w:rFonts w:ascii="Calibri" w:hAnsi="Calibri" w:cs="Calibri"/>
          <w:b/>
          <w:bCs/>
          <w:lang w:val="hu-HU"/>
          <w:rPrChange w:id="5" w:author="Kéri András" w:date="2021-07-02T11:03:00Z">
            <w:rPr>
              <w:rFonts w:ascii="Calibri" w:hAnsi="Calibri" w:cs="Calibri"/>
              <w:lang w:val="hu-HU"/>
            </w:rPr>
          </w:rPrChange>
        </w:rPr>
        <w:t>IgG</w:t>
      </w:r>
      <w:proofErr w:type="spellEnd"/>
      <w:r w:rsidRPr="009C779A">
        <w:rPr>
          <w:rFonts w:ascii="Calibri" w:hAnsi="Calibri" w:cs="Calibri"/>
          <w:b/>
          <w:bCs/>
          <w:lang w:val="hu-HU"/>
          <w:rPrChange w:id="6" w:author="Kéri András" w:date="2021-07-02T11:03:00Z">
            <w:rPr>
              <w:rFonts w:ascii="Calibri" w:hAnsi="Calibri" w:cs="Calibri"/>
              <w:lang w:val="hu-HU"/>
            </w:rPr>
          </w:rPrChange>
        </w:rPr>
        <w:t xml:space="preserve"> – jelenlétét</w:t>
      </w:r>
      <w:r w:rsidRPr="00853178">
        <w:rPr>
          <w:rFonts w:ascii="Calibri" w:hAnsi="Calibri" w:cs="Calibri"/>
          <w:lang w:val="hu-HU"/>
        </w:rPr>
        <w:t>.</w:t>
      </w:r>
    </w:p>
    <w:p w14:paraId="026443A6" w14:textId="7EF25556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Az </w:t>
      </w:r>
      <w:proofErr w:type="spellStart"/>
      <w:r w:rsidRPr="00853178">
        <w:rPr>
          <w:rFonts w:ascii="Calibri" w:hAnsi="Calibri" w:cs="Calibri"/>
          <w:lang w:val="hu-HU"/>
        </w:rPr>
        <w:t>IgM</w:t>
      </w:r>
      <w:proofErr w:type="spellEnd"/>
      <w:r w:rsidRPr="00853178">
        <w:rPr>
          <w:rFonts w:ascii="Calibri" w:hAnsi="Calibri" w:cs="Calibri"/>
          <w:lang w:val="hu-HU"/>
        </w:rPr>
        <w:t xml:space="preserve"> a megfertőződést követő </w:t>
      </w:r>
      <w:del w:id="7" w:author="Kéri András" w:date="2021-07-02T11:13:00Z">
        <w:r w:rsidRPr="00853178" w:rsidDel="00AF278F">
          <w:rPr>
            <w:rFonts w:ascii="Calibri" w:hAnsi="Calibri" w:cs="Calibri"/>
            <w:lang w:val="hu-HU"/>
          </w:rPr>
          <w:delText>5</w:delText>
        </w:r>
      </w:del>
      <w:ins w:id="8" w:author="Kéri András" w:date="2021-07-02T11:13:00Z">
        <w:r w:rsidR="00AF278F">
          <w:rPr>
            <w:rFonts w:ascii="Calibri" w:hAnsi="Calibri" w:cs="Calibri"/>
            <w:lang w:val="hu-HU"/>
          </w:rPr>
          <w:t>7</w:t>
        </w:r>
      </w:ins>
      <w:r w:rsidRPr="00853178">
        <w:rPr>
          <w:rFonts w:ascii="Calibri" w:hAnsi="Calibri" w:cs="Calibri"/>
          <w:lang w:val="hu-HU"/>
        </w:rPr>
        <w:t>–</w:t>
      </w:r>
      <w:ins w:id="9" w:author="Kéri András" w:date="2021-07-02T11:14:00Z">
        <w:r w:rsidR="00AF278F">
          <w:rPr>
            <w:rFonts w:ascii="Calibri" w:hAnsi="Calibri" w:cs="Calibri"/>
            <w:lang w:val="hu-HU"/>
          </w:rPr>
          <w:t>10</w:t>
        </w:r>
      </w:ins>
      <w:del w:id="10" w:author="Kéri András" w:date="2021-07-02T11:13:00Z">
        <w:r w:rsidRPr="00853178" w:rsidDel="00AF278F">
          <w:rPr>
            <w:rFonts w:ascii="Calibri" w:hAnsi="Calibri" w:cs="Calibri"/>
            <w:lang w:val="hu-HU"/>
          </w:rPr>
          <w:delText>8</w:delText>
        </w:r>
      </w:del>
      <w:r w:rsidRPr="00853178">
        <w:rPr>
          <w:rFonts w:ascii="Calibri" w:hAnsi="Calibri" w:cs="Calibri"/>
          <w:lang w:val="hu-HU"/>
        </w:rPr>
        <w:t>. napon jelenik meg a teszt által is kimutatható mennyiségben a szervezetben. Ahogy a szervezet legyőzi a vírust, a mennyisége egyre csökken; rendszerint a tünetek jelentkezése után 4 héttel már nem mutatható ki.</w:t>
      </w:r>
    </w:p>
    <w:p w14:paraId="5B83DF64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Az </w:t>
      </w:r>
      <w:proofErr w:type="spellStart"/>
      <w:r w:rsidRPr="00853178">
        <w:rPr>
          <w:rFonts w:ascii="Calibri" w:hAnsi="Calibri" w:cs="Calibri"/>
          <w:lang w:val="hu-HU"/>
        </w:rPr>
        <w:t>IgG</w:t>
      </w:r>
      <w:proofErr w:type="spellEnd"/>
      <w:r w:rsidRPr="00853178">
        <w:rPr>
          <w:rFonts w:ascii="Calibri" w:hAnsi="Calibri" w:cs="Calibri"/>
          <w:lang w:val="hu-HU"/>
        </w:rPr>
        <w:t xml:space="preserve"> később, leggyakrabban a megfertőződés után 2 héttel kezd el termelődni, mennyisége az első hónap vége felé tetőzik, majd némiképp lecsökken. Az </w:t>
      </w:r>
      <w:proofErr w:type="spellStart"/>
      <w:r w:rsidRPr="00853178">
        <w:rPr>
          <w:rFonts w:ascii="Calibri" w:hAnsi="Calibri" w:cs="Calibri"/>
          <w:lang w:val="hu-HU"/>
        </w:rPr>
        <w:t>IgM-mel</w:t>
      </w:r>
      <w:proofErr w:type="spellEnd"/>
      <w:r w:rsidRPr="00853178">
        <w:rPr>
          <w:rFonts w:ascii="Calibri" w:hAnsi="Calibri" w:cs="Calibri"/>
          <w:lang w:val="hu-HU"/>
        </w:rPr>
        <w:t xml:space="preserve"> ellentétben azonban az </w:t>
      </w:r>
      <w:proofErr w:type="spellStart"/>
      <w:r w:rsidRPr="00853178">
        <w:rPr>
          <w:rFonts w:ascii="Calibri" w:hAnsi="Calibri" w:cs="Calibri"/>
          <w:lang w:val="hu-HU"/>
        </w:rPr>
        <w:t>IgG</w:t>
      </w:r>
      <w:proofErr w:type="spellEnd"/>
      <w:r w:rsidRPr="00853178">
        <w:rPr>
          <w:rFonts w:ascii="Calibri" w:hAnsi="Calibri" w:cs="Calibri"/>
          <w:lang w:val="hu-HU"/>
        </w:rPr>
        <w:t xml:space="preserve"> még hónapokon át kimutatható a szervezetben.</w:t>
      </w:r>
    </w:p>
    <w:p w14:paraId="6D1DDFFC" w14:textId="5BF825FD" w:rsidR="005E418F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Hogy melyik ellenanyag pontosan mikor válik kimutathatóvá, számos tényezőtől függ; ezek közé tartozik a tünetek súlyossága, illetve a vírus lappangási ideje is.</w:t>
      </w:r>
    </w:p>
    <w:p w14:paraId="59D65006" w14:textId="77777777" w:rsidR="00853178" w:rsidRPr="00853178" w:rsidRDefault="00853178">
      <w:pPr>
        <w:pStyle w:val="Body"/>
        <w:rPr>
          <w:rFonts w:ascii="Calibri" w:hAnsi="Calibri" w:cs="Calibri"/>
          <w:lang w:val="hu-HU"/>
        </w:rPr>
      </w:pPr>
    </w:p>
    <w:p w14:paraId="0C20D9C4" w14:textId="2134D96C" w:rsidR="00853178" w:rsidRPr="00853178" w:rsidRDefault="00853178" w:rsidP="00853178">
      <w:pPr>
        <w:pStyle w:val="Body"/>
        <w:rPr>
          <w:ins w:id="11" w:author="Kéri András" w:date="2021-07-02T10:59:00Z"/>
          <w:rFonts w:ascii="Calibri" w:hAnsi="Calibri" w:cs="Calibri"/>
          <w:lang w:val="hu-HU"/>
        </w:rPr>
      </w:pPr>
      <w:ins w:id="12" w:author="Kéri András" w:date="2021-07-02T10:59:00Z">
        <w:r w:rsidRPr="001850EF">
          <w:rPr>
            <w:rFonts w:ascii="Calibri" w:hAnsi="Calibri" w:cs="Calibri"/>
            <w:b/>
            <w:bCs/>
            <w:lang w:val="hu-HU"/>
            <w:rPrChange w:id="13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 xml:space="preserve">A </w:t>
        </w:r>
        <w:proofErr w:type="spellStart"/>
        <w:r w:rsidRPr="001850EF">
          <w:rPr>
            <w:rFonts w:ascii="Calibri" w:hAnsi="Calibri" w:cs="Calibri"/>
            <w:b/>
            <w:bCs/>
            <w:lang w:val="hu-HU"/>
            <w:rPrChange w:id="14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>Clungene</w:t>
        </w:r>
        <w:proofErr w:type="spellEnd"/>
        <w:r w:rsidRPr="001850EF">
          <w:rPr>
            <w:rFonts w:ascii="Calibri" w:hAnsi="Calibri" w:cs="Calibri"/>
            <w:b/>
            <w:bCs/>
            <w:lang w:val="hu-HU"/>
            <w:rPrChange w:id="15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 xml:space="preserve"> COVID-19 </w:t>
        </w:r>
        <w:proofErr w:type="spellStart"/>
        <w:r w:rsidRPr="001850EF">
          <w:rPr>
            <w:rFonts w:ascii="Calibri" w:hAnsi="Calibri" w:cs="Calibri"/>
            <w:b/>
            <w:bCs/>
            <w:lang w:val="hu-HU"/>
            <w:rPrChange w:id="16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>IgM</w:t>
        </w:r>
        <w:proofErr w:type="spellEnd"/>
        <w:r w:rsidRPr="001850EF">
          <w:rPr>
            <w:rFonts w:ascii="Calibri" w:hAnsi="Calibri" w:cs="Calibri"/>
            <w:b/>
            <w:bCs/>
            <w:lang w:val="hu-HU"/>
            <w:rPrChange w:id="17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>/</w:t>
        </w:r>
        <w:proofErr w:type="spellStart"/>
        <w:r w:rsidRPr="001850EF">
          <w:rPr>
            <w:rFonts w:ascii="Calibri" w:hAnsi="Calibri" w:cs="Calibri"/>
            <w:b/>
            <w:bCs/>
            <w:lang w:val="hu-HU"/>
            <w:rPrChange w:id="18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>IgG</w:t>
        </w:r>
        <w:proofErr w:type="spellEnd"/>
        <w:r w:rsidRPr="001850EF">
          <w:rPr>
            <w:rFonts w:ascii="Calibri" w:hAnsi="Calibri" w:cs="Calibri"/>
            <w:b/>
            <w:bCs/>
            <w:lang w:val="hu-HU"/>
            <w:rPrChange w:id="19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 xml:space="preserve"> szerológiai gyorsteszt segítségével a védőoltások után a szervezetben a SARS-CoV-2 vírus ellen termelt </w:t>
        </w:r>
        <w:proofErr w:type="spellStart"/>
        <w:r w:rsidRPr="001850EF">
          <w:rPr>
            <w:rFonts w:ascii="Calibri" w:hAnsi="Calibri" w:cs="Calibri"/>
            <w:b/>
            <w:bCs/>
            <w:lang w:val="hu-HU"/>
            <w:rPrChange w:id="20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>IgG</w:t>
        </w:r>
        <w:proofErr w:type="spellEnd"/>
        <w:r w:rsidRPr="001850EF">
          <w:rPr>
            <w:rFonts w:ascii="Calibri" w:hAnsi="Calibri" w:cs="Calibri"/>
            <w:b/>
            <w:bCs/>
            <w:lang w:val="hu-HU"/>
            <w:rPrChange w:id="21" w:author="Kéri András" w:date="2021-07-02T11:05:00Z">
              <w:rPr>
                <w:rFonts w:ascii="Calibri" w:hAnsi="Calibri" w:cs="Calibri"/>
                <w:lang w:val="hu-HU"/>
              </w:rPr>
            </w:rPrChange>
          </w:rPr>
          <w:t xml:space="preserve"> antitest is kimutatható.</w:t>
        </w:r>
        <w:r w:rsidRPr="00853178">
          <w:rPr>
            <w:rFonts w:ascii="Calibri" w:hAnsi="Calibri" w:cs="Calibri"/>
            <w:lang w:val="hu-HU"/>
          </w:rPr>
          <w:t xml:space="preserve"> </w:t>
        </w:r>
      </w:ins>
      <w:ins w:id="22" w:author="Kéri András" w:date="2021-07-02T11:01:00Z">
        <w:r>
          <w:rPr>
            <w:rFonts w:ascii="Calibri" w:hAnsi="Calibri" w:cs="Calibri"/>
            <w:lang w:val="hu-HU"/>
          </w:rPr>
          <w:t xml:space="preserve">A pozitív eredményre rendszerint a második dózist követő második </w:t>
        </w:r>
      </w:ins>
      <w:ins w:id="23" w:author="Kéri András" w:date="2021-07-02T11:02:00Z">
        <w:r>
          <w:rPr>
            <w:rFonts w:ascii="Calibri" w:hAnsi="Calibri" w:cs="Calibri"/>
            <w:lang w:val="hu-HU"/>
          </w:rPr>
          <w:t xml:space="preserve">héttől </w:t>
        </w:r>
      </w:ins>
      <w:ins w:id="24" w:author="Kéri András" w:date="2021-07-02T11:01:00Z">
        <w:r>
          <w:rPr>
            <w:rFonts w:ascii="Calibri" w:hAnsi="Calibri" w:cs="Calibri"/>
            <w:lang w:val="hu-HU"/>
          </w:rPr>
          <w:t xml:space="preserve">(egydózisú vakcina esetében az oltást követő 4. héttől) </w:t>
        </w:r>
      </w:ins>
      <w:ins w:id="25" w:author="Kéri András" w:date="2021-07-02T11:02:00Z">
        <w:r>
          <w:rPr>
            <w:rFonts w:ascii="Calibri" w:hAnsi="Calibri" w:cs="Calibri"/>
            <w:lang w:val="hu-HU"/>
          </w:rPr>
          <w:t xml:space="preserve">kezdve lehet számítani, bár az hamarabb is jelentkezhet. A negatív eredmény nem feltétlenül utal a védettség hiányára: elképzelhető ugyanis, hogy a termelődő </w:t>
        </w:r>
      </w:ins>
      <w:proofErr w:type="spellStart"/>
      <w:ins w:id="26" w:author="Kéri András" w:date="2021-07-02T10:59:00Z">
        <w:r w:rsidRPr="00853178">
          <w:rPr>
            <w:rFonts w:ascii="Calibri" w:hAnsi="Calibri" w:cs="Calibri"/>
            <w:lang w:val="hu-HU"/>
          </w:rPr>
          <w:t>IgG</w:t>
        </w:r>
        <w:proofErr w:type="spellEnd"/>
        <w:r w:rsidRPr="00853178">
          <w:rPr>
            <w:rFonts w:ascii="Calibri" w:hAnsi="Calibri" w:cs="Calibri"/>
            <w:lang w:val="hu-HU"/>
          </w:rPr>
          <w:t xml:space="preserve"> antitest mennyisége </w:t>
        </w:r>
      </w:ins>
      <w:ins w:id="27" w:author="Kéri András" w:date="2021-07-02T11:02:00Z">
        <w:r>
          <w:rPr>
            <w:rFonts w:ascii="Calibri" w:hAnsi="Calibri" w:cs="Calibri"/>
            <w:lang w:val="hu-HU"/>
          </w:rPr>
          <w:t xml:space="preserve">nem (vagy még nem) éri el a </w:t>
        </w:r>
      </w:ins>
      <w:ins w:id="28" w:author="Kéri András" w:date="2021-07-02T11:03:00Z">
        <w:r>
          <w:rPr>
            <w:rFonts w:ascii="Calibri" w:hAnsi="Calibri" w:cs="Calibri"/>
            <w:lang w:val="hu-HU"/>
          </w:rPr>
          <w:t>gyorsteszt által is kimutatható mennyiséget.</w:t>
        </w:r>
      </w:ins>
      <w:ins w:id="29" w:author="Kéri András" w:date="2021-07-02T10:59:00Z">
        <w:r w:rsidRPr="00853178">
          <w:rPr>
            <w:rFonts w:ascii="Calibri" w:hAnsi="Calibri" w:cs="Calibri"/>
            <w:lang w:val="hu-HU"/>
          </w:rPr>
          <w:t xml:space="preserve"> </w:t>
        </w:r>
      </w:ins>
      <w:ins w:id="30" w:author="Kéri András" w:date="2021-07-02T11:04:00Z">
        <w:r w:rsidR="00C34465">
          <w:rPr>
            <w:rFonts w:ascii="Calibri" w:hAnsi="Calibri" w:cs="Calibri"/>
            <w:lang w:val="hu-HU"/>
          </w:rPr>
          <w:t xml:space="preserve">Az esetek többségében azonban e tájékoztató adat is elég információt nyújt: a hosszadalmas és költséges mennyiségi vizsgálatokra az esetleges </w:t>
        </w:r>
      </w:ins>
      <w:ins w:id="31" w:author="Kéri András" w:date="2021-07-02T11:05:00Z">
        <w:r w:rsidR="00C34465">
          <w:rPr>
            <w:rFonts w:ascii="Calibri" w:hAnsi="Calibri" w:cs="Calibri"/>
            <w:lang w:val="hu-HU"/>
          </w:rPr>
          <w:t>negatív eredményt követően lehet szükség.</w:t>
        </w:r>
      </w:ins>
    </w:p>
    <w:p w14:paraId="2E26C387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2027EAFC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366E9054" w14:textId="36E1439D" w:rsidR="005E418F" w:rsidRDefault="00440213">
      <w:pPr>
        <w:pStyle w:val="Body"/>
        <w:rPr>
          <w:ins w:id="32" w:author="Kéri András" w:date="2021-07-02T11:05:00Z"/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Mik a szerológiai gyorsteszt legfontosabb előnyei?</w:t>
      </w:r>
    </w:p>
    <w:p w14:paraId="7AEBB673" w14:textId="77777777" w:rsidR="001850EF" w:rsidRPr="00853178" w:rsidRDefault="001850EF">
      <w:pPr>
        <w:pStyle w:val="Body"/>
        <w:rPr>
          <w:rFonts w:ascii="Calibri" w:hAnsi="Calibri" w:cs="Calibri"/>
          <w:b/>
          <w:bCs/>
          <w:lang w:val="hu-HU"/>
        </w:rPr>
      </w:pPr>
    </w:p>
    <w:p w14:paraId="4AA3A4A1" w14:textId="4DAF872F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33" w:author="Kéri András" w:date="2021-07-02T11:05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>Lényegesen olcsóbb, mint a PCR teszt</w:t>
      </w:r>
    </w:p>
    <w:p w14:paraId="02EFA496" w14:textId="5922C661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34" w:author="Kéri András" w:date="2021-07-02T11:05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>Bárhol, akár egy vállalat vagy intézmény megfelelő helyiségében is elvégezheti az üzemorvos vagy más egészségügyi dolgozó</w:t>
      </w:r>
    </w:p>
    <w:p w14:paraId="3E89B7C7" w14:textId="7B682DE1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35" w:author="Kéri András" w:date="2021-07-02T11:05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>Az elvégzéséhez nincs szükség semmilyen berendezésre, sem további fogyóeszközökre</w:t>
      </w:r>
    </w:p>
    <w:p w14:paraId="445C2A5B" w14:textId="4738FF68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36" w:author="Kéri András" w:date="2021-07-02T11:05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>A PCR-</w:t>
      </w:r>
      <w:proofErr w:type="spellStart"/>
      <w:r w:rsidRPr="00853178">
        <w:rPr>
          <w:rFonts w:ascii="Calibri" w:hAnsi="Calibri" w:cs="Calibri"/>
          <w:lang w:val="hu-HU"/>
        </w:rPr>
        <w:t>hez</w:t>
      </w:r>
      <w:proofErr w:type="spellEnd"/>
      <w:r w:rsidRPr="00853178">
        <w:rPr>
          <w:rFonts w:ascii="Calibri" w:hAnsi="Calibri" w:cs="Calibri"/>
          <w:lang w:val="hu-HU"/>
        </w:rPr>
        <w:t xml:space="preserve"> szükséges bonyolult és kellemetlen garatból, illetve orrból vett mintavétellel ellentétben a gyorsteszt egyszerűen, ujjbegyből vett vérminta segítségével is elvégezhető</w:t>
      </w:r>
    </w:p>
    <w:p w14:paraId="1ED1C678" w14:textId="05436BDD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37" w:author="Kéri András" w:date="2021-07-02T11:05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>Az eredmény már 15 perc után leolvasható</w:t>
      </w:r>
    </w:p>
    <w:p w14:paraId="70B7A229" w14:textId="7360C9BF" w:rsidR="005E418F" w:rsidRPr="001850EF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38" w:author="Kéri András" w:date="2021-07-02T11:06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 xml:space="preserve">A gyorsteszt segítségével </w:t>
      </w:r>
      <w:r w:rsidRPr="004B4ED6">
        <w:rPr>
          <w:rFonts w:ascii="Calibri" w:hAnsi="Calibri" w:cs="Calibri"/>
          <w:lang w:val="hu-HU"/>
        </w:rPr>
        <w:t>a múltban, tünetekkel vagy azok nélkül lezajlott fertőzések is azonosíthatóak</w:t>
      </w:r>
      <w:ins w:id="39" w:author="Kéri András" w:date="2021-07-02T11:05:00Z">
        <w:r w:rsidR="001850EF">
          <w:rPr>
            <w:rFonts w:ascii="Calibri" w:hAnsi="Calibri" w:cs="Calibri"/>
            <w:lang w:val="hu-HU"/>
          </w:rPr>
          <w:t>.</w:t>
        </w:r>
      </w:ins>
    </w:p>
    <w:p w14:paraId="26288A18" w14:textId="77777777" w:rsidR="004B4ED6" w:rsidRDefault="004B4ED6">
      <w:pPr>
        <w:pStyle w:val="Body"/>
        <w:rPr>
          <w:ins w:id="40" w:author="Kéri András" w:date="2021-07-02T11:06:00Z"/>
          <w:rFonts w:ascii="Calibri" w:hAnsi="Calibri" w:cs="Calibri"/>
          <w:lang w:val="hu-HU"/>
        </w:rPr>
      </w:pPr>
    </w:p>
    <w:p w14:paraId="4FD5046B" w14:textId="63288FFB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Ezek az előnyök teszik a gyorstesztet különösen alkalmassá, hogy azokat </w:t>
      </w:r>
      <w:r w:rsidRPr="00517B99">
        <w:rPr>
          <w:rFonts w:ascii="Calibri" w:hAnsi="Calibri" w:cs="Calibri"/>
          <w:b/>
          <w:bCs/>
          <w:lang w:val="hu-HU"/>
          <w:rPrChange w:id="41" w:author="Kéri András" w:date="2021-07-02T11:10:00Z">
            <w:rPr>
              <w:rFonts w:ascii="Calibri" w:hAnsi="Calibri" w:cs="Calibri"/>
              <w:lang w:val="hu-HU"/>
            </w:rPr>
          </w:rPrChange>
        </w:rPr>
        <w:t>akár minden héten el lehessen végezni egy munkahely dolgozóin</w:t>
      </w:r>
      <w:r w:rsidRPr="00853178">
        <w:rPr>
          <w:rFonts w:ascii="Calibri" w:hAnsi="Calibri" w:cs="Calibri"/>
          <w:lang w:val="hu-HU"/>
        </w:rPr>
        <w:t>. Az így végzett rendszeres szűréssel, illetve a fertőzöttek elkülönítésével kordában tartható a vírus a terjedése és elkerülhető a munkavállalók tömeges kieséséből következő kényszerű leállás.</w:t>
      </w:r>
    </w:p>
    <w:p w14:paraId="3A174AB9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2A9A6A7C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00F3D145" w14:textId="77777777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Kik számára ajánlott a szerológiai gyorsteszt elvégezteté</w:t>
      </w:r>
      <w:r w:rsidRPr="00853178">
        <w:rPr>
          <w:rFonts w:ascii="Calibri" w:hAnsi="Calibri" w:cs="Calibri"/>
          <w:b/>
          <w:bCs/>
          <w:lang w:val="hu-HU" w:eastAsia="zh-TW"/>
        </w:rPr>
        <w:t>se?</w:t>
      </w:r>
    </w:p>
    <w:p w14:paraId="2903AF4D" w14:textId="77777777" w:rsidR="008939A4" w:rsidRDefault="008939A4">
      <w:pPr>
        <w:pStyle w:val="Body"/>
        <w:rPr>
          <w:ins w:id="42" w:author="Kéri András" w:date="2021-07-02T11:06:00Z"/>
          <w:rFonts w:ascii="Calibri" w:hAnsi="Calibri" w:cs="Calibri"/>
          <w:lang w:val="hu-HU"/>
        </w:rPr>
      </w:pPr>
    </w:p>
    <w:p w14:paraId="24AFFCB7" w14:textId="78459382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Mivel </w:t>
      </w:r>
      <w:ins w:id="43" w:author="Kéri András" w:date="2021-07-02T11:06:00Z">
        <w:r w:rsidR="00D436AB">
          <w:rPr>
            <w:rFonts w:ascii="Calibri" w:hAnsi="Calibri" w:cs="Calibri"/>
            <w:lang w:val="hu-HU"/>
          </w:rPr>
          <w:t>gyorsan</w:t>
        </w:r>
      </w:ins>
      <w:ins w:id="44" w:author="Kéri András" w:date="2021-07-02T11:07:00Z">
        <w:r w:rsidR="00D436AB">
          <w:rPr>
            <w:rFonts w:ascii="Calibri" w:hAnsi="Calibri" w:cs="Calibri"/>
            <w:lang w:val="hu-HU"/>
          </w:rPr>
          <w:t xml:space="preserve">, könnyedén és olcsón végezhetőek el akár nagy mennyiségben is, </w:t>
        </w:r>
      </w:ins>
      <w:del w:id="45" w:author="Kéri András" w:date="2021-07-02T11:07:00Z">
        <w:r w:rsidRPr="001A6AFD" w:rsidDel="00D436AB">
          <w:rPr>
            <w:rFonts w:ascii="Calibri" w:hAnsi="Calibri" w:cs="Calibri"/>
            <w:b/>
            <w:bCs/>
            <w:lang w:val="hu-HU"/>
            <w:rPrChange w:id="46" w:author="Kéri András" w:date="2021-07-02T11:07:00Z">
              <w:rPr>
                <w:rFonts w:ascii="Calibri" w:hAnsi="Calibri" w:cs="Calibri"/>
                <w:lang w:val="hu-HU"/>
              </w:rPr>
            </w:rPrChange>
          </w:rPr>
          <w:delText xml:space="preserve">egyszerűen és költséghatékonyan elvégezhetőek, a gyorstesztek a </w:delText>
        </w:r>
      </w:del>
      <w:ins w:id="47" w:author="Kéri András" w:date="2021-07-02T11:07:00Z">
        <w:r w:rsidR="00D436AB" w:rsidRPr="001A6AFD">
          <w:rPr>
            <w:rFonts w:ascii="Calibri" w:hAnsi="Calibri" w:cs="Calibri"/>
            <w:b/>
            <w:bCs/>
            <w:lang w:val="hu-HU"/>
            <w:rPrChange w:id="48" w:author="Kéri András" w:date="2021-07-02T11:07:00Z">
              <w:rPr>
                <w:rFonts w:ascii="Calibri" w:hAnsi="Calibri" w:cs="Calibri"/>
                <w:lang w:val="hu-HU"/>
              </w:rPr>
            </w:rPrChange>
          </w:rPr>
          <w:t xml:space="preserve">ezek a </w:t>
        </w:r>
      </w:ins>
      <w:r w:rsidRPr="001A6AFD">
        <w:rPr>
          <w:rFonts w:ascii="Calibri" w:hAnsi="Calibri" w:cs="Calibri"/>
          <w:b/>
          <w:bCs/>
          <w:lang w:val="hu-HU"/>
          <w:rPrChange w:id="49" w:author="Kéri András" w:date="2021-07-02T11:07:00Z">
            <w:rPr>
              <w:rFonts w:ascii="Calibri" w:hAnsi="Calibri" w:cs="Calibri"/>
              <w:lang w:val="hu-HU"/>
            </w:rPr>
          </w:rPrChange>
        </w:rPr>
        <w:t>legalkalmasabb nagy közösségek</w:t>
      </w:r>
      <w:r w:rsidRPr="00853178">
        <w:rPr>
          <w:rFonts w:ascii="Calibri" w:hAnsi="Calibri" w:cs="Calibri"/>
          <w:lang w:val="hu-HU"/>
        </w:rPr>
        <w:t xml:space="preserve"> – például egy iroda vagy üzem dolgozói – </w:t>
      </w:r>
      <w:r w:rsidRPr="001A6AFD">
        <w:rPr>
          <w:rFonts w:ascii="Calibri" w:hAnsi="Calibri" w:cs="Calibri"/>
          <w:b/>
          <w:bCs/>
          <w:lang w:val="hu-HU"/>
          <w:rPrChange w:id="50" w:author="Kéri András" w:date="2021-07-02T11:07:00Z">
            <w:rPr>
              <w:rFonts w:ascii="Calibri" w:hAnsi="Calibri" w:cs="Calibri"/>
              <w:lang w:val="hu-HU"/>
            </w:rPr>
          </w:rPrChange>
        </w:rPr>
        <w:t>rendszeres előszűrésére</w:t>
      </w:r>
      <w:ins w:id="51" w:author="Kéri András" w:date="2021-07-02T11:07:00Z">
        <w:r w:rsidR="006C08FD">
          <w:rPr>
            <w:rFonts w:ascii="Calibri" w:hAnsi="Calibri" w:cs="Calibri"/>
            <w:lang w:val="hu-HU"/>
          </w:rPr>
          <w:t>:</w:t>
        </w:r>
      </w:ins>
      <w:del w:id="52" w:author="Kéri András" w:date="2021-07-02T11:07:00Z">
        <w:r w:rsidRPr="00853178" w:rsidDel="006C08FD">
          <w:rPr>
            <w:rFonts w:ascii="Calibri" w:hAnsi="Calibri" w:cs="Calibri"/>
            <w:lang w:val="hu-HU"/>
          </w:rPr>
          <w:delText>,</w:delText>
        </w:r>
      </w:del>
      <w:r w:rsidRPr="00853178">
        <w:rPr>
          <w:rFonts w:ascii="Calibri" w:hAnsi="Calibri" w:cs="Calibri"/>
          <w:lang w:val="hu-HU"/>
        </w:rPr>
        <w:t xml:space="preserve"> segítségükkel könnyedén nyomon lehet követni, megjelent-e már az új koronavírus az adott munkahelyen vagy intézményben.</w:t>
      </w:r>
    </w:p>
    <w:p w14:paraId="0E7EB840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Emellett ajánlott a szerológiai gyorsteszt elvégeztetése mindazoknak,</w:t>
      </w:r>
    </w:p>
    <w:p w14:paraId="2E6F1DF8" w14:textId="47EF87AE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53" w:author="Kéri András" w:date="2021-07-02T11:07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 xml:space="preserve">akik </w:t>
      </w:r>
      <w:del w:id="54" w:author="Kéri András" w:date="2021-07-02T11:08:00Z">
        <w:r w:rsidRPr="00853178" w:rsidDel="001A6AFD">
          <w:rPr>
            <w:rFonts w:ascii="Calibri" w:hAnsi="Calibri" w:cs="Calibri"/>
            <w:lang w:val="hu-HU"/>
          </w:rPr>
          <w:delText xml:space="preserve">esetében fennáll, hogy </w:delText>
        </w:r>
      </w:del>
      <w:ins w:id="55" w:author="Kéri András" w:date="2021-07-02T11:08:00Z">
        <w:r w:rsidR="001A6AFD">
          <w:rPr>
            <w:rFonts w:ascii="Calibri" w:hAnsi="Calibri" w:cs="Calibri"/>
            <w:lang w:val="hu-HU"/>
          </w:rPr>
          <w:t xml:space="preserve">igazoltan </w:t>
        </w:r>
      </w:ins>
      <w:r w:rsidRPr="00853178">
        <w:rPr>
          <w:rFonts w:ascii="Calibri" w:hAnsi="Calibri" w:cs="Calibri"/>
          <w:lang w:val="hu-HU"/>
        </w:rPr>
        <w:t xml:space="preserve">fertőzött személlyel </w:t>
      </w:r>
      <w:ins w:id="56" w:author="Kéri András" w:date="2021-07-02T11:08:00Z">
        <w:r w:rsidR="001A6AFD">
          <w:rPr>
            <w:rFonts w:ascii="Calibri" w:hAnsi="Calibri" w:cs="Calibri"/>
            <w:lang w:val="hu-HU"/>
          </w:rPr>
          <w:t xml:space="preserve">érintkeztek </w:t>
        </w:r>
      </w:ins>
      <w:del w:id="57" w:author="Kéri András" w:date="2021-07-02T11:08:00Z">
        <w:r w:rsidRPr="00853178" w:rsidDel="001A6AFD">
          <w:rPr>
            <w:rFonts w:ascii="Calibri" w:hAnsi="Calibri" w:cs="Calibri"/>
            <w:lang w:val="hu-HU"/>
          </w:rPr>
          <w:delText xml:space="preserve">érintkezett az </w:delText>
        </w:r>
      </w:del>
      <w:r w:rsidRPr="00853178">
        <w:rPr>
          <w:rFonts w:ascii="Calibri" w:hAnsi="Calibri" w:cs="Calibri"/>
          <w:lang w:val="hu-HU"/>
        </w:rPr>
        <w:t xml:space="preserve">elmúlt </w:t>
      </w:r>
      <w:del w:id="58" w:author="Kéri András" w:date="2021-07-02T11:08:00Z">
        <w:r w:rsidRPr="00853178" w:rsidDel="009D5324">
          <w:rPr>
            <w:rFonts w:ascii="Calibri" w:hAnsi="Calibri" w:cs="Calibri"/>
            <w:lang w:val="hu-HU"/>
          </w:rPr>
          <w:delText>időszakban</w:delText>
        </w:r>
      </w:del>
      <w:ins w:id="59" w:author="Kéri András" w:date="2021-07-02T11:08:00Z">
        <w:r w:rsidR="009D5324">
          <w:rPr>
            <w:rFonts w:ascii="Calibri" w:hAnsi="Calibri" w:cs="Calibri"/>
            <w:lang w:val="hu-HU"/>
          </w:rPr>
          <w:t>hónapban</w:t>
        </w:r>
      </w:ins>
      <w:r w:rsidRPr="00853178">
        <w:rPr>
          <w:rFonts w:ascii="Calibri" w:hAnsi="Calibri" w:cs="Calibri"/>
          <w:lang w:val="hu-HU"/>
        </w:rPr>
        <w:t>,</w:t>
      </w:r>
    </w:p>
    <w:p w14:paraId="77DD8374" w14:textId="13A6B4C7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60" w:author="Kéri András" w:date="2021-07-02T11:07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lastRenderedPageBreak/>
        <w:t xml:space="preserve">akik családjában, közeli hozzátartozói között </w:t>
      </w:r>
      <w:ins w:id="61" w:author="Kéri András" w:date="2021-07-02T11:07:00Z">
        <w:r w:rsidR="001A6AFD">
          <w:rPr>
            <w:rFonts w:ascii="Calibri" w:hAnsi="Calibri" w:cs="Calibri"/>
            <w:lang w:val="hu-HU"/>
          </w:rPr>
          <w:t xml:space="preserve">olyan megbetegedés </w:t>
        </w:r>
      </w:ins>
      <w:ins w:id="62" w:author="Kéri András" w:date="2021-07-02T11:08:00Z">
        <w:r w:rsidR="001A6AFD">
          <w:rPr>
            <w:rFonts w:ascii="Calibri" w:hAnsi="Calibri" w:cs="Calibri"/>
            <w:lang w:val="hu-HU"/>
          </w:rPr>
          <w:t xml:space="preserve">fordult elő, </w:t>
        </w:r>
        <w:r w:rsidR="009D5324">
          <w:rPr>
            <w:rFonts w:ascii="Calibri" w:hAnsi="Calibri" w:cs="Calibri"/>
            <w:lang w:val="hu-HU"/>
          </w:rPr>
          <w:t>amely tünetei akár COVID-19 fertőzésre is utalhatnak</w:t>
        </w:r>
      </w:ins>
      <w:del w:id="63" w:author="Kéri András" w:date="2021-07-02T11:08:00Z">
        <w:r w:rsidRPr="00853178" w:rsidDel="009D5324">
          <w:rPr>
            <w:rFonts w:ascii="Calibri" w:hAnsi="Calibri" w:cs="Calibri"/>
            <w:lang w:val="hu-HU"/>
          </w:rPr>
          <w:delText>influenzaszerű tünetekkel járó megbetegedés fordult elő</w:delText>
        </w:r>
      </w:del>
      <w:del w:id="64" w:author="Kéri András" w:date="2021-07-02T11:10:00Z">
        <w:r w:rsidRPr="00853178" w:rsidDel="000C6CD2">
          <w:rPr>
            <w:rFonts w:ascii="Calibri" w:hAnsi="Calibri" w:cs="Calibri"/>
            <w:lang w:val="hu-HU"/>
          </w:rPr>
          <w:delText>,</w:delText>
        </w:r>
      </w:del>
    </w:p>
    <w:p w14:paraId="0808DEDC" w14:textId="7B2D52DE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65" w:author="Kéri András" w:date="2021-07-02T11:08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>akik észlelik magukon az új koronavírus okozta COVID-19 jellegzetes, ám viszonylag enyhe tüneteit,</w:t>
      </w:r>
    </w:p>
    <w:p w14:paraId="575A5465" w14:textId="1904419E" w:rsidR="005E418F" w:rsidRPr="00853178" w:rsidDel="000C6CD2" w:rsidRDefault="00440213">
      <w:pPr>
        <w:pStyle w:val="Body"/>
        <w:numPr>
          <w:ilvl w:val="0"/>
          <w:numId w:val="3"/>
        </w:numPr>
        <w:rPr>
          <w:del w:id="66" w:author="Kéri András" w:date="2021-07-02T11:09:00Z"/>
          <w:rFonts w:ascii="Calibri" w:hAnsi="Calibri" w:cs="Calibri"/>
          <w:lang w:val="hu-HU"/>
        </w:rPr>
        <w:pPrChange w:id="67" w:author="Kéri András" w:date="2021-07-02T11:09:00Z">
          <w:pPr>
            <w:pStyle w:val="Body"/>
          </w:pPr>
        </w:pPrChange>
      </w:pPr>
      <w:del w:id="68" w:author="Kéri András" w:date="2021-07-02T11:09:00Z">
        <w:r w:rsidRPr="00853178" w:rsidDel="000C6CD2">
          <w:rPr>
            <w:rFonts w:ascii="Calibri" w:hAnsi="Calibri" w:cs="Calibri"/>
            <w:lang w:val="hu-HU"/>
          </w:rPr>
          <w:delText>akik külföldön, vagy más szempontból véve fokozottan fertőzésveszélynek kitett helyen jártak,</w:delText>
        </w:r>
      </w:del>
    </w:p>
    <w:p w14:paraId="1198B83F" w14:textId="71E054C8" w:rsidR="00DA1822" w:rsidRDefault="00440213" w:rsidP="000C6CD2">
      <w:pPr>
        <w:pStyle w:val="Body"/>
        <w:numPr>
          <w:ilvl w:val="0"/>
          <w:numId w:val="3"/>
        </w:numPr>
        <w:rPr>
          <w:ins w:id="69" w:author="Kéri András" w:date="2021-07-02T11:09:00Z"/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akik az elmúlt időszakban tapasztalt tüneteik alapján úgy vélik, már átestek a fertőzésen - ők ugyanis lehet, hogy már </w:t>
      </w:r>
      <w:ins w:id="70" w:author="Kéri András" w:date="2021-07-02T11:09:00Z">
        <w:r w:rsidR="000C6CD2">
          <w:rPr>
            <w:rFonts w:ascii="Calibri" w:hAnsi="Calibri" w:cs="Calibri"/>
            <w:lang w:val="hu-HU"/>
          </w:rPr>
          <w:t xml:space="preserve">(időlegesen) </w:t>
        </w:r>
      </w:ins>
      <w:r w:rsidRPr="00853178">
        <w:rPr>
          <w:rFonts w:ascii="Calibri" w:hAnsi="Calibri" w:cs="Calibri"/>
          <w:lang w:val="hu-HU"/>
        </w:rPr>
        <w:t>védetté váltak a vírussal szemben</w:t>
      </w:r>
    </w:p>
    <w:p w14:paraId="46216C86" w14:textId="6DD0B864" w:rsidR="000C6CD2" w:rsidRPr="00853178" w:rsidRDefault="000C6CD2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71" w:author="Kéri András" w:date="2021-07-02T11:09:00Z">
          <w:pPr>
            <w:pStyle w:val="Body"/>
          </w:pPr>
        </w:pPrChange>
      </w:pPr>
      <w:ins w:id="72" w:author="Kéri András" w:date="2021-07-02T11:09:00Z">
        <w:r>
          <w:rPr>
            <w:rFonts w:ascii="Calibri" w:hAnsi="Calibri" w:cs="Calibri"/>
            <w:lang w:val="hu-HU"/>
          </w:rPr>
          <w:t xml:space="preserve">akik a védőoltás megkapása után (annak alkalmazási előiratában jelzett időszak elteltét követően) </w:t>
        </w:r>
      </w:ins>
      <w:ins w:id="73" w:author="Kéri András" w:date="2021-07-02T11:10:00Z">
        <w:r>
          <w:rPr>
            <w:rFonts w:ascii="Calibri" w:hAnsi="Calibri" w:cs="Calibri"/>
            <w:lang w:val="hu-HU"/>
          </w:rPr>
          <w:t>ellenőrizni szeretnék a szervezetükben a vírus ellen termelt antitestek jelenlétét</w:t>
        </w:r>
      </w:ins>
    </w:p>
    <w:p w14:paraId="4232058B" w14:textId="77777777" w:rsidR="000C6CD2" w:rsidRDefault="000C6CD2">
      <w:pPr>
        <w:pStyle w:val="Body"/>
        <w:rPr>
          <w:ins w:id="74" w:author="Kéri András" w:date="2021-07-02T11:10:00Z"/>
          <w:rFonts w:ascii="Calibri" w:hAnsi="Calibri" w:cs="Calibri"/>
          <w:lang w:val="hu-HU"/>
        </w:rPr>
      </w:pPr>
    </w:p>
    <w:p w14:paraId="0DF14F97" w14:textId="2832DC16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Nem ajánlott a vizsgálat azoknak, akiknél jelenleg, vagy az elmúlt 7 nap során magas láz, heves köhögés vagy rosszullét jelentkezett. Ilyenkor a gyógyulás, illetve az esetleges fertőzés terjedésének megakadályozása érdekében az önkéntes, otthoni karantén, súlyosabb esetben pedig kórházi ápolás, illetve az intézmény keretei között végzett tesztek és vizsgálatok javasoltak.</w:t>
      </w:r>
    </w:p>
    <w:p w14:paraId="7D870AB3" w14:textId="69A04976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Ha fennáll a COVID-19 fertőzés gyanúja, azt </w:t>
      </w:r>
      <w:commentRangeStart w:id="75"/>
      <w:r w:rsidRPr="00853178">
        <w:rPr>
          <w:rFonts w:ascii="Calibri" w:hAnsi="Calibri" w:cs="Calibri"/>
          <w:lang w:val="hu-HU"/>
        </w:rPr>
        <w:t>antigén</w:t>
      </w:r>
      <w:commentRangeEnd w:id="75"/>
      <w:r w:rsidR="00445A4D" w:rsidRPr="00853178">
        <w:rPr>
          <w:rStyle w:val="Jegyzethivatkozs"/>
          <w:rFonts w:ascii="Calibri" w:hAnsi="Calibri" w:cs="Calibri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5"/>
      </w:r>
      <w:del w:id="76" w:author="Kéri András" w:date="2021-07-02T11:11:00Z">
        <w:r w:rsidRPr="00853178" w:rsidDel="00517B99">
          <w:rPr>
            <w:rFonts w:ascii="Calibri" w:hAnsi="Calibri" w:cs="Calibri"/>
            <w:lang w:val="hu-HU"/>
          </w:rPr>
          <w:delText>-</w:delText>
        </w:r>
      </w:del>
      <w:r w:rsidRPr="00853178">
        <w:rPr>
          <w:rFonts w:ascii="Calibri" w:hAnsi="Calibri" w:cs="Calibri"/>
          <w:lang w:val="hu-HU"/>
        </w:rPr>
        <w:t>, vagy PCR</w:t>
      </w:r>
      <w:ins w:id="77" w:author="Kéri András" w:date="2021-07-02T11:11:00Z">
        <w:r w:rsidR="00517B99">
          <w:rPr>
            <w:rFonts w:ascii="Calibri" w:hAnsi="Calibri" w:cs="Calibri"/>
            <w:lang w:val="hu-HU"/>
          </w:rPr>
          <w:t xml:space="preserve"> </w:t>
        </w:r>
      </w:ins>
      <w:del w:id="78" w:author="Kéri András" w:date="2021-07-02T11:11:00Z">
        <w:r w:rsidRPr="00853178" w:rsidDel="00517B99">
          <w:rPr>
            <w:rFonts w:ascii="Calibri" w:hAnsi="Calibri" w:cs="Calibri"/>
            <w:lang w:val="hu-HU"/>
          </w:rPr>
          <w:delText>-</w:delText>
        </w:r>
      </w:del>
      <w:r w:rsidRPr="00853178">
        <w:rPr>
          <w:rFonts w:ascii="Calibri" w:hAnsi="Calibri" w:cs="Calibri"/>
          <w:lang w:val="hu-HU"/>
        </w:rPr>
        <w:t>teszttel lehet megerősíteni.</w:t>
      </w:r>
    </w:p>
    <w:p w14:paraId="40B273BB" w14:textId="19E0CE87" w:rsidR="005E418F" w:rsidRDefault="005E418F">
      <w:pPr>
        <w:pStyle w:val="Body"/>
        <w:rPr>
          <w:ins w:id="79" w:author="Kéri András" w:date="2021-07-02T11:26:00Z"/>
          <w:rFonts w:ascii="Calibri" w:hAnsi="Calibri" w:cs="Calibri"/>
          <w:lang w:val="hu-HU"/>
        </w:rPr>
      </w:pPr>
    </w:p>
    <w:p w14:paraId="5502F3FD" w14:textId="77777777" w:rsidR="00816E5D" w:rsidRPr="00816E5D" w:rsidRDefault="00816E5D" w:rsidP="00816E5D">
      <w:pPr>
        <w:rPr>
          <w:ins w:id="80" w:author="Kéri András" w:date="2021-07-02T11:26:00Z"/>
          <w:rFonts w:cstheme="minorHAnsi"/>
          <w:sz w:val="22"/>
          <w:szCs w:val="22"/>
          <w:rPrChange w:id="81" w:author="Kéri András" w:date="2021-07-02T11:26:00Z">
            <w:rPr>
              <w:ins w:id="82" w:author="Kéri András" w:date="2021-07-02T11:26:00Z"/>
              <w:rFonts w:cstheme="minorHAnsi"/>
            </w:rPr>
          </w:rPrChange>
        </w:rPr>
      </w:pPr>
      <w:commentRangeStart w:id="83"/>
      <w:ins w:id="84" w:author="Kéri András" w:date="2021-07-02T11:26:00Z">
        <w:r w:rsidRPr="00816E5D">
          <w:rPr>
            <w:rFonts w:ascii="Calibri" w:hAnsi="Calibri" w:cs="Calibri"/>
            <w:sz w:val="22"/>
            <w:szCs w:val="22"/>
            <w:rPrChange w:id="85" w:author="Kéri András" w:date="2021-07-02T11:26:00Z">
              <w:rPr>
                <w:rFonts w:cstheme="minorHAnsi"/>
              </w:rPr>
            </w:rPrChange>
          </w:rPr>
          <w:t>VÁSÁRLÁS</w:t>
        </w:r>
        <w:commentRangeEnd w:id="83"/>
        <w:r w:rsidRPr="00816E5D">
          <w:rPr>
            <w:rStyle w:val="Jegyzethivatkozs"/>
            <w:rFonts w:ascii="Calibri" w:hAnsi="Calibri" w:cs="Calibri"/>
            <w:sz w:val="22"/>
            <w:szCs w:val="22"/>
            <w:rPrChange w:id="86" w:author="Kéri András" w:date="2021-07-02T11:26:00Z">
              <w:rPr>
                <w:rStyle w:val="Jegyzethivatkozs"/>
              </w:rPr>
            </w:rPrChange>
          </w:rPr>
          <w:commentReference w:id="83"/>
        </w:r>
      </w:ins>
    </w:p>
    <w:p w14:paraId="605FC484" w14:textId="77777777" w:rsidR="00816E5D" w:rsidRPr="00853178" w:rsidRDefault="00816E5D">
      <w:pPr>
        <w:pStyle w:val="Body"/>
        <w:rPr>
          <w:rFonts w:ascii="Calibri" w:hAnsi="Calibri" w:cs="Calibri"/>
          <w:lang w:val="hu-HU"/>
        </w:rPr>
      </w:pPr>
    </w:p>
    <w:p w14:paraId="190EACC5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6306C141" w14:textId="77777777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Hogyan zajlik a vizsgá</w:t>
      </w:r>
      <w:r w:rsidRPr="00853178">
        <w:rPr>
          <w:rFonts w:ascii="Calibri" w:hAnsi="Calibri" w:cs="Calibri"/>
          <w:b/>
          <w:bCs/>
          <w:lang w:val="hu-HU" w:eastAsia="zh-TW"/>
        </w:rPr>
        <w:t>lat?</w:t>
      </w:r>
    </w:p>
    <w:p w14:paraId="505327E5" w14:textId="77777777" w:rsidR="000B605C" w:rsidRDefault="000B605C">
      <w:pPr>
        <w:pStyle w:val="Body"/>
        <w:rPr>
          <w:ins w:id="87" w:author="Kéri András" w:date="2021-07-02T11:11:00Z"/>
          <w:rFonts w:ascii="Calibri" w:hAnsi="Calibri" w:cs="Calibri"/>
          <w:lang w:val="hu-HU"/>
        </w:rPr>
      </w:pPr>
    </w:p>
    <w:p w14:paraId="1530C397" w14:textId="69788A01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szükséges vért ujjbegyből is lehet venni, de a hagyományos vérvétel során, könyökhajlati vénából vett vér is megfelelő. E vérmintából (vagy a vénás vérből nyert szérumból) mutatja ki a gyorsteszt az új koronavírus ellen képződött antitestek jelenlétét.</w:t>
      </w:r>
    </w:p>
    <w:p w14:paraId="0ACC3DB1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Maga a teszt, illetve annak kiértékelése – a körülmények függvényében – a helyszínen, vagy egy arra alkalmas laboratóriumban történik.</w:t>
      </w:r>
    </w:p>
    <w:p w14:paraId="58676DDD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vizsgálat elvégzése a tesztalany részéről semmilyen különleges előkészületet nem igényel.</w:t>
      </w:r>
    </w:p>
    <w:p w14:paraId="12EEAAD4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691C3DF0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7B80FF7E" w14:textId="77777777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Hogyan kell a kapott eredményt értelmezni?</w:t>
      </w:r>
    </w:p>
    <w:p w14:paraId="1ED686C7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szerológiai gyorstesztnek négy lehetséges eredménye van.</w:t>
      </w:r>
    </w:p>
    <w:p w14:paraId="0D0E3B65" w14:textId="77777777" w:rsidR="000B605C" w:rsidRDefault="000B605C">
      <w:pPr>
        <w:pStyle w:val="Body"/>
        <w:rPr>
          <w:ins w:id="88" w:author="Kéri András" w:date="2021-07-02T11:11:00Z"/>
          <w:rFonts w:ascii="Calibri" w:hAnsi="Calibri" w:cs="Calibri"/>
          <w:lang w:val="hu-HU"/>
        </w:rPr>
      </w:pPr>
    </w:p>
    <w:p w14:paraId="26FD3977" w14:textId="212E6CBC" w:rsidR="005E418F" w:rsidRPr="000B605C" w:rsidRDefault="00440213">
      <w:pPr>
        <w:pStyle w:val="Body"/>
        <w:rPr>
          <w:rFonts w:ascii="Calibri" w:hAnsi="Calibri" w:cs="Calibri"/>
          <w:b/>
          <w:bCs/>
          <w:lang w:val="hu-HU"/>
          <w:rPrChange w:id="89" w:author="Kéri András" w:date="2021-07-02T11:11:00Z">
            <w:rPr>
              <w:rFonts w:ascii="Calibri" w:hAnsi="Calibri" w:cs="Calibri"/>
              <w:lang w:val="hu-HU"/>
            </w:rPr>
          </w:rPrChange>
        </w:rPr>
      </w:pPr>
      <w:r w:rsidRPr="000B605C">
        <w:rPr>
          <w:rFonts w:ascii="Calibri" w:hAnsi="Calibri" w:cs="Calibri"/>
          <w:b/>
          <w:bCs/>
          <w:lang w:val="hu-HU"/>
          <w:rPrChange w:id="90" w:author="Kéri András" w:date="2021-07-02T11:11:00Z">
            <w:rPr>
              <w:rFonts w:ascii="Calibri" w:hAnsi="Calibri" w:cs="Calibri"/>
              <w:lang w:val="hu-HU"/>
            </w:rPr>
          </w:rPrChange>
        </w:rPr>
        <w:t xml:space="preserve">1. Sem </w:t>
      </w:r>
      <w:proofErr w:type="spellStart"/>
      <w:r w:rsidRPr="000B605C">
        <w:rPr>
          <w:rFonts w:ascii="Calibri" w:hAnsi="Calibri" w:cs="Calibri"/>
          <w:b/>
          <w:bCs/>
          <w:lang w:val="hu-HU"/>
          <w:rPrChange w:id="91" w:author="Kéri András" w:date="2021-07-02T11:11:00Z">
            <w:rPr>
              <w:rFonts w:ascii="Calibri" w:hAnsi="Calibri" w:cs="Calibri"/>
              <w:lang w:val="hu-HU"/>
            </w:rPr>
          </w:rPrChange>
        </w:rPr>
        <w:t>IgM</w:t>
      </w:r>
      <w:proofErr w:type="spellEnd"/>
      <w:r w:rsidRPr="000B605C">
        <w:rPr>
          <w:rFonts w:ascii="Calibri" w:hAnsi="Calibri" w:cs="Calibri"/>
          <w:b/>
          <w:bCs/>
          <w:lang w:val="hu-HU"/>
          <w:rPrChange w:id="92" w:author="Kéri András" w:date="2021-07-02T11:11:00Z">
            <w:rPr>
              <w:rFonts w:ascii="Calibri" w:hAnsi="Calibri" w:cs="Calibri"/>
              <w:lang w:val="hu-HU"/>
            </w:rPr>
          </w:rPrChange>
        </w:rPr>
        <w:t xml:space="preserve">, sem </w:t>
      </w:r>
      <w:proofErr w:type="spellStart"/>
      <w:r w:rsidRPr="000B605C">
        <w:rPr>
          <w:rFonts w:ascii="Calibri" w:hAnsi="Calibri" w:cs="Calibri"/>
          <w:b/>
          <w:bCs/>
          <w:lang w:val="hu-HU"/>
          <w:rPrChange w:id="93" w:author="Kéri András" w:date="2021-07-02T11:11:00Z">
            <w:rPr>
              <w:rFonts w:ascii="Calibri" w:hAnsi="Calibri" w:cs="Calibri"/>
              <w:lang w:val="hu-HU"/>
            </w:rPr>
          </w:rPrChange>
        </w:rPr>
        <w:t>IgG</w:t>
      </w:r>
      <w:proofErr w:type="spellEnd"/>
      <w:r w:rsidRPr="000B605C">
        <w:rPr>
          <w:rFonts w:ascii="Calibri" w:hAnsi="Calibri" w:cs="Calibri"/>
          <w:b/>
          <w:bCs/>
          <w:lang w:val="hu-HU"/>
          <w:rPrChange w:id="94" w:author="Kéri András" w:date="2021-07-02T11:11:00Z">
            <w:rPr>
              <w:rFonts w:ascii="Calibri" w:hAnsi="Calibri" w:cs="Calibri"/>
              <w:lang w:val="hu-HU"/>
            </w:rPr>
          </w:rPrChange>
        </w:rPr>
        <w:t xml:space="preserve"> nem található a mintában. (</w:t>
      </w:r>
      <w:proofErr w:type="spellStart"/>
      <w:r w:rsidRPr="000B605C">
        <w:rPr>
          <w:rFonts w:ascii="Calibri" w:hAnsi="Calibri" w:cs="Calibri"/>
          <w:b/>
          <w:bCs/>
          <w:lang w:val="hu-HU"/>
          <w:rPrChange w:id="95" w:author="Kéri András" w:date="2021-07-02T11:11:00Z">
            <w:rPr>
              <w:rFonts w:ascii="Calibri" w:hAnsi="Calibri" w:cs="Calibri"/>
              <w:lang w:val="hu-HU"/>
            </w:rPr>
          </w:rPrChange>
        </w:rPr>
        <w:t>IgM</w:t>
      </w:r>
      <w:proofErr w:type="spellEnd"/>
      <w:r w:rsidRPr="000B605C">
        <w:rPr>
          <w:rFonts w:ascii="Calibri" w:hAnsi="Calibri" w:cs="Calibri"/>
          <w:b/>
          <w:bCs/>
          <w:lang w:val="hu-HU"/>
          <w:rPrChange w:id="96" w:author="Kéri András" w:date="2021-07-02T11:11:00Z">
            <w:rPr>
              <w:rFonts w:ascii="Calibri" w:hAnsi="Calibri" w:cs="Calibri"/>
              <w:lang w:val="hu-HU"/>
            </w:rPr>
          </w:rPrChange>
        </w:rPr>
        <w:t xml:space="preserve"> és </w:t>
      </w:r>
      <w:proofErr w:type="spellStart"/>
      <w:r w:rsidRPr="000B605C">
        <w:rPr>
          <w:rFonts w:ascii="Calibri" w:hAnsi="Calibri" w:cs="Calibri"/>
          <w:b/>
          <w:bCs/>
          <w:lang w:val="hu-HU"/>
          <w:rPrChange w:id="97" w:author="Kéri András" w:date="2021-07-02T11:11:00Z">
            <w:rPr>
              <w:rFonts w:ascii="Calibri" w:hAnsi="Calibri" w:cs="Calibri"/>
              <w:lang w:val="hu-HU"/>
            </w:rPr>
          </w:rPrChange>
        </w:rPr>
        <w:t>IgG</w:t>
      </w:r>
      <w:proofErr w:type="spellEnd"/>
      <w:r w:rsidRPr="000B605C">
        <w:rPr>
          <w:rFonts w:ascii="Calibri" w:hAnsi="Calibri" w:cs="Calibri"/>
          <w:b/>
          <w:bCs/>
          <w:lang w:val="hu-HU"/>
          <w:rPrChange w:id="98" w:author="Kéri András" w:date="2021-07-02T11:11:00Z">
            <w:rPr>
              <w:rFonts w:ascii="Calibri" w:hAnsi="Calibri" w:cs="Calibri"/>
              <w:lang w:val="hu-HU"/>
            </w:rPr>
          </w:rPrChange>
        </w:rPr>
        <w:t xml:space="preserve"> negatív.)</w:t>
      </w:r>
    </w:p>
    <w:p w14:paraId="5F361731" w14:textId="77777777" w:rsidR="000B605C" w:rsidRDefault="000B605C">
      <w:pPr>
        <w:pStyle w:val="Body"/>
        <w:rPr>
          <w:ins w:id="99" w:author="Kéri András" w:date="2021-07-02T11:11:00Z"/>
          <w:rFonts w:ascii="Calibri" w:hAnsi="Calibri" w:cs="Calibri"/>
          <w:lang w:val="hu-HU"/>
        </w:rPr>
      </w:pPr>
    </w:p>
    <w:p w14:paraId="5B925468" w14:textId="76095606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Ez utalhat arra, hogy a vizsgált személy „negatív”, vagyis egyáltalán nem fertőződött meg az új koronavírus által.</w:t>
      </w:r>
    </w:p>
    <w:p w14:paraId="17BD133E" w14:textId="4EEB8AEF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Ez azonban nem szükségszerűen igaz</w:t>
      </w:r>
      <w:del w:id="100" w:author="Kéri András" w:date="2021-07-02T11:12:00Z">
        <w:r w:rsidRPr="00853178" w:rsidDel="000B605C">
          <w:rPr>
            <w:rFonts w:ascii="Calibri" w:hAnsi="Calibri" w:cs="Calibri"/>
            <w:lang w:val="hu-HU"/>
          </w:rPr>
          <w:delText>!</w:delText>
        </w:r>
      </w:del>
      <w:ins w:id="101" w:author="Kéri András" w:date="2021-07-02T11:12:00Z">
        <w:r w:rsidR="000B605C">
          <w:rPr>
            <w:rFonts w:ascii="Calibri" w:hAnsi="Calibri" w:cs="Calibri"/>
            <w:lang w:val="hu-HU"/>
          </w:rPr>
          <w:t>.</w:t>
        </w:r>
      </w:ins>
      <w:r w:rsidRPr="00853178">
        <w:rPr>
          <w:rFonts w:ascii="Calibri" w:hAnsi="Calibri" w:cs="Calibri"/>
          <w:lang w:val="hu-HU"/>
        </w:rPr>
        <w:t xml:space="preserve"> Elképzelhető ugyanis, hogy</w:t>
      </w:r>
    </w:p>
    <w:p w14:paraId="4B97F5DC" w14:textId="22227392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102" w:author="Kéri András" w:date="2021-07-02T11:12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 xml:space="preserve">a fertőzés még olyan korai szakaszában van, hogy nem kezdődött meg az </w:t>
      </w:r>
      <w:proofErr w:type="spellStart"/>
      <w:r w:rsidRPr="00853178">
        <w:rPr>
          <w:rFonts w:ascii="Calibri" w:hAnsi="Calibri" w:cs="Calibri"/>
          <w:lang w:val="hu-HU"/>
        </w:rPr>
        <w:t>IgM</w:t>
      </w:r>
      <w:proofErr w:type="spellEnd"/>
      <w:r w:rsidRPr="00853178">
        <w:rPr>
          <w:rFonts w:ascii="Calibri" w:hAnsi="Calibri" w:cs="Calibri"/>
          <w:lang w:val="hu-HU"/>
        </w:rPr>
        <w:t xml:space="preserve"> termelődése sem</w:t>
      </w:r>
    </w:p>
    <w:p w14:paraId="1FBFC593" w14:textId="0D0E0691" w:rsidR="005E418F" w:rsidRPr="00853178" w:rsidRDefault="00440213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103" w:author="Kéri András" w:date="2021-07-02T11:12:00Z">
          <w:pPr>
            <w:pStyle w:val="Body"/>
          </w:pPr>
        </w:pPrChange>
      </w:pPr>
      <w:r w:rsidRPr="00853178">
        <w:rPr>
          <w:rFonts w:ascii="Calibri" w:hAnsi="Calibri" w:cs="Calibri"/>
          <w:lang w:val="hu-HU"/>
        </w:rPr>
        <w:t>a vizsgált személy már megfertőződött, ám a szervezete valamiért nem termel kimutatható mennyiségű antitestet.</w:t>
      </w:r>
    </w:p>
    <w:p w14:paraId="1B0B6B47" w14:textId="214AE335" w:rsidR="005E418F" w:rsidRDefault="00440213">
      <w:pPr>
        <w:pStyle w:val="Body"/>
        <w:rPr>
          <w:ins w:id="104" w:author="Kéri András" w:date="2021-07-02T11:12:00Z"/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Éppen ezért, amennyiben a vizsgált személynek a COVID-19-re jellemző tünetei vannak, illetve a megfertőződés veszélye magas (volt), érdemes a tesztet a későbbiekben megismételni, vagy a negatív eredményt más módon is megerősíteni.</w:t>
      </w:r>
    </w:p>
    <w:p w14:paraId="50FB1C41" w14:textId="77777777" w:rsidR="00A92CE6" w:rsidRPr="00853178" w:rsidRDefault="00A92CE6">
      <w:pPr>
        <w:pStyle w:val="Body"/>
        <w:rPr>
          <w:rFonts w:ascii="Calibri" w:hAnsi="Calibri" w:cs="Calibri"/>
          <w:lang w:val="hu-HU"/>
        </w:rPr>
      </w:pPr>
    </w:p>
    <w:p w14:paraId="201F323A" w14:textId="77777777" w:rsidR="005E418F" w:rsidRPr="00A92CE6" w:rsidRDefault="00440213">
      <w:pPr>
        <w:pStyle w:val="Body"/>
        <w:rPr>
          <w:rFonts w:ascii="Calibri" w:hAnsi="Calibri" w:cs="Calibri"/>
          <w:b/>
          <w:bCs/>
          <w:lang w:val="hu-HU"/>
          <w:rPrChange w:id="105" w:author="Kéri András" w:date="2021-07-02T11:12:00Z">
            <w:rPr>
              <w:rFonts w:ascii="Calibri" w:hAnsi="Calibri" w:cs="Calibri"/>
              <w:lang w:val="hu-HU"/>
            </w:rPr>
          </w:rPrChange>
        </w:rPr>
      </w:pPr>
      <w:r w:rsidRPr="00A92CE6">
        <w:rPr>
          <w:rFonts w:ascii="Calibri" w:hAnsi="Calibri" w:cs="Calibri"/>
          <w:b/>
          <w:bCs/>
          <w:lang w:val="hu-HU"/>
          <w:rPrChange w:id="106" w:author="Kéri András" w:date="2021-07-02T11:12:00Z">
            <w:rPr>
              <w:rFonts w:ascii="Calibri" w:hAnsi="Calibri" w:cs="Calibri"/>
              <w:lang w:val="hu-HU"/>
            </w:rPr>
          </w:rPrChange>
        </w:rPr>
        <w:t xml:space="preserve">2. A mintában az </w:t>
      </w:r>
      <w:proofErr w:type="spellStart"/>
      <w:r w:rsidRPr="00A92CE6">
        <w:rPr>
          <w:rFonts w:ascii="Calibri" w:hAnsi="Calibri" w:cs="Calibri"/>
          <w:b/>
          <w:bCs/>
          <w:lang w:val="hu-HU"/>
          <w:rPrChange w:id="107" w:author="Kéri András" w:date="2021-07-02T11:12:00Z">
            <w:rPr>
              <w:rFonts w:ascii="Calibri" w:hAnsi="Calibri" w:cs="Calibri"/>
              <w:lang w:val="hu-HU"/>
            </w:rPr>
          </w:rPrChange>
        </w:rPr>
        <w:t>IgM</w:t>
      </w:r>
      <w:proofErr w:type="spellEnd"/>
      <w:r w:rsidRPr="00A92CE6">
        <w:rPr>
          <w:rFonts w:ascii="Calibri" w:hAnsi="Calibri" w:cs="Calibri"/>
          <w:b/>
          <w:bCs/>
          <w:lang w:val="hu-HU"/>
          <w:rPrChange w:id="108" w:author="Kéri András" w:date="2021-07-02T11:12:00Z">
            <w:rPr>
              <w:rFonts w:ascii="Calibri" w:hAnsi="Calibri" w:cs="Calibri"/>
              <w:lang w:val="hu-HU"/>
            </w:rPr>
          </w:rPrChange>
        </w:rPr>
        <w:t xml:space="preserve"> megtalálható. (</w:t>
      </w:r>
      <w:proofErr w:type="spellStart"/>
      <w:r w:rsidRPr="00A92CE6">
        <w:rPr>
          <w:rFonts w:ascii="Calibri" w:hAnsi="Calibri" w:cs="Calibri"/>
          <w:b/>
          <w:bCs/>
          <w:lang w:val="hu-HU"/>
          <w:rPrChange w:id="109" w:author="Kéri András" w:date="2021-07-02T11:12:00Z">
            <w:rPr>
              <w:rFonts w:ascii="Calibri" w:hAnsi="Calibri" w:cs="Calibri"/>
              <w:lang w:val="hu-HU"/>
            </w:rPr>
          </w:rPrChange>
        </w:rPr>
        <w:t>IgM</w:t>
      </w:r>
      <w:proofErr w:type="spellEnd"/>
      <w:r w:rsidRPr="00A92CE6">
        <w:rPr>
          <w:rFonts w:ascii="Calibri" w:hAnsi="Calibri" w:cs="Calibri"/>
          <w:b/>
          <w:bCs/>
          <w:lang w:val="hu-HU"/>
          <w:rPrChange w:id="110" w:author="Kéri András" w:date="2021-07-02T11:12:00Z">
            <w:rPr>
              <w:rFonts w:ascii="Calibri" w:hAnsi="Calibri" w:cs="Calibri"/>
              <w:lang w:val="hu-HU"/>
            </w:rPr>
          </w:rPrChange>
        </w:rPr>
        <w:t xml:space="preserve"> pozitív.)</w:t>
      </w:r>
    </w:p>
    <w:p w14:paraId="29E846EF" w14:textId="77777777" w:rsidR="00A92CE6" w:rsidRDefault="00A92CE6">
      <w:pPr>
        <w:pStyle w:val="Body"/>
        <w:rPr>
          <w:ins w:id="111" w:author="Kéri András" w:date="2021-07-02T11:12:00Z"/>
          <w:rFonts w:ascii="Calibri" w:hAnsi="Calibri" w:cs="Calibri"/>
          <w:lang w:val="hu-HU"/>
        </w:rPr>
      </w:pPr>
    </w:p>
    <w:p w14:paraId="67D68DB8" w14:textId="77A41566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A vizsgált személy nagy valószínűséggel fertőzött. A megfertőződés óta nagyjából </w:t>
      </w:r>
      <w:del w:id="112" w:author="Kéri András" w:date="2021-07-02T11:14:00Z">
        <w:r w:rsidRPr="00853178" w:rsidDel="00AF278F">
          <w:rPr>
            <w:rFonts w:ascii="Calibri" w:hAnsi="Calibri" w:cs="Calibri"/>
            <w:lang w:val="hu-HU"/>
          </w:rPr>
          <w:delText>5</w:delText>
        </w:r>
      </w:del>
      <w:ins w:id="113" w:author="Kéri András" w:date="2021-07-02T11:14:00Z">
        <w:r w:rsidR="00AF278F">
          <w:rPr>
            <w:rFonts w:ascii="Calibri" w:hAnsi="Calibri" w:cs="Calibri"/>
            <w:lang w:val="hu-HU"/>
          </w:rPr>
          <w:t>7</w:t>
        </w:r>
      </w:ins>
      <w:r w:rsidRPr="00853178">
        <w:rPr>
          <w:rFonts w:ascii="Calibri" w:hAnsi="Calibri" w:cs="Calibri"/>
          <w:lang w:val="hu-HU"/>
        </w:rPr>
        <w:t>–21 nap telt el, mivel ez az antitest rendszerint ebben az időtartományban mutatható ki.</w:t>
      </w:r>
    </w:p>
    <w:p w14:paraId="2D07C3F5" w14:textId="1B896AC0" w:rsidR="005E418F" w:rsidRDefault="00440213">
      <w:pPr>
        <w:pStyle w:val="Body"/>
        <w:rPr>
          <w:ins w:id="114" w:author="Kéri András" w:date="2021-07-02T11:14:00Z"/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Megfigyelhetőek a COVID-19 jellegzetes tünetei, de azok később is kialakulhatnak. Az új koronavírus nem minden esetben okoz tüneteket</w:t>
      </w:r>
      <w:del w:id="115" w:author="Kéri András [2]" w:date="2021-05-11T18:36:00Z">
        <w:r w:rsidRPr="00853178" w:rsidDel="003F0C43">
          <w:rPr>
            <w:rFonts w:ascii="Calibri" w:hAnsi="Calibri" w:cs="Calibri"/>
            <w:lang w:val="hu-HU"/>
          </w:rPr>
          <w:delText xml:space="preserve"> [húzás!!!]</w:delText>
        </w:r>
      </w:del>
      <w:r w:rsidRPr="00853178">
        <w:rPr>
          <w:rFonts w:ascii="Calibri" w:hAnsi="Calibri" w:cs="Calibri"/>
          <w:lang w:val="hu-HU"/>
        </w:rPr>
        <w:t>, ám aki tünetmentes, ugyanúgy képes megfertőzni a többi embert, mint akinek tünetei vannak. Az érintett elkülönítése okvetlenül szükséges.</w:t>
      </w:r>
    </w:p>
    <w:p w14:paraId="01D1159B" w14:textId="77777777" w:rsidR="00D466BD" w:rsidRPr="00853178" w:rsidRDefault="00D466BD">
      <w:pPr>
        <w:pStyle w:val="Body"/>
        <w:rPr>
          <w:rFonts w:ascii="Calibri" w:hAnsi="Calibri" w:cs="Calibri"/>
          <w:lang w:val="hu-HU"/>
        </w:rPr>
      </w:pPr>
    </w:p>
    <w:p w14:paraId="1DF54800" w14:textId="77777777" w:rsidR="005E418F" w:rsidRPr="00D466BD" w:rsidRDefault="00440213">
      <w:pPr>
        <w:pStyle w:val="Body"/>
        <w:rPr>
          <w:rFonts w:ascii="Calibri" w:hAnsi="Calibri" w:cs="Calibri"/>
          <w:b/>
          <w:bCs/>
          <w:lang w:val="hu-HU"/>
          <w:rPrChange w:id="116" w:author="Kéri András" w:date="2021-07-02T11:14:00Z">
            <w:rPr>
              <w:rFonts w:ascii="Calibri" w:hAnsi="Calibri" w:cs="Calibri"/>
              <w:lang w:val="hu-HU"/>
            </w:rPr>
          </w:rPrChange>
        </w:rPr>
      </w:pPr>
      <w:r w:rsidRPr="00D466BD">
        <w:rPr>
          <w:rFonts w:ascii="Calibri" w:hAnsi="Calibri" w:cs="Calibri"/>
          <w:b/>
          <w:bCs/>
          <w:lang w:val="hu-HU"/>
          <w:rPrChange w:id="117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3. A mintában mind az </w:t>
      </w:r>
      <w:proofErr w:type="spellStart"/>
      <w:r w:rsidRPr="00D466BD">
        <w:rPr>
          <w:rFonts w:ascii="Calibri" w:hAnsi="Calibri" w:cs="Calibri"/>
          <w:b/>
          <w:bCs/>
          <w:lang w:val="hu-HU"/>
          <w:rPrChange w:id="118" w:author="Kéri András" w:date="2021-07-02T11:14:00Z">
            <w:rPr>
              <w:rFonts w:ascii="Calibri" w:hAnsi="Calibri" w:cs="Calibri"/>
              <w:lang w:val="hu-HU"/>
            </w:rPr>
          </w:rPrChange>
        </w:rPr>
        <w:t>IgM</w:t>
      </w:r>
      <w:proofErr w:type="spellEnd"/>
      <w:r w:rsidRPr="00D466BD">
        <w:rPr>
          <w:rFonts w:ascii="Calibri" w:hAnsi="Calibri" w:cs="Calibri"/>
          <w:b/>
          <w:bCs/>
          <w:lang w:val="hu-HU"/>
          <w:rPrChange w:id="119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, mind az </w:t>
      </w:r>
      <w:proofErr w:type="spellStart"/>
      <w:r w:rsidRPr="00D466BD">
        <w:rPr>
          <w:rFonts w:ascii="Calibri" w:hAnsi="Calibri" w:cs="Calibri"/>
          <w:b/>
          <w:bCs/>
          <w:lang w:val="hu-HU"/>
          <w:rPrChange w:id="120" w:author="Kéri András" w:date="2021-07-02T11:14:00Z">
            <w:rPr>
              <w:rFonts w:ascii="Calibri" w:hAnsi="Calibri" w:cs="Calibri"/>
              <w:lang w:val="hu-HU"/>
            </w:rPr>
          </w:rPrChange>
        </w:rPr>
        <w:t>IgG</w:t>
      </w:r>
      <w:proofErr w:type="spellEnd"/>
      <w:r w:rsidRPr="00D466BD">
        <w:rPr>
          <w:rFonts w:ascii="Calibri" w:hAnsi="Calibri" w:cs="Calibri"/>
          <w:b/>
          <w:bCs/>
          <w:lang w:val="hu-HU"/>
          <w:rPrChange w:id="121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 megtalálható. (</w:t>
      </w:r>
      <w:proofErr w:type="spellStart"/>
      <w:r w:rsidRPr="00D466BD">
        <w:rPr>
          <w:rFonts w:ascii="Calibri" w:hAnsi="Calibri" w:cs="Calibri"/>
          <w:b/>
          <w:bCs/>
          <w:lang w:val="hu-HU"/>
          <w:rPrChange w:id="122" w:author="Kéri András" w:date="2021-07-02T11:14:00Z">
            <w:rPr>
              <w:rFonts w:ascii="Calibri" w:hAnsi="Calibri" w:cs="Calibri"/>
              <w:lang w:val="hu-HU"/>
            </w:rPr>
          </w:rPrChange>
        </w:rPr>
        <w:t>IgM</w:t>
      </w:r>
      <w:proofErr w:type="spellEnd"/>
      <w:r w:rsidRPr="00D466BD">
        <w:rPr>
          <w:rFonts w:ascii="Calibri" w:hAnsi="Calibri" w:cs="Calibri"/>
          <w:b/>
          <w:bCs/>
          <w:lang w:val="hu-HU"/>
          <w:rPrChange w:id="123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 és </w:t>
      </w:r>
      <w:proofErr w:type="spellStart"/>
      <w:r w:rsidRPr="00D466BD">
        <w:rPr>
          <w:rFonts w:ascii="Calibri" w:hAnsi="Calibri" w:cs="Calibri"/>
          <w:b/>
          <w:bCs/>
          <w:lang w:val="hu-HU"/>
          <w:rPrChange w:id="124" w:author="Kéri András" w:date="2021-07-02T11:14:00Z">
            <w:rPr>
              <w:rFonts w:ascii="Calibri" w:hAnsi="Calibri" w:cs="Calibri"/>
              <w:lang w:val="hu-HU"/>
            </w:rPr>
          </w:rPrChange>
        </w:rPr>
        <w:t>IgG</w:t>
      </w:r>
      <w:proofErr w:type="spellEnd"/>
      <w:r w:rsidRPr="00D466BD">
        <w:rPr>
          <w:rFonts w:ascii="Calibri" w:hAnsi="Calibri" w:cs="Calibri"/>
          <w:b/>
          <w:bCs/>
          <w:lang w:val="hu-HU"/>
          <w:rPrChange w:id="125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 pozitív.)</w:t>
      </w:r>
    </w:p>
    <w:p w14:paraId="3F7B38EE" w14:textId="77777777" w:rsidR="00D466BD" w:rsidRDefault="00D466BD">
      <w:pPr>
        <w:pStyle w:val="Body"/>
        <w:rPr>
          <w:ins w:id="126" w:author="Kéri András" w:date="2021-07-02T11:14:00Z"/>
          <w:rFonts w:ascii="Calibri" w:hAnsi="Calibri" w:cs="Calibri"/>
          <w:lang w:val="hu-HU"/>
        </w:rPr>
      </w:pPr>
    </w:p>
    <w:p w14:paraId="65D7F21A" w14:textId="4D368438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lastRenderedPageBreak/>
        <w:t>A vizsgált személy nagy valószínűséggel fertőzött. A megfertőződés óta nagyjából 14–28 nap telt el, mivel erre az időtartományra jellemző, hogy mindkét antitest kimutatható. (Esetenként ez az időszak hosszabb is lehet.)</w:t>
      </w:r>
    </w:p>
    <w:p w14:paraId="286FC1F0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COVID-19 jellegzetes tünetei eddigre már nagy valószínűséggel kialakultak – amennyiben ez nem történt meg, a vizsgált személy feltehetően tünetmentes fertőzött.</w:t>
      </w:r>
    </w:p>
    <w:p w14:paraId="626FDCA4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Hasonlóan az előző esethez, az </w:t>
      </w:r>
      <w:proofErr w:type="spellStart"/>
      <w:r w:rsidRPr="00853178">
        <w:rPr>
          <w:rFonts w:ascii="Calibri" w:hAnsi="Calibri" w:cs="Calibri"/>
          <w:lang w:val="hu-HU"/>
        </w:rPr>
        <w:t>IgM</w:t>
      </w:r>
      <w:proofErr w:type="spellEnd"/>
      <w:r w:rsidRPr="00853178">
        <w:rPr>
          <w:rFonts w:ascii="Calibri" w:hAnsi="Calibri" w:cs="Calibri"/>
          <w:lang w:val="hu-HU"/>
        </w:rPr>
        <w:t xml:space="preserve"> és </w:t>
      </w:r>
      <w:proofErr w:type="spellStart"/>
      <w:r w:rsidRPr="00853178">
        <w:rPr>
          <w:rFonts w:ascii="Calibri" w:hAnsi="Calibri" w:cs="Calibri"/>
          <w:lang w:val="hu-HU"/>
        </w:rPr>
        <w:t>IgG</w:t>
      </w:r>
      <w:proofErr w:type="spellEnd"/>
      <w:r w:rsidRPr="00853178">
        <w:rPr>
          <w:rFonts w:ascii="Calibri" w:hAnsi="Calibri" w:cs="Calibri"/>
          <w:lang w:val="hu-HU"/>
        </w:rPr>
        <w:t xml:space="preserve"> pozitív ember is képes megfertőzni a többi embert, elkülönítése okvetlenül szükséges.</w:t>
      </w:r>
    </w:p>
    <w:p w14:paraId="45E0593C" w14:textId="77777777" w:rsidR="00D466BD" w:rsidRDefault="00D466BD">
      <w:pPr>
        <w:pStyle w:val="Body"/>
        <w:rPr>
          <w:ins w:id="127" w:author="Kéri András" w:date="2021-07-02T11:14:00Z"/>
          <w:rFonts w:ascii="Calibri" w:hAnsi="Calibri" w:cs="Calibri"/>
          <w:lang w:val="hu-HU"/>
        </w:rPr>
      </w:pPr>
    </w:p>
    <w:p w14:paraId="78707237" w14:textId="7543D21B" w:rsidR="005E418F" w:rsidRPr="00D466BD" w:rsidRDefault="00440213">
      <w:pPr>
        <w:pStyle w:val="Body"/>
        <w:rPr>
          <w:rFonts w:ascii="Calibri" w:hAnsi="Calibri" w:cs="Calibri"/>
          <w:b/>
          <w:bCs/>
          <w:lang w:val="hu-HU"/>
          <w:rPrChange w:id="128" w:author="Kéri András" w:date="2021-07-02T11:14:00Z">
            <w:rPr>
              <w:rFonts w:ascii="Calibri" w:hAnsi="Calibri" w:cs="Calibri"/>
              <w:lang w:val="hu-HU"/>
            </w:rPr>
          </w:rPrChange>
        </w:rPr>
      </w:pPr>
      <w:r w:rsidRPr="00D466BD">
        <w:rPr>
          <w:rFonts w:ascii="Calibri" w:hAnsi="Calibri" w:cs="Calibri"/>
          <w:b/>
          <w:bCs/>
          <w:lang w:val="hu-HU"/>
          <w:rPrChange w:id="129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4. A mintában az </w:t>
      </w:r>
      <w:proofErr w:type="spellStart"/>
      <w:r w:rsidRPr="00D466BD">
        <w:rPr>
          <w:rFonts w:ascii="Calibri" w:hAnsi="Calibri" w:cs="Calibri"/>
          <w:b/>
          <w:bCs/>
          <w:lang w:val="hu-HU"/>
          <w:rPrChange w:id="130" w:author="Kéri András" w:date="2021-07-02T11:14:00Z">
            <w:rPr>
              <w:rFonts w:ascii="Calibri" w:hAnsi="Calibri" w:cs="Calibri"/>
              <w:lang w:val="hu-HU"/>
            </w:rPr>
          </w:rPrChange>
        </w:rPr>
        <w:t>IgG</w:t>
      </w:r>
      <w:proofErr w:type="spellEnd"/>
      <w:r w:rsidRPr="00D466BD">
        <w:rPr>
          <w:rFonts w:ascii="Calibri" w:hAnsi="Calibri" w:cs="Calibri"/>
          <w:b/>
          <w:bCs/>
          <w:lang w:val="hu-HU"/>
          <w:rPrChange w:id="131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 megtalálható. (</w:t>
      </w:r>
      <w:proofErr w:type="spellStart"/>
      <w:r w:rsidRPr="00D466BD">
        <w:rPr>
          <w:rFonts w:ascii="Calibri" w:hAnsi="Calibri" w:cs="Calibri"/>
          <w:b/>
          <w:bCs/>
          <w:lang w:val="hu-HU"/>
          <w:rPrChange w:id="132" w:author="Kéri András" w:date="2021-07-02T11:14:00Z">
            <w:rPr>
              <w:rFonts w:ascii="Calibri" w:hAnsi="Calibri" w:cs="Calibri"/>
              <w:lang w:val="hu-HU"/>
            </w:rPr>
          </w:rPrChange>
        </w:rPr>
        <w:t>IgG</w:t>
      </w:r>
      <w:proofErr w:type="spellEnd"/>
      <w:r w:rsidRPr="00D466BD">
        <w:rPr>
          <w:rFonts w:ascii="Calibri" w:hAnsi="Calibri" w:cs="Calibri"/>
          <w:b/>
          <w:bCs/>
          <w:lang w:val="hu-HU"/>
          <w:rPrChange w:id="133" w:author="Kéri András" w:date="2021-07-02T11:14:00Z">
            <w:rPr>
              <w:rFonts w:ascii="Calibri" w:hAnsi="Calibri" w:cs="Calibri"/>
              <w:lang w:val="hu-HU"/>
            </w:rPr>
          </w:rPrChange>
        </w:rPr>
        <w:t xml:space="preserve"> pozitív.)</w:t>
      </w:r>
    </w:p>
    <w:p w14:paraId="138ED546" w14:textId="77777777" w:rsidR="00D466BD" w:rsidRDefault="00D466BD">
      <w:pPr>
        <w:pStyle w:val="Body"/>
        <w:rPr>
          <w:ins w:id="134" w:author="Kéri András" w:date="2021-07-02T11:14:00Z"/>
          <w:rFonts w:ascii="Calibri" w:hAnsi="Calibri" w:cs="Calibri"/>
          <w:lang w:val="hu-HU"/>
        </w:rPr>
      </w:pPr>
    </w:p>
    <w:p w14:paraId="0CDAA4BD" w14:textId="4ACC1D5A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vizsgált személy – tünetekkel vagy azok nélkül – már átesett a fertőzésen, vagy a COVID-19 fertőzés késői szakaszában van</w:t>
      </w:r>
      <w:r w:rsidR="00445A4D" w:rsidRPr="00853178">
        <w:rPr>
          <w:rFonts w:ascii="Calibri" w:hAnsi="Calibri" w:cs="Calibri"/>
          <w:lang w:val="hu-HU"/>
        </w:rPr>
        <w:t>.</w:t>
      </w:r>
    </w:p>
    <w:p w14:paraId="3AEEAAC5" w14:textId="12B2ED21" w:rsidR="005E418F" w:rsidRDefault="00440213">
      <w:pPr>
        <w:pStyle w:val="Body"/>
        <w:rPr>
          <w:ins w:id="135" w:author="Kéri András" w:date="2021-07-02T11:15:00Z"/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A szervezet azonban e szakaszban, sőt, egy darabig a fertőzés után is képes üríteni a vírust. A kórokozó jelenlétét PCR </w:t>
      </w:r>
      <w:del w:id="136" w:author="Kéri András" w:date="2021-07-02T11:15:00Z">
        <w:r w:rsidRPr="00853178" w:rsidDel="00D339ED">
          <w:rPr>
            <w:rFonts w:ascii="Calibri" w:hAnsi="Calibri" w:cs="Calibri"/>
            <w:lang w:val="hu-HU"/>
          </w:rPr>
          <w:delText xml:space="preserve">vagy antigén </w:delText>
        </w:r>
      </w:del>
      <w:r w:rsidRPr="00853178">
        <w:rPr>
          <w:rFonts w:ascii="Calibri" w:hAnsi="Calibri" w:cs="Calibri"/>
          <w:lang w:val="hu-HU"/>
        </w:rPr>
        <w:t>teszttel lehet igazolni. Ha a SARS-CoV-2 még megtalálható a szervezetben, az érintett elkülönítése elkerülhetetlen. Ha azonban már nem, a vizsgált személy munkaképesnek tekinthető: sem ő nem képes megfertőzni a többi embert, és jelenleg ő maga sincs kitéve az új koronavírus okozta (súlyos) megbetegedésnek.</w:t>
      </w:r>
    </w:p>
    <w:p w14:paraId="753FCC06" w14:textId="2B82F57F" w:rsidR="00FF5441" w:rsidRDefault="00FF5441">
      <w:pPr>
        <w:pStyle w:val="Body"/>
        <w:rPr>
          <w:ins w:id="137" w:author="Kéri András" w:date="2021-07-02T11:15:00Z"/>
          <w:rFonts w:ascii="Calibri" w:hAnsi="Calibri" w:cs="Calibri"/>
          <w:lang w:val="hu-HU"/>
        </w:rPr>
      </w:pPr>
    </w:p>
    <w:p w14:paraId="5A10D197" w14:textId="4F674F13" w:rsidR="00FF5441" w:rsidRDefault="00FF5441">
      <w:pPr>
        <w:pStyle w:val="Body"/>
        <w:rPr>
          <w:ins w:id="138" w:author="Kéri András" w:date="2021-07-02T11:15:00Z"/>
          <w:rFonts w:ascii="Calibri" w:hAnsi="Calibri" w:cs="Calibri"/>
          <w:lang w:val="hu-HU"/>
        </w:rPr>
      </w:pPr>
      <w:ins w:id="139" w:author="Kéri András" w:date="2021-07-02T11:15:00Z">
        <w:r>
          <w:rPr>
            <w:rFonts w:ascii="Calibri" w:hAnsi="Calibri" w:cs="Calibri"/>
            <w:lang w:val="hu-HU"/>
          </w:rPr>
          <w:t xml:space="preserve">Amennyiben valaki már </w:t>
        </w:r>
      </w:ins>
      <w:ins w:id="140" w:author="Kéri András" w:date="2021-07-02T11:16:00Z">
        <w:r>
          <w:rPr>
            <w:rFonts w:ascii="Calibri" w:hAnsi="Calibri" w:cs="Calibri"/>
            <w:lang w:val="hu-HU"/>
          </w:rPr>
          <w:t xml:space="preserve">kapott védőoltást, a szervezetében megjelenik a vírus ellen termelt </w:t>
        </w:r>
        <w:proofErr w:type="spellStart"/>
        <w:r>
          <w:rPr>
            <w:rFonts w:ascii="Calibri" w:hAnsi="Calibri" w:cs="Calibri"/>
            <w:lang w:val="hu-HU"/>
          </w:rPr>
          <w:t>IgG</w:t>
        </w:r>
        <w:proofErr w:type="spellEnd"/>
        <w:r>
          <w:rPr>
            <w:rFonts w:ascii="Calibri" w:hAnsi="Calibri" w:cs="Calibri"/>
            <w:lang w:val="hu-HU"/>
          </w:rPr>
          <w:t xml:space="preserve"> antitest – ilyen esetben a pozitív eredmény utalhat a vakcina révén szerzett védettségre is.</w:t>
        </w:r>
      </w:ins>
    </w:p>
    <w:p w14:paraId="2F68D013" w14:textId="630334F4" w:rsidR="00D339ED" w:rsidRDefault="00D339ED">
      <w:pPr>
        <w:pStyle w:val="Body"/>
        <w:rPr>
          <w:ins w:id="141" w:author="Kéri András" w:date="2021-07-02T11:15:00Z"/>
          <w:rFonts w:ascii="Calibri" w:hAnsi="Calibri" w:cs="Calibri"/>
          <w:lang w:val="hu-HU"/>
        </w:rPr>
      </w:pPr>
    </w:p>
    <w:p w14:paraId="0D135C7F" w14:textId="4951645B" w:rsidR="00D339ED" w:rsidRPr="00853178" w:rsidDel="00FF5441" w:rsidRDefault="00D339ED">
      <w:pPr>
        <w:pStyle w:val="Body"/>
        <w:rPr>
          <w:del w:id="142" w:author="Kéri András" w:date="2021-07-02T11:16:00Z"/>
          <w:rFonts w:ascii="Calibri" w:hAnsi="Calibri" w:cs="Calibri"/>
          <w:lang w:val="hu-HU"/>
        </w:rPr>
      </w:pPr>
    </w:p>
    <w:p w14:paraId="4A386ED8" w14:textId="59FA1181" w:rsidR="00445A4D" w:rsidRPr="00853178" w:rsidDel="00FF5441" w:rsidRDefault="00270500" w:rsidP="00445A4D">
      <w:pPr>
        <w:pStyle w:val="Body"/>
        <w:rPr>
          <w:del w:id="143" w:author="Kéri András" w:date="2021-07-02T11:16:00Z"/>
          <w:rFonts w:ascii="Calibri" w:hAnsi="Calibri" w:cs="Calibri"/>
          <w:lang w:val="hu-HU"/>
        </w:rPr>
      </w:pPr>
      <w:del w:id="144" w:author="Kéri András" w:date="2021-07-02T11:16:00Z">
        <w:r w:rsidRPr="00853178" w:rsidDel="00FF5441">
          <w:rPr>
            <w:rFonts w:ascii="Calibri" w:hAnsi="Calibri" w:cs="Calibri"/>
            <w:highlight w:val="yellow"/>
            <w:lang w:val="hu-HU"/>
            <w:rPrChange w:id="145" w:author="Kéri András [2]" w:date="2021-05-11T18:38:00Z">
              <w:rPr>
                <w:lang w:val="hu-HU"/>
              </w:rPr>
            </w:rPrChange>
          </w:rPr>
          <w:delText>Amennyiben valaki már kapott védőoltást, a szervezetében a SARS-CoV-2 vírus ellen termelt IgG antitest jelenik meg – ilyen esetben az IgG pozitív eredmény tehát a vakcina által szerzett védettségre is utalhat.</w:delText>
        </w:r>
      </w:del>
    </w:p>
    <w:p w14:paraId="24E6EDAB" w14:textId="697E6896" w:rsidR="00445A4D" w:rsidRPr="00853178" w:rsidDel="00FF5441" w:rsidRDefault="00445A4D">
      <w:pPr>
        <w:pStyle w:val="Body"/>
        <w:rPr>
          <w:del w:id="146" w:author="Kéri András" w:date="2021-07-02T11:16:00Z"/>
          <w:rFonts w:ascii="Calibri" w:hAnsi="Calibri" w:cs="Calibri"/>
          <w:lang w:val="hu-HU"/>
        </w:rPr>
      </w:pPr>
    </w:p>
    <w:p w14:paraId="711A25AC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59944622" w14:textId="77777777" w:rsidR="00816E5D" w:rsidRPr="008E6371" w:rsidRDefault="00816E5D" w:rsidP="00816E5D">
      <w:pPr>
        <w:rPr>
          <w:ins w:id="147" w:author="Kéri András" w:date="2021-07-02T11:26:00Z"/>
          <w:rFonts w:cstheme="minorHAnsi"/>
          <w:sz w:val="22"/>
          <w:szCs w:val="22"/>
        </w:rPr>
      </w:pPr>
      <w:commentRangeStart w:id="148"/>
      <w:ins w:id="149" w:author="Kéri András" w:date="2021-07-02T11:26:00Z">
        <w:r w:rsidRPr="008E6371">
          <w:rPr>
            <w:rFonts w:ascii="Calibri" w:hAnsi="Calibri" w:cs="Calibri"/>
            <w:sz w:val="22"/>
            <w:szCs w:val="22"/>
          </w:rPr>
          <w:t>VÁSÁRLÁS</w:t>
        </w:r>
        <w:commentRangeEnd w:id="148"/>
        <w:r w:rsidRPr="008E6371">
          <w:rPr>
            <w:rStyle w:val="Jegyzethivatkozs"/>
            <w:rFonts w:ascii="Calibri" w:hAnsi="Calibri" w:cs="Calibri"/>
            <w:sz w:val="22"/>
            <w:szCs w:val="22"/>
          </w:rPr>
          <w:commentReference w:id="148"/>
        </w:r>
      </w:ins>
    </w:p>
    <w:p w14:paraId="13243D16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7048235F" w14:textId="77777777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commentRangeStart w:id="150"/>
      <w:r w:rsidRPr="00853178">
        <w:rPr>
          <w:rFonts w:ascii="Calibri" w:hAnsi="Calibri" w:cs="Calibri"/>
          <w:b/>
          <w:bCs/>
          <w:lang w:val="hu-HU"/>
        </w:rPr>
        <w:t>Az eredmények értelmezésének egyszerűsített összefoglaló táblázata</w:t>
      </w:r>
    </w:p>
    <w:p w14:paraId="1A81DE10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[táblázat]</w:t>
      </w:r>
    </w:p>
    <w:p w14:paraId="0330CAAE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01DC37E7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78593F5B" w14:textId="77777777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A COVID-19 szerológiai gyorsteszt használatát bemutató videó</w:t>
      </w:r>
    </w:p>
    <w:p w14:paraId="12E07DDE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[video]</w:t>
      </w:r>
      <w:commentRangeEnd w:id="150"/>
      <w:r w:rsidR="004B473E">
        <w:rPr>
          <w:rStyle w:val="Jegyzethivatkozs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50"/>
      </w:r>
    </w:p>
    <w:p w14:paraId="49496A91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208A0A01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6AAE8D38" w14:textId="036809D9" w:rsidR="005E418F" w:rsidRPr="00853178" w:rsidDel="004B473E" w:rsidRDefault="00440213">
      <w:pPr>
        <w:pStyle w:val="Body"/>
        <w:rPr>
          <w:del w:id="151" w:author="Kéri András" w:date="2021-07-02T11:18:00Z"/>
          <w:rFonts w:ascii="Calibri" w:hAnsi="Calibri" w:cs="Calibri"/>
          <w:b/>
          <w:bCs/>
          <w:lang w:val="hu-HU"/>
        </w:rPr>
      </w:pPr>
      <w:del w:id="152" w:author="Kéri András" w:date="2021-07-02T11:18:00Z">
        <w:r w:rsidRPr="00853178" w:rsidDel="004B473E">
          <w:rPr>
            <w:rFonts w:ascii="Calibri" w:hAnsi="Calibri" w:cs="Calibri"/>
            <w:b/>
            <w:bCs/>
            <w:lang w:val="hu-HU"/>
          </w:rPr>
          <w:delText>Kimutatja a szerológiai teszt a védőoltás által szerzett védettséget is?</w:delText>
        </w:r>
      </w:del>
    </w:p>
    <w:p w14:paraId="456C9AC6" w14:textId="207F5D9D" w:rsidR="005E418F" w:rsidRPr="00853178" w:rsidDel="004B473E" w:rsidRDefault="00440213">
      <w:pPr>
        <w:pStyle w:val="Body"/>
        <w:rPr>
          <w:del w:id="153" w:author="Kéri András" w:date="2021-07-02T11:18:00Z"/>
          <w:rFonts w:ascii="Calibri" w:hAnsi="Calibri" w:cs="Calibri"/>
          <w:lang w:val="hu-HU"/>
        </w:rPr>
      </w:pPr>
      <w:del w:id="154" w:author="Kéri András" w:date="2021-07-02T11:18:00Z">
        <w:r w:rsidRPr="00853178" w:rsidDel="004B473E">
          <w:rPr>
            <w:rFonts w:ascii="Calibri" w:hAnsi="Calibri" w:cs="Calibri"/>
            <w:lang w:val="hu-HU"/>
          </w:rPr>
          <w:delText>Ez elsősorban az alkalmazott teszt típusától függ – a Clungene® COVID-19 szerológiai gyorsteszt kazetta azon termékek közé tartozik, amelyik – elvileg – igen.</w:delText>
        </w:r>
      </w:del>
    </w:p>
    <w:p w14:paraId="727A7A50" w14:textId="4B0696CA" w:rsidR="005E418F" w:rsidRPr="00853178" w:rsidDel="004B473E" w:rsidRDefault="00440213">
      <w:pPr>
        <w:pStyle w:val="Body"/>
        <w:rPr>
          <w:del w:id="155" w:author="Kéri András" w:date="2021-07-02T11:18:00Z"/>
          <w:rFonts w:ascii="Calibri" w:hAnsi="Calibri" w:cs="Calibri"/>
          <w:lang w:val="hu-HU"/>
        </w:rPr>
      </w:pPr>
      <w:del w:id="156" w:author="Kéri András" w:date="2021-07-02T11:18:00Z">
        <w:r w:rsidRPr="00853178" w:rsidDel="004B473E">
          <w:rPr>
            <w:rFonts w:ascii="Calibri" w:hAnsi="Calibri" w:cs="Calibri"/>
            <w:lang w:val="hu-HU"/>
          </w:rPr>
          <w:delText>Fel kell azonban hívni a figyelmet arra, hogy a szerológiai gyorsteszt kazetták elsődleges felhasználási területe a SARS-CoV-2 vírus ellen termelődő ellenanyagok kimutatása.</w:delText>
        </w:r>
      </w:del>
    </w:p>
    <w:p w14:paraId="5FB34DD7" w14:textId="5E5E8D83" w:rsidR="005E418F" w:rsidRPr="00853178" w:rsidDel="004B473E" w:rsidRDefault="00440213">
      <w:pPr>
        <w:pStyle w:val="Body"/>
        <w:rPr>
          <w:del w:id="157" w:author="Kéri András" w:date="2021-07-02T11:18:00Z"/>
          <w:rFonts w:ascii="Calibri" w:hAnsi="Calibri" w:cs="Calibri"/>
          <w:lang w:val="hu-HU"/>
        </w:rPr>
      </w:pPr>
      <w:del w:id="158" w:author="Kéri András" w:date="2021-07-02T11:18:00Z">
        <w:r w:rsidRPr="00853178" w:rsidDel="004B473E">
          <w:rPr>
            <w:rFonts w:ascii="Calibri" w:hAnsi="Calibri" w:cs="Calibri"/>
            <w:lang w:val="hu-HU"/>
          </w:rPr>
          <w:delText>Arra vonatkozóan, hogy a különféle típusú védőoltások hatására megjelenő ellenanyagokat milyen eséllyel és a vakcina beadását követően mennyi időn belül jelzik a gyorstesztek, egyelőre még nem állnak rendelkezésre klinikai adatok. A mi tapasztalataink azt mutatják, hogy a Clungene® COVID-19 szerológiai gyorsteszt kazetta a jelenleg (2021. április 15.) Magyarországon forgalomban lévő vakcinák második dózisát követő második héten már kimutatják a védőoltás hatására termelődő IgG ellenanyagot.</w:delText>
        </w:r>
      </w:del>
    </w:p>
    <w:p w14:paraId="7CBE17D4" w14:textId="112854E3" w:rsidR="005E418F" w:rsidRPr="00853178" w:rsidDel="004B473E" w:rsidRDefault="00440213">
      <w:pPr>
        <w:pStyle w:val="Body"/>
        <w:rPr>
          <w:del w:id="159" w:author="Kéri András" w:date="2021-07-02T11:18:00Z"/>
          <w:rFonts w:ascii="Calibri" w:hAnsi="Calibri" w:cs="Calibri"/>
          <w:lang w:val="hu-HU"/>
        </w:rPr>
      </w:pPr>
      <w:del w:id="160" w:author="Kéri András" w:date="2021-07-02T11:18:00Z">
        <w:r w:rsidRPr="00853178" w:rsidDel="004B473E">
          <w:rPr>
            <w:rFonts w:ascii="Calibri" w:hAnsi="Calibri" w:cs="Calibri"/>
            <w:lang w:val="hu-HU"/>
          </w:rPr>
          <w:delText>Nem szabad elfelejteni azonban, hogy a gyorstesztek csupán tájékoztató jellegű információt nyújtanak. Ebből következően, ha a védőoltást követően a szerológiai teszt eredménye negatív, az nem feltétlenül a vakcina hatástalanságát jelzi; arra is utalhat, hogy a szervezet nem – vagy még nem – termelt kimutatható mennyiségű ellenanyagot.</w:delText>
        </w:r>
      </w:del>
    </w:p>
    <w:p w14:paraId="23A52158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10FCF43B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533224F1" w14:textId="77777777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Figyelmeztetés</w:t>
      </w:r>
    </w:p>
    <w:p w14:paraId="45C02384" w14:textId="77777777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szerológiai gyorsteszt tájékoztató jellegű információval szolgál az esetleges fertőzöttségről. Alkalmazása nem képezheti a COVID-19 diagnózisának vagy kizárásának egyedüli alapját. Amennyiben a kontaktkutatás eredményeiből következően, vagy a meglévő tünetek alapján fennáll a fertőzöttség gyanúja, a gyorsteszt eredményét más diagnosztikai módszerrel, például molekuláris teszt elvégzésével meg kell erősíteni.</w:t>
      </w:r>
    </w:p>
    <w:p w14:paraId="771F635B" w14:textId="2D1152A3" w:rsidR="005E418F" w:rsidRPr="00853178" w:rsidRDefault="00440213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A tesztet kizárólag orvosi szakdolgozók használhatják! Annak otthoni használatra, illetve önellenőrzési célra történő értékesítése tilos! </w:t>
      </w:r>
      <w:del w:id="161" w:author="Kéri András" w:date="2021-07-02T11:18:00Z">
        <w:r w:rsidRPr="00853178" w:rsidDel="004B473E">
          <w:rPr>
            <w:rFonts w:ascii="Calibri" w:hAnsi="Calibri" w:cs="Calibri"/>
            <w:lang w:val="hu-HU"/>
          </w:rPr>
          <w:delText>A vonatkozó jogi háttérről itt tájékozódhat.</w:delText>
        </w:r>
      </w:del>
    </w:p>
    <w:p w14:paraId="0A338330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753C75EB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2B849C07" w14:textId="14CC44E3" w:rsidR="005E418F" w:rsidRPr="00853178" w:rsidRDefault="00440213">
      <w:pPr>
        <w:pStyle w:val="Body"/>
        <w:rPr>
          <w:rFonts w:ascii="Calibri" w:hAnsi="Calibri" w:cs="Calibri"/>
          <w:b/>
          <w:bCs/>
          <w:lang w:val="hu-HU"/>
        </w:rPr>
      </w:pPr>
      <w:r w:rsidRPr="00853178">
        <w:rPr>
          <w:rFonts w:ascii="Calibri" w:hAnsi="Calibri" w:cs="Calibri"/>
          <w:b/>
          <w:bCs/>
          <w:lang w:val="hu-HU"/>
        </w:rPr>
        <w:t>További információk, dokumentumok</w:t>
      </w:r>
    </w:p>
    <w:p w14:paraId="48EE8DF7" w14:textId="7C47F068" w:rsidR="00D66DBB" w:rsidRPr="00853178" w:rsidRDefault="00D66DBB" w:rsidP="00D66DBB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A </w:t>
      </w:r>
      <w:proofErr w:type="spellStart"/>
      <w:r w:rsidRPr="00853178">
        <w:rPr>
          <w:rFonts w:ascii="Calibri" w:hAnsi="Calibri" w:cs="Calibri"/>
          <w:lang w:val="hu-HU"/>
        </w:rPr>
        <w:t>Clungene</w:t>
      </w:r>
      <w:proofErr w:type="spellEnd"/>
      <w:r w:rsidRPr="00853178">
        <w:rPr>
          <w:rFonts w:ascii="Calibri" w:hAnsi="Calibri" w:cs="Calibri"/>
          <w:lang w:val="hu-HU"/>
        </w:rPr>
        <w:t>® COVID-19 szerológiai gyorsteszt rendelkezik EU megfelelőségi nyilatkozattal, a termék az Európai Unióban regisztrálva van.</w:t>
      </w:r>
    </w:p>
    <w:p w14:paraId="02C90DE2" w14:textId="02C2391D" w:rsidR="00D66DBB" w:rsidRPr="00853178" w:rsidRDefault="00D66DBB" w:rsidP="000A07B2">
      <w:pPr>
        <w:rPr>
          <w:rFonts w:ascii="Calibri" w:hAnsi="Calibri" w:cs="Calibri"/>
          <w:b/>
          <w:bCs/>
          <w:color w:val="0000FF"/>
          <w:sz w:val="22"/>
          <w:szCs w:val="22"/>
          <w:lang w:val="hu-HU" w:eastAsia="hu-HU"/>
        </w:rPr>
      </w:pPr>
      <w:r w:rsidRPr="00853178">
        <w:rPr>
          <w:rFonts w:ascii="Calibri" w:hAnsi="Calibri" w:cs="Calibri"/>
          <w:sz w:val="22"/>
          <w:szCs w:val="22"/>
          <w:lang w:val="hu-HU"/>
        </w:rPr>
        <w:t xml:space="preserve">DIMDI regisztrációs száma: </w:t>
      </w:r>
      <w:r w:rsidR="000A07B2" w:rsidRPr="00853178">
        <w:rPr>
          <w:rFonts w:ascii="Calibri" w:hAnsi="Calibri" w:cs="Calibri"/>
          <w:sz w:val="22"/>
          <w:szCs w:val="22"/>
          <w:lang w:val="hu-HU"/>
        </w:rPr>
        <w:t>DE/CA05/IvD-238321-1330-00</w:t>
      </w:r>
    </w:p>
    <w:p w14:paraId="76263FB6" w14:textId="0C1063F6" w:rsidR="00D66DBB" w:rsidRPr="00853178" w:rsidRDefault="00D66DBB" w:rsidP="00D66DBB">
      <w:pPr>
        <w:pStyle w:val="Body"/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OGYÉI nyilvántartási száma: </w:t>
      </w:r>
      <w:ins w:id="162" w:author="Kéri András" w:date="2021-07-02T11:18:00Z">
        <w:r w:rsidR="004B473E" w:rsidRPr="004B473E">
          <w:rPr>
            <w:rFonts w:ascii="Calibri" w:hAnsi="Calibri" w:cs="Calibri"/>
            <w:lang w:val="hu-HU"/>
            <w:rPrChange w:id="163" w:author="Kéri András" w:date="2021-07-02T11:18:00Z">
              <w:rPr>
                <w:rFonts w:ascii="Calibri" w:hAnsi="Calibri" w:cs="Calibri"/>
              </w:rPr>
            </w:rPrChange>
          </w:rPr>
          <w:t>HU/CA01/39527/21</w:t>
        </w:r>
      </w:ins>
      <w:del w:id="164" w:author="Kéri András" w:date="2021-07-02T11:18:00Z">
        <w:r w:rsidRPr="00853178" w:rsidDel="004B473E">
          <w:rPr>
            <w:rFonts w:ascii="Calibri" w:hAnsi="Calibri" w:cs="Calibri"/>
            <w:lang w:val="hu-HU"/>
          </w:rPr>
          <w:delText>HU/CA01/</w:delText>
        </w:r>
        <w:r w:rsidR="00FB71D4" w:rsidRPr="00853178" w:rsidDel="004B473E">
          <w:rPr>
            <w:rFonts w:ascii="Calibri" w:hAnsi="Calibri" w:cs="Calibri"/>
            <w:lang w:val="hu-HU"/>
          </w:rPr>
          <w:delText>20308/21</w:delText>
        </w:r>
      </w:del>
    </w:p>
    <w:p w14:paraId="19628280" w14:textId="77777777" w:rsidR="005E418F" w:rsidRPr="00853178" w:rsidRDefault="00440213">
      <w:pPr>
        <w:pStyle w:val="Body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>Használati útmutató</w:t>
      </w:r>
    </w:p>
    <w:p w14:paraId="32C3C45A" w14:textId="77777777" w:rsidR="005E418F" w:rsidRPr="00853178" w:rsidRDefault="00440213">
      <w:pPr>
        <w:pStyle w:val="Body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853178">
        <w:rPr>
          <w:rFonts w:ascii="Calibri" w:hAnsi="Calibri" w:cs="Calibri"/>
          <w:lang w:val="hu-HU"/>
        </w:rPr>
        <w:t xml:space="preserve">A </w:t>
      </w:r>
      <w:proofErr w:type="spellStart"/>
      <w:r w:rsidRPr="00853178">
        <w:rPr>
          <w:rFonts w:ascii="Calibri" w:hAnsi="Calibri" w:cs="Calibri"/>
          <w:lang w:val="hu-HU"/>
        </w:rPr>
        <w:t>SmartBioma</w:t>
      </w:r>
      <w:proofErr w:type="spellEnd"/>
      <w:r w:rsidRPr="00853178">
        <w:rPr>
          <w:rFonts w:ascii="Calibri" w:hAnsi="Calibri" w:cs="Calibri"/>
          <w:lang w:val="hu-HU"/>
        </w:rPr>
        <w:t xml:space="preserve"> diagnosztikai protokollja</w:t>
      </w:r>
    </w:p>
    <w:p w14:paraId="1B507376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p w14:paraId="20F4711B" w14:textId="77777777" w:rsidR="00816E5D" w:rsidRPr="008E6371" w:rsidRDefault="00816E5D" w:rsidP="00816E5D">
      <w:pPr>
        <w:rPr>
          <w:ins w:id="165" w:author="Kéri András" w:date="2021-07-02T11:26:00Z"/>
          <w:rFonts w:cstheme="minorHAnsi"/>
          <w:sz w:val="22"/>
          <w:szCs w:val="22"/>
        </w:rPr>
      </w:pPr>
      <w:commentRangeStart w:id="166"/>
      <w:ins w:id="167" w:author="Kéri András" w:date="2021-07-02T11:26:00Z">
        <w:r w:rsidRPr="008E6371">
          <w:rPr>
            <w:rFonts w:ascii="Calibri" w:hAnsi="Calibri" w:cs="Calibri"/>
            <w:sz w:val="22"/>
            <w:szCs w:val="22"/>
          </w:rPr>
          <w:t>VÁSÁRLÁS</w:t>
        </w:r>
        <w:commentRangeEnd w:id="166"/>
        <w:r w:rsidRPr="008E6371">
          <w:rPr>
            <w:rStyle w:val="Jegyzethivatkozs"/>
            <w:rFonts w:ascii="Calibri" w:hAnsi="Calibri" w:cs="Calibri"/>
            <w:sz w:val="22"/>
            <w:szCs w:val="22"/>
          </w:rPr>
          <w:commentReference w:id="166"/>
        </w:r>
      </w:ins>
    </w:p>
    <w:p w14:paraId="786A2345" w14:textId="77777777" w:rsidR="005E418F" w:rsidRPr="00853178" w:rsidRDefault="005E418F">
      <w:pPr>
        <w:pStyle w:val="Body"/>
        <w:rPr>
          <w:rFonts w:ascii="Calibri" w:hAnsi="Calibri" w:cs="Calibri"/>
          <w:lang w:val="hu-HU"/>
        </w:rPr>
      </w:pPr>
    </w:p>
    <w:sectPr w:rsidR="005E418F" w:rsidRPr="00853178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5" w:author="Kéri András [2]" w:date="2021-05-11T16:31:00Z" w:initials="KA">
    <w:p w14:paraId="7C4B681E" w14:textId="5CCE68BD" w:rsidR="00445A4D" w:rsidRPr="00853178" w:rsidRDefault="00445A4D">
      <w:pPr>
        <w:pStyle w:val="Jegyzetszveg"/>
        <w:rPr>
          <w:lang w:val="de-DE"/>
        </w:rPr>
      </w:pPr>
      <w:r>
        <w:rPr>
          <w:rStyle w:val="Jegyzethivatkozs"/>
        </w:rPr>
        <w:annotationRef/>
      </w:r>
      <w:proofErr w:type="spellStart"/>
      <w:r w:rsidRPr="00853178">
        <w:rPr>
          <w:lang w:val="de-DE"/>
        </w:rPr>
        <w:t>Ez</w:t>
      </w:r>
      <w:proofErr w:type="spellEnd"/>
      <w:r w:rsidRPr="00853178">
        <w:rPr>
          <w:lang w:val="de-DE"/>
        </w:rPr>
        <w:t xml:space="preserve"> link </w:t>
      </w:r>
      <w:proofErr w:type="spellStart"/>
      <w:r w:rsidRPr="00853178">
        <w:rPr>
          <w:lang w:val="de-DE"/>
        </w:rPr>
        <w:t>az</w:t>
      </w:r>
      <w:proofErr w:type="spellEnd"/>
      <w:r w:rsidRPr="00853178">
        <w:rPr>
          <w:lang w:val="de-DE"/>
        </w:rPr>
        <w:t xml:space="preserve"> </w:t>
      </w:r>
      <w:proofErr w:type="spellStart"/>
      <w:r w:rsidRPr="00853178">
        <w:rPr>
          <w:lang w:val="de-DE"/>
        </w:rPr>
        <w:t>antigen</w:t>
      </w:r>
      <w:proofErr w:type="spellEnd"/>
      <w:r w:rsidRPr="00853178">
        <w:rPr>
          <w:lang w:val="de-DE"/>
        </w:rPr>
        <w:t xml:space="preserve"> </w:t>
      </w:r>
      <w:proofErr w:type="spellStart"/>
      <w:r w:rsidRPr="00853178">
        <w:rPr>
          <w:lang w:val="de-DE"/>
        </w:rPr>
        <w:t>teszt</w:t>
      </w:r>
      <w:proofErr w:type="spellEnd"/>
      <w:r w:rsidRPr="00853178">
        <w:rPr>
          <w:lang w:val="de-DE"/>
        </w:rPr>
        <w:t xml:space="preserve"> </w:t>
      </w:r>
      <w:proofErr w:type="spellStart"/>
      <w:r w:rsidRPr="00853178">
        <w:rPr>
          <w:lang w:val="de-DE"/>
        </w:rPr>
        <w:t>oldalára</w:t>
      </w:r>
      <w:proofErr w:type="spellEnd"/>
      <w:r w:rsidRPr="00853178">
        <w:rPr>
          <w:lang w:val="de-DE"/>
        </w:rPr>
        <w:t>!</w:t>
      </w:r>
    </w:p>
  </w:comment>
  <w:comment w:id="83" w:author="Kéri András" w:date="2021-07-02T09:50:00Z" w:initials="KA">
    <w:p w14:paraId="6D570A4C" w14:textId="77777777" w:rsidR="00816E5D" w:rsidRDefault="00816E5D" w:rsidP="00816E5D">
      <w:pPr>
        <w:pStyle w:val="Jegyzetszveg"/>
      </w:pPr>
      <w:r>
        <w:rPr>
          <w:rStyle w:val="Jegyzethivatkozs"/>
        </w:rPr>
        <w:annotationRef/>
      </w:r>
      <w:r>
        <w:t>Call-to-action</w:t>
      </w:r>
    </w:p>
  </w:comment>
  <w:comment w:id="148" w:author="Kéri András" w:date="2021-07-02T09:50:00Z" w:initials="KA">
    <w:p w14:paraId="28535BC6" w14:textId="77777777" w:rsidR="00816E5D" w:rsidRDefault="00816E5D" w:rsidP="00816E5D">
      <w:pPr>
        <w:pStyle w:val="Jegyzetszveg"/>
      </w:pPr>
      <w:r>
        <w:rPr>
          <w:rStyle w:val="Jegyzethivatkozs"/>
        </w:rPr>
        <w:annotationRef/>
      </w:r>
      <w:r>
        <w:t>Call-to-action</w:t>
      </w:r>
    </w:p>
  </w:comment>
  <w:comment w:id="150" w:author="Kéri András" w:date="2021-07-02T11:17:00Z" w:initials="KA">
    <w:p w14:paraId="636058E1" w14:textId="0A360B30" w:rsidR="004B473E" w:rsidRDefault="004B473E">
      <w:pPr>
        <w:pStyle w:val="Jegyzetszveg"/>
      </w:pPr>
      <w:r>
        <w:rPr>
          <w:rStyle w:val="Jegyzethivatkozs"/>
        </w:rPr>
        <w:annotationRef/>
      </w:r>
      <w:proofErr w:type="spellStart"/>
      <w:r>
        <w:t>Ezek</w:t>
      </w:r>
      <w:proofErr w:type="spellEnd"/>
      <w:r>
        <w:t xml:space="preserve"> </w:t>
      </w:r>
      <w:proofErr w:type="spellStart"/>
      <w:r>
        <w:t>változatlanok</w:t>
      </w:r>
      <w:proofErr w:type="spellEnd"/>
      <w:r>
        <w:t xml:space="preserve"> </w:t>
      </w:r>
      <w:proofErr w:type="spellStart"/>
      <w:r>
        <w:t>maradnak</w:t>
      </w:r>
      <w:proofErr w:type="spellEnd"/>
      <w:r>
        <w:t>.</w:t>
      </w:r>
    </w:p>
  </w:comment>
  <w:comment w:id="166" w:author="Kéri András" w:date="2021-07-02T09:50:00Z" w:initials="KA">
    <w:p w14:paraId="5CA3D8CC" w14:textId="77777777" w:rsidR="00816E5D" w:rsidRDefault="00816E5D" w:rsidP="00816E5D">
      <w:pPr>
        <w:pStyle w:val="Jegyzetszveg"/>
      </w:pPr>
      <w:r>
        <w:rPr>
          <w:rStyle w:val="Jegyzethivatkozs"/>
        </w:rPr>
        <w:annotationRef/>
      </w:r>
      <w:r>
        <w:t>Call-to-action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B681E" w15:done="0"/>
  <w15:commentEx w15:paraId="6D570A4C" w15:done="0"/>
  <w15:commentEx w15:paraId="28535BC6" w15:done="0"/>
  <w15:commentEx w15:paraId="636058E1" w15:done="0"/>
  <w15:commentEx w15:paraId="5CA3D8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52FFC" w16cex:dateUtc="2021-05-11T14:31:00Z"/>
  <w16cex:commentExtensible w16cex:durableId="24895FE3" w16cex:dateUtc="2021-07-02T07:50:00Z"/>
  <w16cex:commentExtensible w16cex:durableId="24897677" w16cex:dateUtc="2021-07-02T07:50:00Z"/>
  <w16cex:commentExtensible w16cex:durableId="24897456" w16cex:dateUtc="2021-07-02T09:17:00Z"/>
  <w16cex:commentExtensible w16cex:durableId="2489767C" w16cex:dateUtc="2021-07-02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B681E" w16cid:durableId="24452FFC"/>
  <w16cid:commentId w16cid:paraId="6D570A4C" w16cid:durableId="24895FE3"/>
  <w16cid:commentId w16cid:paraId="28535BC6" w16cid:durableId="24897677"/>
  <w16cid:commentId w16cid:paraId="636058E1" w16cid:durableId="24897456"/>
  <w16cid:commentId w16cid:paraId="5CA3D8CC" w16cid:durableId="248976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8E3F" w14:textId="77777777" w:rsidR="00596642" w:rsidRDefault="00596642">
      <w:r>
        <w:separator/>
      </w:r>
    </w:p>
  </w:endnote>
  <w:endnote w:type="continuationSeparator" w:id="0">
    <w:p w14:paraId="282BC8A7" w14:textId="77777777" w:rsidR="00596642" w:rsidRDefault="0059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A6D9" w14:textId="77777777" w:rsidR="005E418F" w:rsidRDefault="005E41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5B8C" w14:textId="77777777" w:rsidR="00596642" w:rsidRDefault="00596642">
      <w:r>
        <w:separator/>
      </w:r>
    </w:p>
  </w:footnote>
  <w:footnote w:type="continuationSeparator" w:id="0">
    <w:p w14:paraId="7F50EAF5" w14:textId="77777777" w:rsidR="00596642" w:rsidRDefault="00596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BF0F" w14:textId="77777777" w:rsidR="005E418F" w:rsidRDefault="005E41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1AC"/>
    <w:multiLevelType w:val="hybridMultilevel"/>
    <w:tmpl w:val="263AC3EA"/>
    <w:numStyleLink w:val="Bullet"/>
  </w:abstractNum>
  <w:abstractNum w:abstractNumId="1" w15:restartNumberingAfterBreak="0">
    <w:nsid w:val="5A4262F1"/>
    <w:multiLevelType w:val="hybridMultilevel"/>
    <w:tmpl w:val="263AC3EA"/>
    <w:styleLink w:val="Bullet"/>
    <w:lvl w:ilvl="0" w:tplc="852C85F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6A02E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0AE78B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B8A59B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CE2342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E7ED8F0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D066B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746C10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AA22FF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61E13228"/>
    <w:multiLevelType w:val="hybridMultilevel"/>
    <w:tmpl w:val="3FEA63BE"/>
    <w:lvl w:ilvl="0" w:tplc="59F204E0">
      <w:start w:val="2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éri András">
    <w15:presenceInfo w15:providerId="AD" w15:userId="S::andras.keri@hbs.hu::62129a0f-5182-45c1-ab0a-12d3cb4772bd"/>
  </w15:person>
  <w15:person w15:author="Kéri András [2]">
    <w15:presenceInfo w15:providerId="None" w15:userId="Kéri Andrá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8F"/>
    <w:rsid w:val="000A07B2"/>
    <w:rsid w:val="000B605C"/>
    <w:rsid w:val="000C6CD2"/>
    <w:rsid w:val="001850EF"/>
    <w:rsid w:val="001A6AFD"/>
    <w:rsid w:val="00270500"/>
    <w:rsid w:val="003F0C43"/>
    <w:rsid w:val="00440213"/>
    <w:rsid w:val="00445A4D"/>
    <w:rsid w:val="004B473E"/>
    <w:rsid w:val="004B4ED6"/>
    <w:rsid w:val="00517B99"/>
    <w:rsid w:val="00596642"/>
    <w:rsid w:val="005E418F"/>
    <w:rsid w:val="006C08FD"/>
    <w:rsid w:val="007F1FA7"/>
    <w:rsid w:val="00816E5D"/>
    <w:rsid w:val="00853178"/>
    <w:rsid w:val="00870C25"/>
    <w:rsid w:val="008939A4"/>
    <w:rsid w:val="008B5393"/>
    <w:rsid w:val="008B6C89"/>
    <w:rsid w:val="008C0029"/>
    <w:rsid w:val="00975908"/>
    <w:rsid w:val="009C779A"/>
    <w:rsid w:val="009D5324"/>
    <w:rsid w:val="00A92CE6"/>
    <w:rsid w:val="00AE4ED4"/>
    <w:rsid w:val="00AF278F"/>
    <w:rsid w:val="00B1646E"/>
    <w:rsid w:val="00C34465"/>
    <w:rsid w:val="00CD53A1"/>
    <w:rsid w:val="00D339ED"/>
    <w:rsid w:val="00D436AB"/>
    <w:rsid w:val="00D466BD"/>
    <w:rsid w:val="00D66DBB"/>
    <w:rsid w:val="00DA1822"/>
    <w:rsid w:val="00E56818"/>
    <w:rsid w:val="00F17953"/>
    <w:rsid w:val="00FA487A"/>
    <w:rsid w:val="00FB71D4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1198"/>
  <w15:docId w15:val="{28E32066-3721-437E-AD21-31C08F6E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styleId="Jegyzethivatkozs">
    <w:name w:val="annotation reference"/>
    <w:basedOn w:val="Bekezdsalapbettpusa"/>
    <w:uiPriority w:val="99"/>
    <w:semiHidden/>
    <w:unhideWhenUsed/>
    <w:rsid w:val="00445A4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445A4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445A4D"/>
    <w:rPr>
      <w:lang w:val="en-US" w:eastAsia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45A4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45A4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1296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Kunovits Jenő</dc:creator>
  <cp:lastModifiedBy>Kéri András</cp:lastModifiedBy>
  <cp:revision>24</cp:revision>
  <dcterms:created xsi:type="dcterms:W3CDTF">2021-05-11T16:36:00Z</dcterms:created>
  <dcterms:modified xsi:type="dcterms:W3CDTF">2021-07-02T09:26:00Z</dcterms:modified>
</cp:coreProperties>
</file>